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DADAD" w14:textId="39FE676E" w:rsidR="00DD318F" w:rsidRPr="001C187E" w:rsidRDefault="00DD318F" w:rsidP="00A23D47">
      <w:pPr>
        <w:autoSpaceDE w:val="0"/>
        <w:autoSpaceDN w:val="0"/>
        <w:adjustRightInd w:val="0"/>
        <w:spacing w:after="0" w:line="240" w:lineRule="auto"/>
        <w:jc w:val="center"/>
        <w:rPr>
          <w:rFonts w:ascii="Arial" w:hAnsi="Arial" w:cs="Arial"/>
          <w:b/>
          <w:sz w:val="32"/>
          <w:szCs w:val="41"/>
        </w:rPr>
      </w:pPr>
      <w:r w:rsidRPr="001C187E">
        <w:rPr>
          <w:rFonts w:ascii="Arial" w:hAnsi="Arial" w:cs="Arial"/>
          <w:b/>
          <w:sz w:val="32"/>
          <w:szCs w:val="41"/>
        </w:rPr>
        <w:t>Offsett</w:t>
      </w:r>
      <w:r w:rsidR="00A23D47" w:rsidRPr="001C187E">
        <w:rPr>
          <w:rFonts w:ascii="Arial" w:hAnsi="Arial" w:cs="Arial"/>
          <w:b/>
          <w:sz w:val="32"/>
          <w:szCs w:val="41"/>
        </w:rPr>
        <w:t>ing</w:t>
      </w:r>
      <w:r w:rsidRPr="001C187E">
        <w:rPr>
          <w:rFonts w:ascii="Arial" w:hAnsi="Arial" w:cs="Arial"/>
          <w:b/>
          <w:sz w:val="32"/>
          <w:szCs w:val="41"/>
        </w:rPr>
        <w:t xml:space="preserve"> </w:t>
      </w:r>
      <w:r w:rsidR="00B0337A" w:rsidRPr="001C187E">
        <w:rPr>
          <w:rFonts w:ascii="Arial" w:hAnsi="Arial" w:cs="Arial"/>
          <w:b/>
          <w:sz w:val="32"/>
          <w:szCs w:val="41"/>
        </w:rPr>
        <w:t>t</w:t>
      </w:r>
      <w:r w:rsidRPr="001C187E">
        <w:rPr>
          <w:rFonts w:ascii="Arial" w:hAnsi="Arial" w:cs="Arial"/>
          <w:b/>
          <w:sz w:val="32"/>
          <w:szCs w:val="41"/>
        </w:rPr>
        <w:t>he</w:t>
      </w:r>
      <w:r w:rsidR="00B0337A" w:rsidRPr="001C187E">
        <w:rPr>
          <w:rFonts w:ascii="Arial" w:hAnsi="Arial" w:cs="Arial"/>
          <w:b/>
          <w:sz w:val="32"/>
          <w:szCs w:val="41"/>
        </w:rPr>
        <w:t xml:space="preserve"> </w:t>
      </w:r>
      <w:r w:rsidRPr="001C187E">
        <w:rPr>
          <w:rFonts w:ascii="Arial" w:hAnsi="Arial" w:cs="Arial"/>
          <w:b/>
          <w:sz w:val="32"/>
          <w:szCs w:val="41"/>
        </w:rPr>
        <w:t>Greenhouse Gas Emissions</w:t>
      </w:r>
      <w:r w:rsidR="00A23D47" w:rsidRPr="001C187E">
        <w:rPr>
          <w:rFonts w:ascii="Arial" w:hAnsi="Arial" w:cs="Arial"/>
          <w:b/>
          <w:sz w:val="32"/>
          <w:szCs w:val="41"/>
        </w:rPr>
        <w:t xml:space="preserve"> of </w:t>
      </w:r>
      <w:r w:rsidRPr="001C187E">
        <w:rPr>
          <w:rFonts w:ascii="Arial" w:hAnsi="Arial" w:cs="Arial"/>
          <w:b/>
          <w:sz w:val="32"/>
          <w:szCs w:val="41"/>
        </w:rPr>
        <w:t xml:space="preserve">the </w:t>
      </w:r>
      <w:r w:rsidR="00B0337A" w:rsidRPr="001C187E">
        <w:rPr>
          <w:rFonts w:ascii="Arial" w:hAnsi="Arial" w:cs="Arial"/>
          <w:b/>
          <w:sz w:val="32"/>
          <w:szCs w:val="41"/>
        </w:rPr>
        <w:t xml:space="preserve">Athabasca </w:t>
      </w:r>
      <w:r w:rsidRPr="001C187E">
        <w:rPr>
          <w:rFonts w:ascii="Arial" w:hAnsi="Arial" w:cs="Arial"/>
          <w:b/>
          <w:sz w:val="32"/>
          <w:szCs w:val="41"/>
        </w:rPr>
        <w:t xml:space="preserve">Oil Sands </w:t>
      </w:r>
      <w:r w:rsidR="00A23D47" w:rsidRPr="001C187E">
        <w:rPr>
          <w:rFonts w:ascii="Arial" w:hAnsi="Arial" w:cs="Arial"/>
          <w:b/>
          <w:sz w:val="32"/>
          <w:szCs w:val="41"/>
        </w:rPr>
        <w:t xml:space="preserve">with Gigawatts of </w:t>
      </w:r>
      <w:r w:rsidR="00B0337A" w:rsidRPr="001C187E">
        <w:rPr>
          <w:rFonts w:ascii="Arial" w:hAnsi="Arial" w:cs="Arial"/>
          <w:b/>
          <w:sz w:val="32"/>
          <w:szCs w:val="41"/>
        </w:rPr>
        <w:t>On-Site</w:t>
      </w:r>
      <w:r w:rsidR="00A23D47" w:rsidRPr="001C187E">
        <w:rPr>
          <w:rFonts w:ascii="Arial" w:hAnsi="Arial" w:cs="Arial"/>
          <w:b/>
          <w:sz w:val="32"/>
          <w:szCs w:val="41"/>
        </w:rPr>
        <w:t xml:space="preserve"> Wind Power</w:t>
      </w:r>
    </w:p>
    <w:p w14:paraId="0DAB45BE" w14:textId="77777777" w:rsidR="00ED4CCE" w:rsidRDefault="00ED4CCE" w:rsidP="001C187E">
      <w:pPr>
        <w:autoSpaceDE w:val="0"/>
        <w:autoSpaceDN w:val="0"/>
        <w:adjustRightInd w:val="0"/>
        <w:spacing w:after="0" w:line="240" w:lineRule="auto"/>
        <w:rPr>
          <w:rFonts w:ascii="Arial" w:hAnsi="Arial" w:cs="Arial"/>
          <w:sz w:val="24"/>
          <w:szCs w:val="24"/>
        </w:rPr>
      </w:pPr>
    </w:p>
    <w:p w14:paraId="3CEF5DAE" w14:textId="7934992B" w:rsidR="001C187E" w:rsidRPr="008166AA" w:rsidRDefault="00CF75C4" w:rsidP="001C187E">
      <w:pPr>
        <w:autoSpaceDE w:val="0"/>
        <w:autoSpaceDN w:val="0"/>
        <w:adjustRightInd w:val="0"/>
        <w:spacing w:after="0" w:line="240" w:lineRule="auto"/>
        <w:jc w:val="left"/>
        <w:rPr>
          <w:rFonts w:cs="Arial"/>
          <w:sz w:val="24"/>
          <w:szCs w:val="24"/>
          <w:vertAlign w:val="superscript"/>
        </w:rPr>
      </w:pPr>
      <w:r w:rsidRPr="008166AA">
        <w:rPr>
          <w:rFonts w:cs="Arial"/>
          <w:sz w:val="24"/>
          <w:szCs w:val="24"/>
        </w:rPr>
        <w:t xml:space="preserve">David </w:t>
      </w:r>
      <w:r w:rsidR="001C187E" w:rsidRPr="008166AA">
        <w:rPr>
          <w:rFonts w:cs="Arial"/>
          <w:sz w:val="24"/>
          <w:szCs w:val="24"/>
        </w:rPr>
        <w:t>D. J.</w:t>
      </w:r>
      <w:r w:rsidRPr="008166AA">
        <w:rPr>
          <w:rFonts w:cs="Arial"/>
          <w:sz w:val="24"/>
          <w:szCs w:val="24"/>
        </w:rPr>
        <w:t xml:space="preserve"> Taylor</w:t>
      </w:r>
      <w:r w:rsidR="001C187E" w:rsidRPr="008166AA">
        <w:rPr>
          <w:rFonts w:cs="Arial"/>
          <w:sz w:val="24"/>
          <w:szCs w:val="24"/>
          <w:vertAlign w:val="superscript"/>
        </w:rPr>
        <w:t>a</w:t>
      </w:r>
      <w:r w:rsidR="001C187E" w:rsidRPr="008166AA">
        <w:rPr>
          <w:rFonts w:cs="Arial"/>
          <w:sz w:val="24"/>
          <w:szCs w:val="24"/>
        </w:rPr>
        <w:t xml:space="preserve">, </w:t>
      </w:r>
      <w:r w:rsidR="001C187E" w:rsidRPr="008166AA">
        <w:rPr>
          <w:rFonts w:cs="Arial"/>
          <w:sz w:val="24"/>
          <w:szCs w:val="24"/>
          <w:lang w:val="es-AR"/>
        </w:rPr>
        <w:t>Santiago Paiva</w:t>
      </w:r>
      <w:r w:rsidR="001C187E" w:rsidRPr="008166AA">
        <w:rPr>
          <w:rFonts w:cs="Arial"/>
          <w:sz w:val="24"/>
          <w:szCs w:val="24"/>
          <w:vertAlign w:val="superscript"/>
        </w:rPr>
        <w:t>b</w:t>
      </w:r>
      <w:r w:rsidR="001C187E" w:rsidRPr="008166AA">
        <w:rPr>
          <w:rFonts w:cs="Arial"/>
          <w:sz w:val="24"/>
          <w:szCs w:val="24"/>
          <w:lang w:val="es-AR"/>
        </w:rPr>
        <w:t xml:space="preserve">, </w:t>
      </w:r>
      <w:r w:rsidR="001C187E" w:rsidRPr="008166AA">
        <w:rPr>
          <w:rFonts w:cs="Arial"/>
          <w:sz w:val="24"/>
          <w:szCs w:val="24"/>
        </w:rPr>
        <w:t>Alexander H. Slocum</w:t>
      </w:r>
      <w:r w:rsidR="001C187E" w:rsidRPr="008166AA">
        <w:rPr>
          <w:rFonts w:cs="Arial"/>
          <w:sz w:val="24"/>
          <w:szCs w:val="24"/>
          <w:vertAlign w:val="superscript"/>
        </w:rPr>
        <w:t>a*</w:t>
      </w:r>
    </w:p>
    <w:p w14:paraId="6CE321F8" w14:textId="77777777" w:rsidR="001C187E" w:rsidRPr="008166AA" w:rsidRDefault="001C187E" w:rsidP="001C187E">
      <w:pPr>
        <w:autoSpaceDE w:val="0"/>
        <w:autoSpaceDN w:val="0"/>
        <w:adjustRightInd w:val="0"/>
        <w:spacing w:after="0" w:line="240" w:lineRule="auto"/>
        <w:jc w:val="left"/>
        <w:rPr>
          <w:rFonts w:cs="Arial"/>
          <w:sz w:val="24"/>
          <w:szCs w:val="24"/>
        </w:rPr>
      </w:pPr>
    </w:p>
    <w:p w14:paraId="3B85FC2F" w14:textId="503F8686" w:rsidR="001C187E" w:rsidRPr="008166AA" w:rsidRDefault="001C187E" w:rsidP="001C187E">
      <w:pPr>
        <w:autoSpaceDE w:val="0"/>
        <w:autoSpaceDN w:val="0"/>
        <w:adjustRightInd w:val="0"/>
        <w:spacing w:after="0" w:line="240" w:lineRule="auto"/>
        <w:jc w:val="left"/>
        <w:rPr>
          <w:rFonts w:cs="Arial"/>
          <w:sz w:val="20"/>
          <w:szCs w:val="24"/>
        </w:rPr>
      </w:pPr>
      <w:r w:rsidRPr="008166AA">
        <w:rPr>
          <w:rFonts w:cs="Arial"/>
          <w:sz w:val="20"/>
          <w:szCs w:val="24"/>
          <w:vertAlign w:val="superscript"/>
        </w:rPr>
        <w:t>a</w:t>
      </w:r>
      <w:r w:rsidRPr="008166AA">
        <w:rPr>
          <w:rFonts w:cs="Arial"/>
          <w:sz w:val="20"/>
          <w:szCs w:val="24"/>
        </w:rPr>
        <w:t>Massachusetts Institute of Technology, 77 Massachusetts Ave., Cambridge, MA 02139, USA</w:t>
      </w:r>
    </w:p>
    <w:p w14:paraId="55478201" w14:textId="22BF90A9" w:rsidR="001C187E" w:rsidRPr="008166AA" w:rsidRDefault="001C187E" w:rsidP="001C187E">
      <w:pPr>
        <w:autoSpaceDE w:val="0"/>
        <w:autoSpaceDN w:val="0"/>
        <w:adjustRightInd w:val="0"/>
        <w:spacing w:after="0" w:line="240" w:lineRule="auto"/>
        <w:jc w:val="left"/>
        <w:rPr>
          <w:rFonts w:cs="Arial"/>
          <w:sz w:val="20"/>
          <w:szCs w:val="24"/>
        </w:rPr>
      </w:pPr>
      <w:r w:rsidRPr="008166AA">
        <w:rPr>
          <w:rFonts w:cs="Arial"/>
          <w:sz w:val="20"/>
          <w:szCs w:val="24"/>
          <w:vertAlign w:val="superscript"/>
        </w:rPr>
        <w:t>b</w:t>
      </w:r>
      <w:r w:rsidRPr="008166AA">
        <w:rPr>
          <w:rFonts w:cs="Arial"/>
          <w:sz w:val="20"/>
          <w:szCs w:val="24"/>
        </w:rPr>
        <w:t>McGill University, 845 Rue Sherbrooke Ouest, Montréal, QC H3A 0G4, Canada</w:t>
      </w:r>
    </w:p>
    <w:p w14:paraId="16112D28" w14:textId="4B75E534" w:rsidR="001C187E" w:rsidRPr="008166AA" w:rsidRDefault="001C187E" w:rsidP="001C187E">
      <w:pPr>
        <w:autoSpaceDE w:val="0"/>
        <w:autoSpaceDN w:val="0"/>
        <w:adjustRightInd w:val="0"/>
        <w:spacing w:after="0" w:line="240" w:lineRule="auto"/>
        <w:jc w:val="left"/>
        <w:rPr>
          <w:rFonts w:cs="Arial"/>
          <w:sz w:val="20"/>
          <w:szCs w:val="24"/>
        </w:rPr>
      </w:pPr>
      <w:r w:rsidRPr="008166AA">
        <w:rPr>
          <w:rFonts w:cs="Arial"/>
          <w:sz w:val="20"/>
          <w:szCs w:val="24"/>
        </w:rPr>
        <w:t>*Corresponding Autho</w:t>
      </w:r>
      <w:r w:rsidRPr="008166AA">
        <w:rPr>
          <w:rFonts w:cs="Arial"/>
          <w:sz w:val="20"/>
          <w:szCs w:val="20"/>
        </w:rPr>
        <w:t xml:space="preserve">r, </w:t>
      </w:r>
      <w:hyperlink r:id="rId8" w:history="1">
        <w:r w:rsidRPr="008166AA">
          <w:rPr>
            <w:rStyle w:val="Hyperlink"/>
            <w:rFonts w:cs="Arial"/>
            <w:sz w:val="20"/>
            <w:szCs w:val="20"/>
          </w:rPr>
          <w:t>slocum@mit.edu</w:t>
        </w:r>
      </w:hyperlink>
    </w:p>
    <w:p w14:paraId="61246004" w14:textId="77777777" w:rsidR="001C187E" w:rsidRPr="008166AA" w:rsidRDefault="001C187E" w:rsidP="001C187E">
      <w:pPr>
        <w:autoSpaceDE w:val="0"/>
        <w:autoSpaceDN w:val="0"/>
        <w:adjustRightInd w:val="0"/>
        <w:spacing w:after="0" w:line="240" w:lineRule="auto"/>
        <w:jc w:val="left"/>
        <w:rPr>
          <w:rFonts w:cs="Arial"/>
          <w:sz w:val="24"/>
          <w:szCs w:val="24"/>
          <w:u w:val="single"/>
        </w:rPr>
      </w:pPr>
    </w:p>
    <w:p w14:paraId="77345F5B" w14:textId="4353AC36" w:rsidR="001C187E" w:rsidRPr="00EC3DF8" w:rsidRDefault="001C187E" w:rsidP="001C187E">
      <w:pPr>
        <w:autoSpaceDE w:val="0"/>
        <w:autoSpaceDN w:val="0"/>
        <w:adjustRightInd w:val="0"/>
        <w:spacing w:after="0" w:line="240" w:lineRule="auto"/>
        <w:jc w:val="left"/>
        <w:rPr>
          <w:rFonts w:cs="Arial"/>
          <w:b/>
          <w:sz w:val="20"/>
          <w:szCs w:val="24"/>
        </w:rPr>
      </w:pPr>
      <w:r w:rsidRPr="00EC3DF8">
        <w:rPr>
          <w:rFonts w:cs="Arial"/>
          <w:b/>
          <w:sz w:val="20"/>
          <w:szCs w:val="24"/>
        </w:rPr>
        <w:t>Author Email Addresses:</w:t>
      </w:r>
    </w:p>
    <w:p w14:paraId="3BEB0CB7" w14:textId="29AE3838" w:rsidR="001C187E" w:rsidRPr="008166AA" w:rsidRDefault="001C187E" w:rsidP="001C187E">
      <w:pPr>
        <w:autoSpaceDE w:val="0"/>
        <w:autoSpaceDN w:val="0"/>
        <w:adjustRightInd w:val="0"/>
        <w:spacing w:after="0" w:line="240" w:lineRule="auto"/>
        <w:jc w:val="left"/>
        <w:rPr>
          <w:rFonts w:cs="Arial"/>
          <w:sz w:val="20"/>
          <w:szCs w:val="24"/>
        </w:rPr>
      </w:pPr>
      <w:r w:rsidRPr="008166AA">
        <w:rPr>
          <w:rFonts w:cs="Arial"/>
          <w:sz w:val="20"/>
          <w:szCs w:val="24"/>
        </w:rPr>
        <w:t xml:space="preserve">Taylor: </w:t>
      </w:r>
      <w:hyperlink r:id="rId9" w:history="1">
        <w:r w:rsidRPr="008166AA">
          <w:rPr>
            <w:rStyle w:val="Hyperlink"/>
            <w:rFonts w:cs="Arial"/>
            <w:sz w:val="20"/>
            <w:szCs w:val="24"/>
          </w:rPr>
          <w:t>dtaylor@mit.edu</w:t>
        </w:r>
      </w:hyperlink>
    </w:p>
    <w:p w14:paraId="26B86F78" w14:textId="0FDF53D9" w:rsidR="001C187E" w:rsidRPr="008166AA" w:rsidRDefault="001C187E" w:rsidP="001C187E">
      <w:pPr>
        <w:autoSpaceDE w:val="0"/>
        <w:autoSpaceDN w:val="0"/>
        <w:adjustRightInd w:val="0"/>
        <w:spacing w:after="0" w:line="240" w:lineRule="auto"/>
        <w:jc w:val="left"/>
        <w:rPr>
          <w:rFonts w:cs="Arial"/>
          <w:sz w:val="20"/>
          <w:szCs w:val="24"/>
          <w:u w:val="single"/>
          <w:lang w:val="es-AR"/>
        </w:rPr>
      </w:pPr>
      <w:r w:rsidRPr="008166AA">
        <w:rPr>
          <w:rFonts w:cs="Arial"/>
          <w:sz w:val="20"/>
          <w:szCs w:val="24"/>
        </w:rPr>
        <w:t xml:space="preserve">Paiva: </w:t>
      </w:r>
      <w:hyperlink r:id="rId10" w:history="1">
        <w:r w:rsidRPr="008166AA">
          <w:rPr>
            <w:rStyle w:val="Hyperlink"/>
            <w:rFonts w:cs="Arial"/>
            <w:sz w:val="20"/>
            <w:szCs w:val="24"/>
            <w:lang w:val="es-AR"/>
          </w:rPr>
          <w:t>santiago.paiva@mail.mcgill.ca</w:t>
        </w:r>
      </w:hyperlink>
    </w:p>
    <w:p w14:paraId="266C77CA" w14:textId="36EE8527" w:rsidR="00ED4CCE" w:rsidRPr="008166AA" w:rsidDel="00834AD3" w:rsidRDefault="001C187E" w:rsidP="001C187E">
      <w:pPr>
        <w:autoSpaceDE w:val="0"/>
        <w:autoSpaceDN w:val="0"/>
        <w:adjustRightInd w:val="0"/>
        <w:spacing w:after="0" w:line="240" w:lineRule="auto"/>
        <w:jc w:val="left"/>
        <w:rPr>
          <w:del w:id="0" w:author="s Paiva" w:date="2016-01-16T11:29:00Z"/>
          <w:rFonts w:cs="Arial"/>
          <w:sz w:val="20"/>
          <w:szCs w:val="24"/>
        </w:rPr>
      </w:pPr>
      <w:r w:rsidRPr="008166AA">
        <w:rPr>
          <w:rFonts w:cs="Arial"/>
          <w:sz w:val="20"/>
          <w:szCs w:val="24"/>
        </w:rPr>
        <w:t xml:space="preserve">Slocum: </w:t>
      </w:r>
      <w:hyperlink r:id="rId11" w:history="1">
        <w:r w:rsidRPr="008166AA">
          <w:rPr>
            <w:rStyle w:val="Hyperlink"/>
            <w:rFonts w:cs="Arial"/>
            <w:sz w:val="20"/>
            <w:szCs w:val="24"/>
          </w:rPr>
          <w:t>slocum@mit.edu</w:t>
        </w:r>
      </w:hyperlink>
    </w:p>
    <w:p w14:paraId="1B05177A" w14:textId="77777777" w:rsidR="001C187E" w:rsidRPr="001C187E" w:rsidRDefault="001C187E" w:rsidP="001C187E">
      <w:pPr>
        <w:autoSpaceDE w:val="0"/>
        <w:autoSpaceDN w:val="0"/>
        <w:adjustRightInd w:val="0"/>
        <w:spacing w:after="0" w:line="240" w:lineRule="auto"/>
        <w:jc w:val="left"/>
        <w:rPr>
          <w:rFonts w:ascii="Arial" w:hAnsi="Arial" w:cs="Arial"/>
          <w:sz w:val="24"/>
          <w:szCs w:val="24"/>
        </w:rPr>
      </w:pPr>
    </w:p>
    <w:p w14:paraId="2A3C4F82" w14:textId="77777777" w:rsidR="00CF75C4" w:rsidRPr="001773CC" w:rsidRDefault="00CF75C4" w:rsidP="00CF75C4">
      <w:pPr>
        <w:autoSpaceDE w:val="0"/>
        <w:autoSpaceDN w:val="0"/>
        <w:adjustRightInd w:val="0"/>
        <w:spacing w:after="0" w:line="240" w:lineRule="auto"/>
        <w:jc w:val="center"/>
        <w:rPr>
          <w:rFonts w:ascii="Arial" w:hAnsi="Arial" w:cs="Arial"/>
          <w:b/>
          <w:sz w:val="24"/>
          <w:szCs w:val="24"/>
        </w:rPr>
      </w:pPr>
      <w:r w:rsidRPr="001773CC">
        <w:rPr>
          <w:rFonts w:ascii="Arial" w:hAnsi="Arial" w:cs="Arial"/>
          <w:b/>
          <w:sz w:val="24"/>
          <w:szCs w:val="24"/>
        </w:rPr>
        <w:t>Abstract</w:t>
      </w:r>
    </w:p>
    <w:p w14:paraId="66C300DF" w14:textId="0FFFAEEE" w:rsidR="00CF75C4" w:rsidRDefault="00A23D47">
      <w:r>
        <w:t>A reconfigurable model is developed to assess how the installation of up to 71 thousand 3.</w:t>
      </w:r>
      <w:r w:rsidR="001C187E">
        <w:t>4</w:t>
      </w:r>
      <w:r>
        <w:t>5MW wind turbines would the impact the</w:t>
      </w:r>
      <w:r w:rsidR="00821E59">
        <w:t xml:space="preserve"> net</w:t>
      </w:r>
      <w:r>
        <w:t xml:space="preserve"> greenhouse gas </w:t>
      </w:r>
      <w:r w:rsidR="00EC3DF8">
        <w:t xml:space="preserve">(GHG) </w:t>
      </w:r>
      <w:r>
        <w:t xml:space="preserve">emissions of the </w:t>
      </w:r>
      <w:r w:rsidR="009B2338">
        <w:t>Athabasca</w:t>
      </w:r>
      <w:r>
        <w:t xml:space="preserve"> oil sands</w:t>
      </w:r>
      <w:r w:rsidR="00CF75C4">
        <w:t xml:space="preserve">. </w:t>
      </w:r>
      <w:r w:rsidR="00593BB6">
        <w:t>As</w:t>
      </w:r>
      <w:r w:rsidR="00842F9D">
        <w:t xml:space="preserve"> an alternative to </w:t>
      </w:r>
      <w:r>
        <w:t xml:space="preserve">the </w:t>
      </w:r>
      <w:r w:rsidR="001B0ED3">
        <w:t>anticipated</w:t>
      </w:r>
      <w:r w:rsidR="00842F9D">
        <w:t xml:space="preserve"> </w:t>
      </w:r>
      <w:r w:rsidR="0023118D">
        <w:t xml:space="preserve">increases in </w:t>
      </w:r>
      <w:r w:rsidR="00842F9D">
        <w:t xml:space="preserve">carbon taxes, </w:t>
      </w:r>
      <w:r w:rsidR="009B2338">
        <w:t xml:space="preserve">the proposed </w:t>
      </w:r>
      <w:r w:rsidR="006E79EA">
        <w:t xml:space="preserve">Same-Site Green-Black Co-Production </w:t>
      </w:r>
      <w:r w:rsidR="009B2338">
        <w:t xml:space="preserve">would be funded by oil </w:t>
      </w:r>
      <w:r w:rsidR="006F7EC1">
        <w:t xml:space="preserve">producers </w:t>
      </w:r>
      <w:r w:rsidR="00DC23B3">
        <w:t>invest</w:t>
      </w:r>
      <w:r w:rsidR="009B2338">
        <w:t>ing</w:t>
      </w:r>
      <w:r w:rsidR="00DC23B3">
        <w:t xml:space="preserve"> a fixed amount per barrel of</w:t>
      </w:r>
      <w:r w:rsidR="0019280D">
        <w:t xml:space="preserve"> </w:t>
      </w:r>
      <w:r w:rsidR="004F6E10">
        <w:t>upgraded and refined bitumen</w:t>
      </w:r>
      <w:r w:rsidR="00DC23B3">
        <w:t xml:space="preserve"> into building wind turbine</w:t>
      </w:r>
      <w:ins w:id="1" w:author="Alex Slocum" w:date="2016-01-11T06:59:00Z">
        <w:r w:rsidR="0052490C">
          <w:t xml:space="preserve"> farm</w:t>
        </w:r>
      </w:ins>
      <w:r w:rsidR="00DC23B3">
        <w:t xml:space="preserve">s. </w:t>
      </w:r>
      <w:r w:rsidR="009B2338">
        <w:t xml:space="preserve">A fraction of the </w:t>
      </w:r>
      <w:r w:rsidR="00DC23B3">
        <w:t>revenue from the electricity generation</w:t>
      </w:r>
      <w:r w:rsidR="009B2338">
        <w:t xml:space="preserve"> would then be reinvested into</w:t>
      </w:r>
      <w:r w:rsidR="008A671B">
        <w:t xml:space="preserve"> purchasing</w:t>
      </w:r>
      <w:r w:rsidR="009B2338">
        <w:t xml:space="preserve"> more wind turbines</w:t>
      </w:r>
      <w:r w:rsidR="00DC23B3">
        <w:t xml:space="preserve">. </w:t>
      </w:r>
      <w:r w:rsidR="009B2338">
        <w:t xml:space="preserve">These wind turbines </w:t>
      </w:r>
      <w:del w:id="2" w:author="Alex Slocum" w:date="2016-01-11T06:58:00Z">
        <w:r w:rsidR="009B2338" w:rsidDel="0052490C">
          <w:delText xml:space="preserve">would </w:delText>
        </w:r>
      </w:del>
      <w:ins w:id="3" w:author="Alex Slocum" w:date="2016-01-11T06:58:00Z">
        <w:r w:rsidR="0052490C">
          <w:t xml:space="preserve">could </w:t>
        </w:r>
      </w:ins>
      <w:r w:rsidR="009B2338">
        <w:t xml:space="preserve">be located </w:t>
      </w:r>
      <w:r w:rsidR="006F7EC1">
        <w:t>on-site in</w:t>
      </w:r>
      <w:r w:rsidR="009B2338">
        <w:t xml:space="preserve"> the </w:t>
      </w:r>
      <w:r w:rsidR="006F7EC1">
        <w:t xml:space="preserve">Athabasca </w:t>
      </w:r>
      <w:r w:rsidR="009B2338">
        <w:t xml:space="preserve">oil sands to avoid the typical challenge of locating wind farms elsewhere: community resistance. </w:t>
      </w:r>
      <w:r w:rsidR="00257562">
        <w:t>In spite of</w:t>
      </w:r>
      <w:r w:rsidR="009F64A7">
        <w:t xml:space="preserve"> </w:t>
      </w:r>
      <w:r w:rsidR="00551E4F">
        <w:t xml:space="preserve">the </w:t>
      </w:r>
      <w:ins w:id="4" w:author="Alex Slocum" w:date="2016-01-11T06:59:00Z">
        <w:r w:rsidR="0052490C">
          <w:t xml:space="preserve">current </w:t>
        </w:r>
      </w:ins>
      <w:r w:rsidR="00551E4F">
        <w:t xml:space="preserve">low wind </w:t>
      </w:r>
      <w:r w:rsidR="00257562">
        <w:t xml:space="preserve">capacity factor </w:t>
      </w:r>
      <w:r w:rsidR="006F7EC1">
        <w:t>(</w:t>
      </w:r>
      <w:r w:rsidR="00E84DE0">
        <w:t>17</w:t>
      </w:r>
      <w:r w:rsidR="00257562">
        <w:t>%</w:t>
      </w:r>
      <w:r w:rsidR="006F7EC1">
        <w:t>)</w:t>
      </w:r>
      <w:ins w:id="5" w:author="Alex Slocum" w:date="2016-01-11T06:59:00Z">
        <w:r w:rsidR="0052490C">
          <w:t xml:space="preserve"> of the region</w:t>
        </w:r>
      </w:ins>
      <w:r w:rsidR="00E84DE0">
        <w:t>, scenarios</w:t>
      </w:r>
      <w:r w:rsidR="00551E4F">
        <w:t xml:space="preserve"> with investments of at least </w:t>
      </w:r>
      <w:r w:rsidR="009B2338">
        <w:t xml:space="preserve">$10 (U.S. dollars) per barrel (bbl) </w:t>
      </w:r>
      <w:r w:rsidR="00551E4F">
        <w:t>were</w:t>
      </w:r>
      <w:r w:rsidR="00E84DE0">
        <w:t xml:space="preserve"> able to completely offset the </w:t>
      </w:r>
      <w:r w:rsidR="00551E4F">
        <w:t>incremental</w:t>
      </w:r>
      <w:r w:rsidR="00E84DE0">
        <w:t xml:space="preserve"> GHG emissions associated with </w:t>
      </w:r>
      <w:r w:rsidR="006F7EC1">
        <w:t xml:space="preserve">the </w:t>
      </w:r>
      <w:r w:rsidR="00E84DE0">
        <w:t xml:space="preserve">oil sands as compared to conventional </w:t>
      </w:r>
      <w:r w:rsidR="006F7EC1">
        <w:t xml:space="preserve">crude </w:t>
      </w:r>
      <w:r w:rsidR="00E84DE0">
        <w:t xml:space="preserve">oil extraction. This is an </w:t>
      </w:r>
      <w:r w:rsidR="00257562">
        <w:t>exciting finding, but due to the low capacity factor, the</w:t>
      </w:r>
      <w:r w:rsidR="00DC23B3">
        <w:t xml:space="preserve"> </w:t>
      </w:r>
      <w:r w:rsidR="009F64A7">
        <w:t xml:space="preserve">cost </w:t>
      </w:r>
      <w:r w:rsidR="0023118D">
        <w:t xml:space="preserve">per ton </w:t>
      </w:r>
      <w:r w:rsidR="00B00709">
        <w:t>of offset CO</w:t>
      </w:r>
      <w:r w:rsidR="00B00709" w:rsidRPr="00FE0F20">
        <w:rPr>
          <w:vertAlign w:val="subscript"/>
        </w:rPr>
        <w:t>2</w:t>
      </w:r>
      <w:r w:rsidR="00B00709">
        <w:t xml:space="preserve"> equivalent </w:t>
      </w:r>
      <w:r w:rsidR="0023118D">
        <w:t xml:space="preserve">was </w:t>
      </w:r>
      <w:r w:rsidR="00E84DE0">
        <w:t>found to be</w:t>
      </w:r>
      <w:r w:rsidR="0046387A">
        <w:t xml:space="preserve"> $59</w:t>
      </w:r>
      <w:r w:rsidR="00DD318F">
        <w:t xml:space="preserve">— </w:t>
      </w:r>
      <w:r w:rsidR="0046387A">
        <w:t>55% more expensive than other onshore windfarm estimates</w:t>
      </w:r>
      <w:r w:rsidR="00DC23B3">
        <w:t>.</w:t>
      </w:r>
      <w:r w:rsidR="0019280D">
        <w:t xml:space="preserve"> </w:t>
      </w:r>
      <w:r w:rsidR="00257562">
        <w:t>H</w:t>
      </w:r>
      <w:r w:rsidR="00E84DE0">
        <w:t>ad the</w:t>
      </w:r>
      <w:r w:rsidR="009F64A7">
        <w:t xml:space="preserve"> c</w:t>
      </w:r>
      <w:r w:rsidR="00D372E6">
        <w:t xml:space="preserve">apacity factor </w:t>
      </w:r>
      <w:r w:rsidR="00E84DE0">
        <w:t xml:space="preserve">been </w:t>
      </w:r>
      <w:r w:rsidR="008A671B">
        <w:t xml:space="preserve">closer to </w:t>
      </w:r>
      <w:r w:rsidR="00E84DE0">
        <w:t>a more typical</w:t>
      </w:r>
      <w:r w:rsidR="00842F9D">
        <w:t xml:space="preserve"> </w:t>
      </w:r>
      <w:r w:rsidR="004B2229">
        <w:t>30%</w:t>
      </w:r>
      <w:r w:rsidR="00257562">
        <w:t>,</w:t>
      </w:r>
      <w:r w:rsidR="00E84DE0">
        <w:t xml:space="preserve"> the cost effectiveness wou</w:t>
      </w:r>
      <w:r w:rsidR="000B1C7F">
        <w:t>ld then have been $35</w:t>
      </w:r>
      <w:r w:rsidR="00E84DE0">
        <w:t>/ton</w:t>
      </w:r>
      <w:r w:rsidR="000B1C7F">
        <w:t xml:space="preserve"> </w:t>
      </w:r>
      <w:r w:rsidR="00B00709">
        <w:t>CO</w:t>
      </w:r>
      <w:r w:rsidR="00B00709" w:rsidRPr="00FE0F20">
        <w:rPr>
          <w:vertAlign w:val="subscript"/>
        </w:rPr>
        <w:t>2</w:t>
      </w:r>
      <w:r w:rsidR="00B00709">
        <w:t xml:space="preserve">e </w:t>
      </w:r>
      <w:r w:rsidR="000B1C7F">
        <w:t>and the total production and refining emissions of the oil sands could be offset</w:t>
      </w:r>
      <w:r w:rsidR="00257562">
        <w:t>.</w:t>
      </w:r>
      <w:r w:rsidR="009B2338">
        <w:t xml:space="preserve"> As such, the proposed </w:t>
      </w:r>
      <w:r w:rsidR="008E10BD">
        <w:t>Same-Site Green-Black Co-Production</w:t>
      </w:r>
      <w:r w:rsidR="009B2338">
        <w:t xml:space="preserve"> would be more viable</w:t>
      </w:r>
      <w:r w:rsidR="00257562">
        <w:t xml:space="preserve"> in other oil producing </w:t>
      </w:r>
      <w:r w:rsidR="009B2338">
        <w:t>locations</w:t>
      </w:r>
      <w:r w:rsidR="00257562">
        <w:t xml:space="preserve"> or in large farming </w:t>
      </w:r>
      <w:r w:rsidR="00223A53">
        <w:t>regions</w:t>
      </w:r>
      <w:r w:rsidR="00257562">
        <w:t>.</w:t>
      </w:r>
      <w:r w:rsidR="000B1C7F">
        <w:t xml:space="preserve"> S</w:t>
      </w:r>
      <w:r w:rsidR="0023118D">
        <w:t xml:space="preserve">hould </w:t>
      </w:r>
      <w:r w:rsidR="006F7EC1">
        <w:t xml:space="preserve">crude </w:t>
      </w:r>
      <w:r w:rsidR="0023118D">
        <w:t xml:space="preserve">oil prices return to above $90/bbl, </w:t>
      </w:r>
      <w:r w:rsidR="000B1C7F">
        <w:t>this proposed levy of $10/bbl would</w:t>
      </w:r>
      <w:r w:rsidR="009B2338">
        <w:t xml:space="preserve"> be</w:t>
      </w:r>
      <w:r w:rsidR="008E10BD">
        <w:t xml:space="preserve"> nevertheless</w:t>
      </w:r>
      <w:r w:rsidR="0023118D">
        <w:t xml:space="preserve"> feasible.</w:t>
      </w:r>
      <w:r w:rsidR="00E84DE0">
        <w:t xml:space="preserve">  Importantly, this work </w:t>
      </w:r>
      <w:r w:rsidR="00257562">
        <w:t>demonstrates that with significant investment, the climate impacts of the</w:t>
      </w:r>
      <w:r w:rsidR="006F7EC1">
        <w:t xml:space="preserve"> Athabasca</w:t>
      </w:r>
      <w:r w:rsidR="00257562">
        <w:t xml:space="preserve"> oil sand</w:t>
      </w:r>
      <w:r w:rsidR="006F7EC1">
        <w:t>s</w:t>
      </w:r>
      <w:r w:rsidR="0023118D">
        <w:t>,</w:t>
      </w:r>
      <w:r w:rsidR="00257562">
        <w:t xml:space="preserve"> </w:t>
      </w:r>
      <w:r w:rsidR="0023118D">
        <w:t xml:space="preserve">as compared to conventional </w:t>
      </w:r>
      <w:r w:rsidR="006F7EC1">
        <w:t xml:space="preserve">crude </w:t>
      </w:r>
      <w:r w:rsidR="0023118D">
        <w:t xml:space="preserve">oil, </w:t>
      </w:r>
      <w:r w:rsidR="00257562">
        <w:t xml:space="preserve">can be </w:t>
      </w:r>
      <w:r w:rsidR="001B0ED3">
        <w:t>offset</w:t>
      </w:r>
      <w:r w:rsidR="00257562">
        <w:t>.</w:t>
      </w:r>
      <w:ins w:id="6" w:author="Alex Slocum" w:date="2016-01-11T07:00:00Z">
        <w:r w:rsidR="0052490C">
          <w:t xml:space="preserve"> </w:t>
        </w:r>
      </w:ins>
      <w:del w:id="7" w:author="Alex Slocum" w:date="2016-01-11T07:01:00Z">
        <w:r w:rsidR="000B1C7F" w:rsidDel="0052490C">
          <w:delText xml:space="preserve"> </w:delText>
        </w:r>
      </w:del>
      <w:r w:rsidR="000B1C7F">
        <w:t>The full</w:t>
      </w:r>
      <w:r w:rsidR="00223A53">
        <w:t xml:space="preserve"> </w:t>
      </w:r>
      <w:r w:rsidR="00954EF5">
        <w:t>model</w:t>
      </w:r>
      <w:r w:rsidR="00223A53">
        <w:t xml:space="preserve"> provide</w:t>
      </w:r>
      <w:r w:rsidR="000B1C7F">
        <w:t xml:space="preserve">d </w:t>
      </w:r>
      <w:del w:id="8" w:author="Alex Slocum" w:date="2016-01-11T07:01:00Z">
        <w:r w:rsidR="000B1C7F" w:rsidDel="0052490C">
          <w:delText xml:space="preserve">to readers </w:delText>
        </w:r>
      </w:del>
      <w:r w:rsidR="000B1C7F">
        <w:t>enables the</w:t>
      </w:r>
      <w:r w:rsidR="00257562">
        <w:t xml:space="preserve"> </w:t>
      </w:r>
      <w:r w:rsidR="009B2338">
        <w:t>rapid</w:t>
      </w:r>
      <w:r w:rsidR="00BC6D04">
        <w:t xml:space="preserve"> </w:t>
      </w:r>
      <w:r w:rsidR="00E84DE0">
        <w:t>assess</w:t>
      </w:r>
      <w:r w:rsidR="000B1C7F">
        <w:t>ment</w:t>
      </w:r>
      <w:r w:rsidR="00E84DE0">
        <w:t xml:space="preserve"> </w:t>
      </w:r>
      <w:r w:rsidR="000B1C7F">
        <w:t xml:space="preserve">of </w:t>
      </w:r>
      <w:r w:rsidR="00E84DE0">
        <w:t xml:space="preserve">the feasibility of such </w:t>
      </w:r>
      <w:r w:rsidR="000B1C7F">
        <w:t>p</w:t>
      </w:r>
      <w:r w:rsidR="00E84DE0">
        <w:t>roposal</w:t>
      </w:r>
      <w:r w:rsidR="000B1C7F">
        <w:t>s</w:t>
      </w:r>
      <w:r w:rsidR="00E84DE0">
        <w:t xml:space="preserve"> </w:t>
      </w:r>
      <w:r w:rsidR="00257562">
        <w:t xml:space="preserve">under a range of </w:t>
      </w:r>
      <w:r w:rsidR="000B1C7F">
        <w:t>scenarios</w:t>
      </w:r>
      <w:r w:rsidR="008E10BD">
        <w:t xml:space="preserve"> and assumptions</w:t>
      </w:r>
      <w:ins w:id="9" w:author="Alex Slocum" w:date="2016-01-11T07:01:00Z">
        <w:r w:rsidR="0052490C">
          <w:t>, which could include studying application to other carbon based fuel resources.</w:t>
        </w:r>
      </w:ins>
      <w:del w:id="10" w:author="Alex Slocum" w:date="2016-01-11T07:01:00Z">
        <w:r w:rsidR="000B1C7F" w:rsidDel="0052490C">
          <w:delText>.</w:delText>
        </w:r>
      </w:del>
    </w:p>
    <w:p w14:paraId="3BE0C014" w14:textId="3D7B56EF" w:rsidR="008166AA" w:rsidRDefault="008166AA">
      <w:r w:rsidRPr="008166AA">
        <w:rPr>
          <w:b/>
        </w:rPr>
        <w:t>Keywords</w:t>
      </w:r>
      <w:r>
        <w:t>: Oil Sands, Emissions, Wi</w:t>
      </w:r>
      <w:r w:rsidR="00EC3DF8">
        <w:t>nd Power</w:t>
      </w:r>
    </w:p>
    <w:p w14:paraId="79689DD1" w14:textId="0E87FBC2" w:rsidR="00EC3DF8" w:rsidRDefault="00EC3DF8">
      <w:pPr>
        <w:rPr>
          <w:b/>
        </w:rPr>
      </w:pPr>
      <w:r>
        <w:rPr>
          <w:b/>
        </w:rPr>
        <w:t>Abbreviations:</w:t>
      </w:r>
    </w:p>
    <w:tbl>
      <w:tblPr>
        <w:tblStyle w:val="TableGridLight1"/>
        <w:tblW w:w="0" w:type="auto"/>
        <w:tblLook w:val="04A0" w:firstRow="1" w:lastRow="0" w:firstColumn="1" w:lastColumn="0" w:noHBand="0" w:noVBand="1"/>
      </w:tblPr>
      <w:tblGrid>
        <w:gridCol w:w="1345"/>
        <w:gridCol w:w="8005"/>
      </w:tblGrid>
      <w:tr w:rsidR="00EC3DF8" w14:paraId="5AB707E3" w14:textId="77777777" w:rsidTr="00EC3DF8">
        <w:tc>
          <w:tcPr>
            <w:tcW w:w="1345" w:type="dxa"/>
          </w:tcPr>
          <w:p w14:paraId="41DD0FAE" w14:textId="6EAA2BB9" w:rsidR="00EC3DF8" w:rsidRDefault="008D5732">
            <w:r>
              <w:t>GHG</w:t>
            </w:r>
          </w:p>
        </w:tc>
        <w:tc>
          <w:tcPr>
            <w:tcW w:w="8005" w:type="dxa"/>
          </w:tcPr>
          <w:p w14:paraId="58AF5E07" w14:textId="4814AFD4" w:rsidR="00EC3DF8" w:rsidRDefault="008D5732">
            <w:r>
              <w:t>greenhouse gas</w:t>
            </w:r>
          </w:p>
        </w:tc>
      </w:tr>
      <w:tr w:rsidR="00EC3DF8" w14:paraId="24503D5A" w14:textId="77777777" w:rsidTr="00EC3DF8">
        <w:tc>
          <w:tcPr>
            <w:tcW w:w="1345" w:type="dxa"/>
          </w:tcPr>
          <w:p w14:paraId="3AB66509" w14:textId="37BBA361" w:rsidR="00EC3DF8" w:rsidRDefault="008D5732">
            <w:r>
              <w:t>bbl</w:t>
            </w:r>
          </w:p>
        </w:tc>
        <w:tc>
          <w:tcPr>
            <w:tcW w:w="8005" w:type="dxa"/>
          </w:tcPr>
          <w:p w14:paraId="024ECE62" w14:textId="3477907D" w:rsidR="00EC3DF8" w:rsidRDefault="008D5732">
            <w:r>
              <w:t>barrel</w:t>
            </w:r>
          </w:p>
        </w:tc>
      </w:tr>
      <w:tr w:rsidR="00EC3DF8" w14:paraId="73424CD8" w14:textId="77777777" w:rsidTr="00EC3DF8">
        <w:tc>
          <w:tcPr>
            <w:tcW w:w="1345" w:type="dxa"/>
          </w:tcPr>
          <w:p w14:paraId="354E5E92" w14:textId="089E97FF" w:rsidR="00EC3DF8" w:rsidRDefault="008D5732">
            <w:r>
              <w:t>C$</w:t>
            </w:r>
          </w:p>
        </w:tc>
        <w:tc>
          <w:tcPr>
            <w:tcW w:w="8005" w:type="dxa"/>
          </w:tcPr>
          <w:p w14:paraId="1A8ECC5A" w14:textId="0EE6F43A" w:rsidR="00EC3DF8" w:rsidRDefault="008D5732">
            <w:r>
              <w:t>Canadian dollars</w:t>
            </w:r>
          </w:p>
        </w:tc>
      </w:tr>
      <w:tr w:rsidR="00EC3DF8" w14:paraId="4867D14D" w14:textId="77777777" w:rsidTr="00EC3DF8">
        <w:tc>
          <w:tcPr>
            <w:tcW w:w="1345" w:type="dxa"/>
          </w:tcPr>
          <w:p w14:paraId="4B882ED5" w14:textId="16FAB1F9" w:rsidR="00EC3DF8" w:rsidRDefault="008D5732">
            <w:r>
              <w:t>CO</w:t>
            </w:r>
            <w:r w:rsidRPr="00E24E93">
              <w:rPr>
                <w:vertAlign w:val="subscript"/>
              </w:rPr>
              <w:t>2</w:t>
            </w:r>
            <w:r>
              <w:t>e</w:t>
            </w:r>
          </w:p>
        </w:tc>
        <w:tc>
          <w:tcPr>
            <w:tcW w:w="8005" w:type="dxa"/>
          </w:tcPr>
          <w:p w14:paraId="4279741A" w14:textId="303CDB9E" w:rsidR="00EC3DF8" w:rsidRDefault="008D5732">
            <w:r>
              <w:t>CO</w:t>
            </w:r>
            <w:r w:rsidRPr="00FE0F20">
              <w:rPr>
                <w:vertAlign w:val="subscript"/>
              </w:rPr>
              <w:t>2</w:t>
            </w:r>
            <w:r>
              <w:rPr>
                <w:vertAlign w:val="subscript"/>
              </w:rPr>
              <w:t xml:space="preserve"> </w:t>
            </w:r>
            <w:r>
              <w:t>equivalent</w:t>
            </w:r>
          </w:p>
        </w:tc>
      </w:tr>
      <w:tr w:rsidR="008D5732" w14:paraId="4CB9BC5A" w14:textId="77777777" w:rsidTr="00EC3DF8">
        <w:tc>
          <w:tcPr>
            <w:tcW w:w="1345" w:type="dxa"/>
          </w:tcPr>
          <w:p w14:paraId="0D970BE3" w14:textId="01390566" w:rsidR="008D5732" w:rsidRDefault="008D5732">
            <w:r>
              <w:t>MT</w:t>
            </w:r>
          </w:p>
        </w:tc>
        <w:tc>
          <w:tcPr>
            <w:tcW w:w="8005" w:type="dxa"/>
          </w:tcPr>
          <w:p w14:paraId="76AFAE2C" w14:textId="57A2A4D2" w:rsidR="008D5732" w:rsidRDefault="008D5732">
            <w:r>
              <w:t>megatons</w:t>
            </w:r>
          </w:p>
        </w:tc>
      </w:tr>
      <w:tr w:rsidR="008D5732" w14:paraId="7C0BA72B" w14:textId="77777777" w:rsidTr="00EC3DF8">
        <w:tc>
          <w:tcPr>
            <w:tcW w:w="1345" w:type="dxa"/>
          </w:tcPr>
          <w:p w14:paraId="08247F1A" w14:textId="49317ADE" w:rsidR="008D5732" w:rsidRDefault="008D5732">
            <w:r>
              <w:t>O&amp;M</w:t>
            </w:r>
          </w:p>
        </w:tc>
        <w:tc>
          <w:tcPr>
            <w:tcW w:w="8005" w:type="dxa"/>
          </w:tcPr>
          <w:p w14:paraId="7B2CAD92" w14:textId="7B2DA6AF" w:rsidR="008D5732" w:rsidRDefault="008D5732">
            <w:r>
              <w:t>operation and maintenance</w:t>
            </w:r>
          </w:p>
        </w:tc>
      </w:tr>
    </w:tbl>
    <w:p w14:paraId="62055243" w14:textId="77777777" w:rsidR="003B12EE" w:rsidRDefault="003B12EE">
      <w:pPr>
        <w:rPr>
          <w:b/>
        </w:rPr>
      </w:pPr>
      <w:bookmarkStart w:id="11" w:name="_GoBack"/>
      <w:bookmarkEnd w:id="11"/>
      <w:del w:id="12" w:author="s Paiva" w:date="2016-01-16T11:29:00Z">
        <w:r w:rsidDel="00834AD3">
          <w:rPr>
            <w:b/>
          </w:rPr>
          <w:lastRenderedPageBreak/>
          <w:br w:type="page"/>
        </w:r>
      </w:del>
    </w:p>
    <w:p w14:paraId="0131B9B9" w14:textId="77777777" w:rsidR="003709F8" w:rsidRDefault="003709F8" w:rsidP="003B12EE">
      <w:pPr>
        <w:pStyle w:val="Heading1"/>
      </w:pPr>
      <w:r>
        <w:t>Introduction</w:t>
      </w:r>
    </w:p>
    <w:p w14:paraId="6BAE9877" w14:textId="546083BF" w:rsidR="00795D5C" w:rsidRDefault="00795D5C">
      <w:r>
        <w:t xml:space="preserve">The </w:t>
      </w:r>
      <w:r w:rsidR="00E04FBF">
        <w:t>Athabasca oil sands are an integral part of t</w:t>
      </w:r>
      <w:r w:rsidR="0019280D">
        <w:t>he</w:t>
      </w:r>
      <w:r w:rsidR="00593BB6">
        <w:t xml:space="preserve"> Albertan economy </w:t>
      </w:r>
      <w:r w:rsidR="00593BB6">
        <w:fldChar w:fldCharType="begin"/>
      </w:r>
      <w:r w:rsidR="00593BB6">
        <w:instrText xml:space="preserve"> ADDIN ZOTERO_ITEM CSL_CITATION {"citationID":"2079pfg9l8","properties":{"formattedCitation":"[1]","plainCitation":"[1]"},"citationItems":[{"id":2092,"uris":["http://zotero.org/users/1200139/items/FBER6RWI"],"uri":["http://zotero.org/users/1200139/items/FBER6RWI"],"itemData":{"id":2092,"type":"report","title":"Highlights of the Alberta Economy 2015","collection-title":"Highlights of the Alberta Economy","publisher":"Alberta Government","URL":"http://albertacanada.com/business/statistics/economic-highlights.aspx","author":[{"literal":"Alberta Economic Development and Trade"}],"issued":{"date-parts":[["2015"]]}}}],"schema":"https://github.com/citation-style-language/schema/raw/master/csl-citation.json"} </w:instrText>
      </w:r>
      <w:r w:rsidR="00593BB6">
        <w:fldChar w:fldCharType="separate"/>
      </w:r>
      <w:r w:rsidR="00593BB6" w:rsidRPr="00593BB6">
        <w:rPr>
          <w:rFonts w:ascii="Calibri" w:hAnsi="Calibri"/>
        </w:rPr>
        <w:t>[1]</w:t>
      </w:r>
      <w:r w:rsidR="00593BB6">
        <w:fldChar w:fldCharType="end"/>
      </w:r>
      <w:r>
        <w:t xml:space="preserve">. The recent denial of the Keystone </w:t>
      </w:r>
      <w:r w:rsidR="00E04FBF">
        <w:t xml:space="preserve">XL </w:t>
      </w:r>
      <w:r>
        <w:t xml:space="preserve">Pipeline has sent a clear signal that the perceived environmental impact of the oil sands is preventing its growth. </w:t>
      </w:r>
      <w:r w:rsidR="004B2229">
        <w:t>Accordingly, there has been renewed interest in</w:t>
      </w:r>
      <w:r>
        <w:t xml:space="preserve"> </w:t>
      </w:r>
      <w:r w:rsidR="002D5CE4">
        <w:t>increasing</w:t>
      </w:r>
      <w:r>
        <w:t xml:space="preserve"> carbon taxes </w:t>
      </w:r>
      <w:r w:rsidR="002D5CE4">
        <w:t xml:space="preserve">in Alberta </w:t>
      </w:r>
      <w:r w:rsidR="00A60444">
        <w:t xml:space="preserve">to </w:t>
      </w:r>
      <w:r w:rsidR="00E20F44">
        <w:t>C</w:t>
      </w:r>
      <w:r w:rsidR="00A60444">
        <w:t>$30</w:t>
      </w:r>
      <w:r w:rsidR="003D54E1">
        <w:t xml:space="preserve"> </w:t>
      </w:r>
      <w:r w:rsidR="00E20F44">
        <w:t>(</w:t>
      </w:r>
      <w:r w:rsidR="003D54E1">
        <w:t>Canadian dollars</w:t>
      </w:r>
      <w:r w:rsidR="00E20F44">
        <w:t>)</w:t>
      </w:r>
      <w:r w:rsidR="003D54E1">
        <w:t xml:space="preserve"> per </w:t>
      </w:r>
      <w:r w:rsidR="00A60444">
        <w:t xml:space="preserve">ton of </w:t>
      </w:r>
      <w:r w:rsidR="00E24E93">
        <w:t>carbon dioxide (</w:t>
      </w:r>
      <w:r w:rsidR="00A60444">
        <w:t>CO</w:t>
      </w:r>
      <w:r w:rsidR="00A60444" w:rsidRPr="00FE0F20">
        <w:rPr>
          <w:vertAlign w:val="subscript"/>
        </w:rPr>
        <w:t>2</w:t>
      </w:r>
      <w:r w:rsidR="00E24E93">
        <w:t>)</w:t>
      </w:r>
      <w:r w:rsidR="008A671B">
        <w:t xml:space="preserve"> in 2017</w:t>
      </w:r>
      <w:r w:rsidR="00A60444">
        <w:rPr>
          <w:vertAlign w:val="subscript"/>
        </w:rPr>
        <w:t xml:space="preserve"> </w:t>
      </w:r>
      <w:r>
        <w:fldChar w:fldCharType="begin"/>
      </w:r>
      <w:r w:rsidR="00593BB6">
        <w:instrText xml:space="preserve"> ADDIN ZOTERO_ITEM CSL_CITATION {"citationID":"2k7raf73hc","properties":{"formattedCitation":"[2]","plainCitation":"[2]"},"citationItems":[{"id":2057,"uris":["http://zotero.org/users/1200139/items/VIX8FEPJ"],"uri":["http://zotero.org/users/1200139/items/VIX8FEPJ"],"itemData":{"id":2057,"type":"article-newspaper","title":"Alberta to double carbon tax by 2017, strengthen emissions reduction targets","container-title":"The Globe and Mail","publisher-place":"Toronto, Canada","event-place":"Toronto, Canada","URL":"http://www.theglobeandmail.com/report-on-business/industry-news/energy-and-resources/alberta-to-double-carbon-tax-by-2017/article25109876/","author":[{"family":"Giovannetti","given":"Justin"}],"issued":{"date-parts":[["2015",6,25]]},"accessed":{"date-parts":[["2015",11,10]]}}}],"schema":"https://github.com/citation-style-language/schema/raw/master/csl-citation.json"} </w:instrText>
      </w:r>
      <w:r>
        <w:fldChar w:fldCharType="separate"/>
      </w:r>
      <w:r w:rsidR="00593BB6" w:rsidRPr="00593BB6">
        <w:rPr>
          <w:rFonts w:ascii="Calibri" w:hAnsi="Calibri"/>
        </w:rPr>
        <w:t>[2]</w:t>
      </w:r>
      <w:r>
        <w:fldChar w:fldCharType="end"/>
      </w:r>
      <w:r w:rsidR="004B2229">
        <w:t>.</w:t>
      </w:r>
      <w:r>
        <w:t xml:space="preserve"> </w:t>
      </w:r>
      <w:r w:rsidR="00E04FBF">
        <w:t>Traditional c</w:t>
      </w:r>
      <w:r>
        <w:t>arbon tax scheme</w:t>
      </w:r>
      <w:r w:rsidR="00E04FBF">
        <w:t>s have two potential pitfalls</w:t>
      </w:r>
      <w:r>
        <w:t xml:space="preserve">: first, the money </w:t>
      </w:r>
      <w:r w:rsidR="00E04FBF">
        <w:t>might</w:t>
      </w:r>
      <w:r>
        <w:t xml:space="preserve"> end up </w:t>
      </w:r>
      <w:r w:rsidR="00BC6D04">
        <w:t xml:space="preserve">being </w:t>
      </w:r>
      <w:r>
        <w:t xml:space="preserve">diverted to </w:t>
      </w:r>
      <w:r w:rsidR="00E04FBF">
        <w:t>urgent</w:t>
      </w:r>
      <w:r>
        <w:t xml:space="preserve"> but non-environmental issues, </w:t>
      </w:r>
      <w:r w:rsidR="00E04FBF">
        <w:t>which</w:t>
      </w:r>
      <w:r w:rsidR="008D1734">
        <w:t xml:space="preserve"> </w:t>
      </w:r>
      <w:r w:rsidR="00B06B93">
        <w:t xml:space="preserve">has </w:t>
      </w:r>
      <w:r w:rsidR="008D1734">
        <w:t xml:space="preserve">happened with </w:t>
      </w:r>
      <w:r w:rsidR="00B06B93">
        <w:t>some tobacco taxes</w:t>
      </w:r>
      <w:r w:rsidR="00992FE3">
        <w:t xml:space="preserve"> </w:t>
      </w:r>
      <w:r w:rsidR="00992FE3">
        <w:fldChar w:fldCharType="begin"/>
      </w:r>
      <w:r w:rsidR="00593BB6">
        <w:instrText xml:space="preserve"> ADDIN ZOTERO_ITEM CSL_CITATION {"citationID":"vs4pdqm49","properties":{"formattedCitation":"[3]","plainCitation":"[3]"},"citationItems":[{"id":2105,"uris":["http://zotero.org/users/1200139/items/VSD2UCK5"],"uri":["http://zotero.org/users/1200139/items/VSD2UCK5"],"itemData":{"id":2105,"type":"article-journal","title":"Smoke and mirrors: how Massachusetts diverted millions in tobacco tax revenues","container-title":"Tobacco Control","page":"309-316","volume":"10","issue":"4","source":"tobaccocontrol.bmj.com","abstract":"OBJECTIVE This study examines the politics of appropriating Question 1 tobacco tax revenues in the first budget year after Massachusetts voters passed the ballot initiative in 1992. The initiative increased the tobacco tax on cigarettes by 25 cents per pack and on smokeless tobacco by 25% of the wholesale price.\nMETHODS Data were collected from newspapers, letters, memoranda, budgets, press releases, legislative floor debates, government documents, legislative journals, personal interviews, and tobacco industry documents that were downloaded from the Tobacco Archives internet site.\nRESULTS During the first budget year, programmes mentioned by the initiative that were not exclusively tobacco related accounted for 27% of total Question 1 expenditures, while 50% of the revenues were allocated for programmes that were neither mentioned by the initiative nor provided any tobacco education, prevention, and cessation services. Only 23% of Question 1 funds were appropriated for programmes that provided exclusively tobacco education, prevention, and cessation services. Question 1 revenues were also used to supplant funding for pre-existing programmes, which was explicitly prohibited by the initiative. The first budget year became the template for Question 1 appropriations in subsequent fiscal years.\nCONCLUSION Politics did not end after voters passed Question 1. Public health advocates lacked a strategy and budget plan to influence the appropriation of Question 1 funds after the passage of this ballot initiative.","DOI":"10.1136/tc.10.4.309","ISSN":", 1468-3318","note":"PMID: 11740020","shortTitle":"Smoke and mirrors","journalAbbreviation":"Tob Control","language":"en","author":[{"family":"Ritch","given":"Wendy A."},{"family":"Begay","given":"Michael E."}],"issued":{"date-parts":[["2001",12,1]]},"PMID":"11740020"}}],"schema":"https://github.com/citation-style-language/schema/raw/master/csl-citation.json"} </w:instrText>
      </w:r>
      <w:r w:rsidR="00992FE3">
        <w:fldChar w:fldCharType="separate"/>
      </w:r>
      <w:r w:rsidR="00593BB6" w:rsidRPr="00593BB6">
        <w:rPr>
          <w:rFonts w:ascii="Calibri" w:hAnsi="Calibri"/>
        </w:rPr>
        <w:t>[3]</w:t>
      </w:r>
      <w:r w:rsidR="00992FE3">
        <w:fldChar w:fldCharType="end"/>
      </w:r>
      <w:r w:rsidR="00554854">
        <w:t>;</w:t>
      </w:r>
      <w:r w:rsidR="008D1734">
        <w:t xml:space="preserve"> </w:t>
      </w:r>
      <w:r>
        <w:t xml:space="preserve">and second, the government </w:t>
      </w:r>
      <w:r w:rsidR="00E04FBF">
        <w:t>might</w:t>
      </w:r>
      <w:r>
        <w:t xml:space="preserve"> not be able to spend</w:t>
      </w:r>
      <w:r w:rsidR="00E04FBF">
        <w:t xml:space="preserve"> or manage</w:t>
      </w:r>
      <w:r>
        <w:t xml:space="preserve"> the money as efficiently as </w:t>
      </w:r>
      <w:r w:rsidR="00E04FBF">
        <w:t>the</w:t>
      </w:r>
      <w:r>
        <w:t xml:space="preserve"> private </w:t>
      </w:r>
      <w:r w:rsidR="00E04FBF">
        <w:t>sector</w:t>
      </w:r>
      <w:r>
        <w:t xml:space="preserve">. </w:t>
      </w:r>
    </w:p>
    <w:p w14:paraId="771BD1D9" w14:textId="4DC2ACB8" w:rsidR="008E3AAA" w:rsidRDefault="008E3AAA">
      <w:r>
        <w:t xml:space="preserve">Adding to the challenges facing </w:t>
      </w:r>
      <w:r w:rsidR="00E04FBF">
        <w:t xml:space="preserve">the Athabasca </w:t>
      </w:r>
      <w:r>
        <w:t>oil sands</w:t>
      </w:r>
      <w:r w:rsidR="00E04FBF">
        <w:t>, the price of oil (</w:t>
      </w:r>
      <w:r>
        <w:t xml:space="preserve">the </w:t>
      </w:r>
      <w:r w:rsidR="00E04FBF">
        <w:t xml:space="preserve">price in Cushings, Oklahoma of </w:t>
      </w:r>
      <w:r>
        <w:t>West Texas Intermediate) has fallen from a 2013 a</w:t>
      </w:r>
      <w:r w:rsidR="00E04FBF">
        <w:t xml:space="preserve">verage of $98 (U.S. dollars) per </w:t>
      </w:r>
      <w:r>
        <w:t>b</w:t>
      </w:r>
      <w:r w:rsidR="00E04FBF">
        <w:t>arrel (b</w:t>
      </w:r>
      <w:r>
        <w:t>bl</w:t>
      </w:r>
      <w:r w:rsidR="00E04FBF">
        <w:t>)</w:t>
      </w:r>
      <w:r>
        <w:t xml:space="preserve"> to a 2015 average of $50/bbl </w:t>
      </w:r>
      <w:r w:rsidR="000F6E59">
        <w:fldChar w:fldCharType="begin"/>
      </w:r>
      <w:r w:rsidR="000F6E59">
        <w:instrText xml:space="preserve"> ADDIN ZOTERO_ITEM CSL_CITATION {"citationID":"1jfigvhn1a","properties":{"formattedCitation":"[4]","plainCitation":"[4]"},"citationItems":[{"id":2151,"uris":["http://zotero.org/users/1200139/items/BVWNMN95"],"uri":["http://zotero.org/users/1200139/items/BVWNMN95"],"itemData":{"id":2151,"type":"webpage","title":"Spot Prices for Crude Oil and Petroleum Products","container-title":"US Energy Information Administration","URL":"http://www.eia.gov/dnav/pet/pet_pri_spt_s1_m.htm","author":[{"literal":"EIA"}],"issued":{"date-parts":[["2015",12,2]]},"accessed":{"date-parts":[["2015",12,4]]}}}],"schema":"https://github.com/citation-style-language/schema/raw/master/csl-citation.json"} </w:instrText>
      </w:r>
      <w:r w:rsidR="000F6E59">
        <w:fldChar w:fldCharType="separate"/>
      </w:r>
      <w:r w:rsidR="000F6E59" w:rsidRPr="000F6E59">
        <w:rPr>
          <w:rFonts w:ascii="Calibri" w:hAnsi="Calibri"/>
        </w:rPr>
        <w:t>[4]</w:t>
      </w:r>
      <w:r w:rsidR="000F6E59">
        <w:fldChar w:fldCharType="end"/>
      </w:r>
      <w:r w:rsidR="00B00709">
        <w:t xml:space="preserve">; </w:t>
      </w:r>
      <w:r w:rsidR="00E04FBF">
        <w:t>$50 is close to</w:t>
      </w:r>
      <w:r w:rsidR="00053374">
        <w:t>,</w:t>
      </w:r>
      <w:r w:rsidR="00E04FBF">
        <w:t xml:space="preserve"> </w:t>
      </w:r>
      <w:r w:rsidR="00053374">
        <w:t xml:space="preserve">if not below, </w:t>
      </w:r>
      <w:r>
        <w:t>the cost of</w:t>
      </w:r>
      <w:r w:rsidR="00E04FBF">
        <w:t xml:space="preserve"> producing</w:t>
      </w:r>
      <w:r>
        <w:t xml:space="preserve"> and upgrading</w:t>
      </w:r>
      <w:r w:rsidR="000F6E59">
        <w:t xml:space="preserve"> </w:t>
      </w:r>
      <w:r w:rsidR="00E04FBF">
        <w:t xml:space="preserve">bitumen from the oil sands </w:t>
      </w:r>
      <w:r w:rsidR="000F6E59">
        <w:fldChar w:fldCharType="begin"/>
      </w:r>
      <w:r w:rsidR="00444A58">
        <w:instrText xml:space="preserve"> ADDIN ZOTERO_ITEM CSL_CITATION {"citationID":"b19f992hj","properties":{"formattedCitation":"[5]","plainCitation":"[5]"},"citationItems":[{"id":2143,"uris":["http://zotero.org/users/1200139/items/RGP5AQ9Z"],"uri":["http://zotero.org/users/1200139/items/RGP5AQ9Z"],"itemData":{"id":2143,"type":"report","title":"Crude Cost of Production Rises as Demand Grows","publisher":"Morgan Stanley","abstract":"From Morgan Stanley","URL":"http://www.businessinsider.com/crude-cost-of-production-2014-12","shortTitle":"Industrials Teach-In","author":[{"literal":"Morgan Stanley Research"}],"issued":{"date-parts":[["2014",5]]},"accessed":{"date-parts":[["2015",12,4]]}}}],"schema":"https://github.com/citation-style-language/schema/raw/master/csl-citation.json"} </w:instrText>
      </w:r>
      <w:r w:rsidR="000F6E59">
        <w:fldChar w:fldCharType="separate"/>
      </w:r>
      <w:r w:rsidR="000F6E59" w:rsidRPr="000F6E59">
        <w:rPr>
          <w:rFonts w:ascii="Calibri" w:hAnsi="Calibri"/>
        </w:rPr>
        <w:t>[5]</w:t>
      </w:r>
      <w:r w:rsidR="000F6E59">
        <w:fldChar w:fldCharType="end"/>
      </w:r>
      <w:r>
        <w:t>. Morgan Stanley estimates</w:t>
      </w:r>
      <w:r w:rsidR="00053374">
        <w:t xml:space="preserve"> crude oil production costs from the</w:t>
      </w:r>
      <w:r>
        <w:t xml:space="preserve"> oil sands </w:t>
      </w:r>
      <w:r w:rsidR="00053374">
        <w:t>are</w:t>
      </w:r>
      <w:r>
        <w:t xml:space="preserve"> between $47</w:t>
      </w:r>
      <w:r w:rsidR="00BC6D04">
        <w:t>–</w:t>
      </w:r>
      <w:r>
        <w:t>$84/bbl, which is significantly higher than Middle East oil production which costs between $10</w:t>
      </w:r>
      <w:r w:rsidR="00BC6D04">
        <w:t>–</w:t>
      </w:r>
      <w:r>
        <w:t>$36/bbl</w:t>
      </w:r>
      <w:r w:rsidR="000F6E59">
        <w:t xml:space="preserve"> </w:t>
      </w:r>
      <w:r>
        <w:fldChar w:fldCharType="begin"/>
      </w:r>
      <w:r w:rsidR="00444A58">
        <w:instrText xml:space="preserve"> ADDIN ZOTERO_ITEM CSL_CITATION {"citationID":"BRpq1sRN","properties":{"formattedCitation":"[5]","plainCitation":"[5]"},"citationItems":[{"id":2143,"uris":["http://zotero.org/users/1200139/items/RGP5AQ9Z"],"uri":["http://zotero.org/users/1200139/items/RGP5AQ9Z"],"itemData":{"id":2143,"type":"report","title":"Crude Cost of Production Rises as Demand Grows","publisher":"Morgan Stanley","abstract":"From Morgan Stanley","URL":"http://www.businessinsider.com/crude-cost-of-production-2014-12","shortTitle":"Industrials Teach-In","author":[{"literal":"Morgan Stanley Research"}],"issued":{"date-parts":[["2014",5]]},"accessed":{"date-parts":[["2015",12,4]]}}}],"schema":"https://github.com/citation-style-language/schema/raw/master/csl-citation.json"} </w:instrText>
      </w:r>
      <w:r>
        <w:fldChar w:fldCharType="separate"/>
      </w:r>
      <w:r w:rsidR="000F6E59" w:rsidRPr="000F6E59">
        <w:rPr>
          <w:rFonts w:ascii="Calibri" w:hAnsi="Calibri"/>
        </w:rPr>
        <w:t>[5]</w:t>
      </w:r>
      <w:r>
        <w:fldChar w:fldCharType="end"/>
      </w:r>
      <w:r>
        <w:t xml:space="preserve">. Canada’s largest synthetic crude </w:t>
      </w:r>
      <w:r w:rsidR="00053374">
        <w:t xml:space="preserve">oil </w:t>
      </w:r>
      <w:r>
        <w:t xml:space="preserve">producer announced in August 2015 that its break-even production cost for refinery-ready </w:t>
      </w:r>
      <w:r w:rsidR="00053374">
        <w:t xml:space="preserve">crude </w:t>
      </w:r>
      <w:r>
        <w:t xml:space="preserve">oil was $43.46/bbl and $47.27 for fully upgraded </w:t>
      </w:r>
      <w:r w:rsidR="00053374">
        <w:t xml:space="preserve">crude </w:t>
      </w:r>
      <w:r>
        <w:t xml:space="preserve">oil </w:t>
      </w:r>
      <w:r>
        <w:fldChar w:fldCharType="begin"/>
      </w:r>
      <w:r w:rsidR="000F6E59">
        <w:instrText xml:space="preserve"> ADDIN ZOTERO_ITEM CSL_CITATION {"citationID":"1d8hg722mf","properties":{"formattedCitation":"[6]","plainCitation":"[6]"},"citationItems":[{"id":2145,"uris":["http://zotero.org/users/1200139/items/PB2JP6E8"],"uri":["http://zotero.org/users/1200139/items/PB2JP6E8"],"itemData":{"id":2145,"type":"webpage","title":"Even losing $6 per barrel, top Canada oil sands project unlikely to close","container-title":"Reuters Canada","URL":"http://ca.reuters.com/article/businessNews/idCAKCN0QO25I20150819","author":[{"family":"Williams","given":"Nia"}],"issued":{"date-parts":[["2015",8,19]]},"accessed":{"date-parts":[["2015",12,4]]}}}],"schema":"https://github.com/citation-style-language/schema/raw/master/csl-citation.json"} </w:instrText>
      </w:r>
      <w:r>
        <w:fldChar w:fldCharType="separate"/>
      </w:r>
      <w:r w:rsidR="000F6E59" w:rsidRPr="000F6E59">
        <w:rPr>
          <w:rFonts w:ascii="Calibri" w:hAnsi="Calibri"/>
        </w:rPr>
        <w:t>[6]</w:t>
      </w:r>
      <w:r>
        <w:fldChar w:fldCharType="end"/>
      </w:r>
      <w:r>
        <w:t>.</w:t>
      </w:r>
      <w:r w:rsidR="000F6E59">
        <w:t xml:space="preserve"> </w:t>
      </w:r>
      <w:r w:rsidR="00B00709">
        <w:t>Because of</w:t>
      </w:r>
      <w:r w:rsidR="000F6E59">
        <w:t xml:space="preserve"> </w:t>
      </w:r>
      <w:r w:rsidR="00053374">
        <w:t>low market prices for crude oil</w:t>
      </w:r>
      <w:r>
        <w:t xml:space="preserve">, schemes </w:t>
      </w:r>
      <w:r w:rsidR="000F6E59">
        <w:t xml:space="preserve">to </w:t>
      </w:r>
      <w:r w:rsidR="001B0ED3">
        <w:t>offset</w:t>
      </w:r>
      <w:r w:rsidR="000F6E59">
        <w:t xml:space="preserve"> environmental impact must be creatively funded and </w:t>
      </w:r>
      <w:r w:rsidR="00053374">
        <w:t>cost efficient</w:t>
      </w:r>
      <w:r w:rsidR="000F6E59">
        <w:t xml:space="preserve">. As a benchmark for any GHG reduction scheme, </w:t>
      </w:r>
      <w:r>
        <w:t>California</w:t>
      </w:r>
      <w:r w:rsidR="000F6E59">
        <w:t>’s</w:t>
      </w:r>
      <w:r>
        <w:t xml:space="preserve"> 2015 cap and trade prices for </w:t>
      </w:r>
      <w:r w:rsidR="002D1B85">
        <w:t xml:space="preserve">greenhouse gas (GHG) </w:t>
      </w:r>
      <w:r>
        <w:t>emissions have ranged from $11</w:t>
      </w:r>
      <w:r w:rsidR="00BC6D04">
        <w:t>–</w:t>
      </w:r>
      <w:r w:rsidR="000F6E59">
        <w:t>$</w:t>
      </w:r>
      <w:r w:rsidR="00E24E93">
        <w:t>13/ton of CO</w:t>
      </w:r>
      <w:r w:rsidR="00E24E93" w:rsidRPr="00EC3DF8">
        <w:rPr>
          <w:vertAlign w:val="subscript"/>
        </w:rPr>
        <w:t>2</w:t>
      </w:r>
      <w:r w:rsidR="00E24E93">
        <w:t xml:space="preserve"> equivalent (CO</w:t>
      </w:r>
      <w:r w:rsidR="00E24E93" w:rsidRPr="00E24E93">
        <w:rPr>
          <w:vertAlign w:val="subscript"/>
        </w:rPr>
        <w:t>2</w:t>
      </w:r>
      <w:r w:rsidR="00E24E93">
        <w:t>e)</w:t>
      </w:r>
      <w:r>
        <w:t xml:space="preserve"> </w:t>
      </w:r>
      <w:r>
        <w:fldChar w:fldCharType="begin"/>
      </w:r>
      <w:r w:rsidR="000F6E59">
        <w:instrText xml:space="preserve"> ADDIN ZOTERO_ITEM CSL_CITATION {"citationID":"27fimv7404","properties":{"formattedCitation":"[7]","plainCitation":"[7]"},"citationItems":[{"id":2141,"uris":["http://zotero.org/users/1200139/items/NJFCIJ9M"],"uri":["http://zotero.org/users/1200139/items/NJFCIJ9M"],"itemData":{"id":2141,"type":"webpage","title":"California Carbon Dashboard","abstract":"The California Carbon Dashboard Provides the Latest News and Information on the California Carbon Price, Cap and Trade, Emissions Policy, and AB32","URL":"calcarbondash.org","author":[{"literal":"Climate Policy Initiative"}],"issued":{"date-parts":[["2015",12,2]]},"accessed":{"date-parts":[["2015",12,4]]}}}],"schema":"https://github.com/citation-style-language/schema/raw/master/csl-citation.json"} </w:instrText>
      </w:r>
      <w:r>
        <w:fldChar w:fldCharType="separate"/>
      </w:r>
      <w:r w:rsidR="000F6E59" w:rsidRPr="000F6E59">
        <w:rPr>
          <w:rFonts w:ascii="Calibri" w:hAnsi="Calibri"/>
        </w:rPr>
        <w:t>[7]</w:t>
      </w:r>
      <w:r>
        <w:fldChar w:fldCharType="end"/>
      </w:r>
      <w:r>
        <w:t xml:space="preserve">. Creyts et al. reported </w:t>
      </w:r>
      <w:r w:rsidR="000F6E59">
        <w:t>that for less than $50/</w:t>
      </w:r>
      <w:r w:rsidR="00053374" w:rsidRPr="00053374">
        <w:t xml:space="preserve"> </w:t>
      </w:r>
      <w:r w:rsidR="00E24E93">
        <w:t>ton of CO</w:t>
      </w:r>
      <w:r w:rsidR="00E24E93" w:rsidRPr="00E24E93">
        <w:rPr>
          <w:vertAlign w:val="subscript"/>
        </w:rPr>
        <w:t>2</w:t>
      </w:r>
      <w:r w:rsidR="00E24E93">
        <w:t>e</w:t>
      </w:r>
      <w:r w:rsidR="000F6E59">
        <w:t>,</w:t>
      </w:r>
      <w:r>
        <w:t xml:space="preserve"> the United States (U.S.)</w:t>
      </w:r>
      <w:r w:rsidR="000F6E59">
        <w:t xml:space="preserve"> could </w:t>
      </w:r>
      <w:r w:rsidR="001B0ED3">
        <w:t>offset</w:t>
      </w:r>
      <w:r w:rsidR="000F6E59">
        <w:t xml:space="preserve"> between 1,300 and 4,500 megatons (MT)</w:t>
      </w:r>
      <w:r>
        <w:t xml:space="preserve"> of CO</w:t>
      </w:r>
      <w:r w:rsidRPr="00E24E93">
        <w:rPr>
          <w:vertAlign w:val="subscript"/>
        </w:rPr>
        <w:t>2</w:t>
      </w:r>
      <w:r>
        <w:t xml:space="preserve">e annually </w:t>
      </w:r>
      <w:r>
        <w:fldChar w:fldCharType="begin"/>
      </w:r>
      <w:r w:rsidR="000F6E59">
        <w:instrText xml:space="preserve"> ADDIN ZOTERO_ITEM CSL_CITATION {"citationID":"bn18p6gjp","properties":{"formattedCitation":"[8]","plainCitation":"[8]"},"citationItems":[{"id":2139,"uris":["http://zotero.org/users/1200139/items/8GMJP9WH"],"uri":["http://zotero.org/users/1200139/items/8GMJP9WH"],"itemData":{"id":2139,"type":"report","title":"Reducing U.S. Greenhouse Gas Emissions: How Much at What Cost?","collection-title":"U.S. Greenhouse Gas Abatement Mapping Initiative","publisher":"McKinsey &amp; Company","genre":"Executive Report","author":[{"family":"Creyts","given":"Jon"},{"family":"Derkach","given":"Anton"},{"family":"Nyquist","given":"Scott"},{"family":"Ostrowski","given":"Ken"},{"family":"Stephenson","given":"Jack"}],"issued":{"date-parts":[["2007",12]]}}}],"schema":"https://github.com/citation-style-language/schema/raw/master/csl-citation.json"} </w:instrText>
      </w:r>
      <w:r>
        <w:fldChar w:fldCharType="separate"/>
      </w:r>
      <w:r w:rsidR="000F6E59" w:rsidRPr="000F6E59">
        <w:rPr>
          <w:rFonts w:ascii="Calibri" w:hAnsi="Calibri"/>
        </w:rPr>
        <w:t>[8]</w:t>
      </w:r>
      <w:r>
        <w:fldChar w:fldCharType="end"/>
      </w:r>
      <w:r>
        <w:t>.</w:t>
      </w:r>
      <w:r w:rsidR="002D1B85">
        <w:t xml:space="preserve"> Therefore, v</w:t>
      </w:r>
      <w:r w:rsidR="00053374">
        <w:t>iable miti</w:t>
      </w:r>
      <w:r w:rsidR="008A6696">
        <w:t>gation scheme</w:t>
      </w:r>
      <w:r w:rsidR="00053374">
        <w:t>s</w:t>
      </w:r>
      <w:r w:rsidR="008A6696">
        <w:t xml:space="preserve"> need </w:t>
      </w:r>
      <w:r w:rsidR="00053374">
        <w:t>to be more cost efficient than $50/</w:t>
      </w:r>
      <w:r w:rsidR="00053374" w:rsidRPr="00053374">
        <w:t xml:space="preserve"> </w:t>
      </w:r>
      <w:r w:rsidR="00053374">
        <w:t xml:space="preserve">ton of </w:t>
      </w:r>
      <w:r w:rsidR="00E24E93">
        <w:t>CO</w:t>
      </w:r>
      <w:r w:rsidR="00E24E93" w:rsidRPr="00E24E93">
        <w:rPr>
          <w:vertAlign w:val="subscript"/>
        </w:rPr>
        <w:t>2</w:t>
      </w:r>
      <w:r w:rsidR="00E24E93">
        <w:t>e</w:t>
      </w:r>
      <w:r w:rsidR="008A6696">
        <w:t xml:space="preserve">. </w:t>
      </w:r>
    </w:p>
    <w:p w14:paraId="6C12FD15" w14:textId="43292057" w:rsidR="00986682" w:rsidRDefault="00986682" w:rsidP="00CF04B8">
      <w:r>
        <w:t xml:space="preserve">The Athabasca oil sands produce bitumen </w:t>
      </w:r>
      <w:r w:rsidR="00AB3B9C">
        <w:t xml:space="preserve">as a raw product </w:t>
      </w:r>
      <w:r>
        <w:t xml:space="preserve">through a growingly diverse set of extraction methods. The bitumen is then processed, upgraded, and/or refined through an even more diverse set of methods. </w:t>
      </w:r>
      <w:r w:rsidR="00B06B93">
        <w:t xml:space="preserve">To </w:t>
      </w:r>
      <w:r w:rsidR="00CF04B8">
        <w:t xml:space="preserve">focus on </w:t>
      </w:r>
      <w:r w:rsidR="0099232E">
        <w:t>a method</w:t>
      </w:r>
      <w:r w:rsidR="00CF04B8">
        <w:t xml:space="preserve"> of offsetting</w:t>
      </w:r>
      <w:r w:rsidR="0099232E">
        <w:t xml:space="preserve"> the</w:t>
      </w:r>
      <w:r w:rsidR="00CF04B8">
        <w:t xml:space="preserve"> </w:t>
      </w:r>
      <w:r w:rsidR="0099232E">
        <w:t xml:space="preserve">aggregate </w:t>
      </w:r>
      <w:r w:rsidR="002D1B85">
        <w:t xml:space="preserve">GHG </w:t>
      </w:r>
      <w:r w:rsidR="0099232E">
        <w:t>emissions of these processes</w:t>
      </w:r>
      <w:r w:rsidR="00B06B93">
        <w:t xml:space="preserve">, this paper </w:t>
      </w:r>
      <w:r w:rsidR="00CF04B8">
        <w:t xml:space="preserve">simplifies </w:t>
      </w:r>
      <w:r w:rsidR="0099232E">
        <w:t xml:space="preserve">the </w:t>
      </w:r>
      <w:r w:rsidR="00CF04B8">
        <w:t>process</w:t>
      </w:r>
      <w:r w:rsidR="0099232E">
        <w:t>-</w:t>
      </w:r>
      <w:r w:rsidR="00CF04B8">
        <w:t>diversity by using an average value for the</w:t>
      </w:r>
      <w:r w:rsidR="00B06B93">
        <w:t xml:space="preserve"> </w:t>
      </w:r>
      <w:r w:rsidR="00CF04B8">
        <w:t xml:space="preserve">GHG </w:t>
      </w:r>
      <w:r w:rsidR="00B06B93">
        <w:t>emissions of refined oil derived from the oil sands</w:t>
      </w:r>
      <w:r w:rsidR="00CF04B8">
        <w:t xml:space="preserve"> on </w:t>
      </w:r>
      <w:r w:rsidR="0099232E">
        <w:t xml:space="preserve">the basis of </w:t>
      </w:r>
      <w:r w:rsidR="00CF04B8">
        <w:t xml:space="preserve">a barrel of </w:t>
      </w:r>
      <w:r w:rsidR="0099232E">
        <w:t>refined product</w:t>
      </w:r>
      <w:r w:rsidR="00CF04B8">
        <w:t xml:space="preserve">. </w:t>
      </w:r>
    </w:p>
    <w:p w14:paraId="241BF828" w14:textId="3B426079" w:rsidR="00795D5C" w:rsidRDefault="00986682">
      <w:r>
        <w:t xml:space="preserve">This paper explores an </w:t>
      </w:r>
      <w:r w:rsidR="0056475E">
        <w:t>alternative</w:t>
      </w:r>
      <w:r>
        <w:t xml:space="preserve"> scheme </w:t>
      </w:r>
      <w:r w:rsidR="008E10BD">
        <w:t xml:space="preserve">of </w:t>
      </w:r>
      <w:r>
        <w:t xml:space="preserve">that </w:t>
      </w:r>
      <w:r w:rsidR="00CF04B8">
        <w:t>allows</w:t>
      </w:r>
      <w:r>
        <w:t xml:space="preserve"> oil producers to operate, and maintain wind turbines at </w:t>
      </w:r>
      <w:r w:rsidR="00CF04B8">
        <w:t>bitumen</w:t>
      </w:r>
      <w:r>
        <w:t xml:space="preserve"> extraction sites</w:t>
      </w:r>
      <w:r w:rsidR="008E10BD">
        <w:t xml:space="preserve"> – “Same-Site Green-Black Co-Production</w:t>
      </w:r>
      <w:r>
        <w:t>.</w:t>
      </w:r>
      <w:r w:rsidR="00CF04B8">
        <w:t>”</w:t>
      </w:r>
      <w:r>
        <w:t xml:space="preserve"> </w:t>
      </w:r>
      <w:r w:rsidR="002D1B85">
        <w:t xml:space="preserve">As an alternative to carbon taxes, oil producers would invest a fixed dollar amount per barrel of crude oil produced; this investment would fund installing and operating wind turbines. </w:t>
      </w:r>
      <w:r w:rsidR="00CF04B8">
        <w:t>A</w:t>
      </w:r>
      <w:r w:rsidR="000E2FDA">
        <w:t xml:space="preserve"> fraction of the revenues from the</w:t>
      </w:r>
      <w:r w:rsidR="0019280D">
        <w:t xml:space="preserve"> </w:t>
      </w:r>
      <w:r w:rsidR="00554854">
        <w:t>wind</w:t>
      </w:r>
      <w:r w:rsidR="008D1734">
        <w:t xml:space="preserve"> </w:t>
      </w:r>
      <w:r w:rsidR="0019280D">
        <w:t xml:space="preserve">power </w:t>
      </w:r>
      <w:r w:rsidR="00CF04B8">
        <w:t>would go into</w:t>
      </w:r>
      <w:r w:rsidR="000E2FDA">
        <w:t xml:space="preserve"> building more wind turbines</w:t>
      </w:r>
      <w:r w:rsidR="0019280D">
        <w:t xml:space="preserve">. The proposed </w:t>
      </w:r>
      <w:r w:rsidR="00795D5C">
        <w:t xml:space="preserve">scheme has four benefits: </w:t>
      </w:r>
    </w:p>
    <w:p w14:paraId="600BDD56" w14:textId="604BFE81" w:rsidR="00795D5C" w:rsidRDefault="00B06B93" w:rsidP="00795D5C">
      <w:pPr>
        <w:pStyle w:val="ListParagraph"/>
        <w:numPr>
          <w:ilvl w:val="0"/>
          <w:numId w:val="3"/>
        </w:numPr>
      </w:pPr>
      <w:r>
        <w:t>The money cannot be diverted</w:t>
      </w:r>
      <w:r w:rsidR="00795D5C">
        <w:t xml:space="preserve"> </w:t>
      </w:r>
      <w:r w:rsidR="00CF04B8">
        <w:t xml:space="preserve">by government tax collectors </w:t>
      </w:r>
      <w:r w:rsidR="00795D5C">
        <w:t>away from environmental efforts,</w:t>
      </w:r>
    </w:p>
    <w:p w14:paraId="42371F08" w14:textId="77777777" w:rsidR="00795D5C" w:rsidRDefault="00795D5C" w:rsidP="00795D5C">
      <w:pPr>
        <w:pStyle w:val="ListParagraph"/>
        <w:numPr>
          <w:ilvl w:val="0"/>
          <w:numId w:val="3"/>
        </w:numPr>
      </w:pPr>
      <w:r>
        <w:t>The money is spent with the efficiency of the private sector,</w:t>
      </w:r>
    </w:p>
    <w:p w14:paraId="57AE5A3C" w14:textId="12F7A696" w:rsidR="00795D5C" w:rsidRDefault="000E2FDA" w:rsidP="00795D5C">
      <w:pPr>
        <w:pStyle w:val="ListParagraph"/>
        <w:numPr>
          <w:ilvl w:val="0"/>
          <w:numId w:val="3"/>
        </w:numPr>
      </w:pPr>
      <w:r>
        <w:t>Reinvesting revenues from the wind generation lowers the required per barrel investment</w:t>
      </w:r>
      <w:r w:rsidR="00795D5C">
        <w:t>, and</w:t>
      </w:r>
    </w:p>
    <w:p w14:paraId="4378B99A" w14:textId="6DA6B975" w:rsidR="00D52D78" w:rsidRDefault="000E2FDA" w:rsidP="008E3AAA">
      <w:pPr>
        <w:pStyle w:val="ListParagraph"/>
        <w:numPr>
          <w:ilvl w:val="0"/>
          <w:numId w:val="3"/>
        </w:numPr>
      </w:pPr>
      <w:r>
        <w:t>Locating the turbines at</w:t>
      </w:r>
      <w:r w:rsidR="00B06B93">
        <w:t xml:space="preserve"> or near</w:t>
      </w:r>
      <w:r>
        <w:t xml:space="preserve"> oil extraction sites avoids </w:t>
      </w:r>
      <w:r w:rsidR="00B06B93">
        <w:t>a</w:t>
      </w:r>
      <w:r>
        <w:t xml:space="preserve"> pitfall of</w:t>
      </w:r>
      <w:r w:rsidR="00B06B93">
        <w:t xml:space="preserve"> many</w:t>
      </w:r>
      <w:r>
        <w:t xml:space="preserve"> wind projects: the </w:t>
      </w:r>
      <w:r w:rsidR="00795D5C">
        <w:t xml:space="preserve">public’s </w:t>
      </w:r>
      <w:r w:rsidR="008A671B">
        <w:t>“</w:t>
      </w:r>
      <w:r w:rsidR="00795D5C">
        <w:t>not-i</w:t>
      </w:r>
      <w:r>
        <w:t>n-my-back-yard</w:t>
      </w:r>
      <w:r w:rsidR="008A671B">
        <w:t>”</w:t>
      </w:r>
      <w:r>
        <w:t xml:space="preserve"> attitude</w:t>
      </w:r>
      <w:r w:rsidR="00795D5C">
        <w:t>.</w:t>
      </w:r>
    </w:p>
    <w:p w14:paraId="67941588" w14:textId="0BA7CA1E" w:rsidR="003709F8" w:rsidRPr="003709F8" w:rsidRDefault="003E64D1">
      <w:r>
        <w:t>W</w:t>
      </w:r>
      <w:r w:rsidR="003709F8">
        <w:t xml:space="preserve">e </w:t>
      </w:r>
      <w:r w:rsidR="00B06B93">
        <w:t xml:space="preserve">thus </w:t>
      </w:r>
      <w:r>
        <w:t>hypothesize</w:t>
      </w:r>
      <w:r w:rsidR="003709F8">
        <w:t xml:space="preserve"> that </w:t>
      </w:r>
      <w:r w:rsidR="00B06B93">
        <w:t>allowing</w:t>
      </w:r>
      <w:r w:rsidR="003709F8">
        <w:t xml:space="preserve"> oil </w:t>
      </w:r>
      <w:r w:rsidR="000115BD">
        <w:t>producers</w:t>
      </w:r>
      <w:r w:rsidR="003709F8">
        <w:t xml:space="preserve"> </w:t>
      </w:r>
      <w:r w:rsidR="000115BD">
        <w:t xml:space="preserve">to </w:t>
      </w:r>
      <w:r w:rsidR="003709F8">
        <w:t xml:space="preserve">invest in </w:t>
      </w:r>
      <w:r w:rsidR="00CD7864">
        <w:t xml:space="preserve">on-site </w:t>
      </w:r>
      <w:r w:rsidR="003709F8">
        <w:t>wind turbines</w:t>
      </w:r>
      <w:r w:rsidR="00B06B93">
        <w:t xml:space="preserve">, instead of </w:t>
      </w:r>
      <w:r w:rsidR="00EF1932">
        <w:t xml:space="preserve">being </w:t>
      </w:r>
      <w:r w:rsidR="00B06B93">
        <w:t>subject to a government-collected carbon tax,</w:t>
      </w:r>
      <w:r w:rsidR="003709F8">
        <w:t xml:space="preserve"> </w:t>
      </w:r>
      <w:r w:rsidR="00B06B93">
        <w:t xml:space="preserve">would offset </w:t>
      </w:r>
      <w:r w:rsidR="003709F8">
        <w:t xml:space="preserve">the </w:t>
      </w:r>
      <w:r w:rsidR="00CF04B8">
        <w:t xml:space="preserve">GHG </w:t>
      </w:r>
      <w:r w:rsidR="003709F8">
        <w:t xml:space="preserve">emissions from the </w:t>
      </w:r>
      <w:r w:rsidR="006A2961">
        <w:t xml:space="preserve">production and </w:t>
      </w:r>
      <w:r w:rsidR="000115BD">
        <w:t>end-</w:t>
      </w:r>
      <w:r w:rsidR="006A2961">
        <w:t xml:space="preserve">use of </w:t>
      </w:r>
      <w:r w:rsidR="000115BD">
        <w:t>crude</w:t>
      </w:r>
      <w:r w:rsidR="003709F8">
        <w:t xml:space="preserve"> </w:t>
      </w:r>
      <w:r w:rsidR="00554854">
        <w:t xml:space="preserve">oil </w:t>
      </w:r>
      <w:r w:rsidR="000115BD">
        <w:t>from the oil sands</w:t>
      </w:r>
      <w:r w:rsidR="003709F8">
        <w:t xml:space="preserve">. We further hypothesize that such a plan is </w:t>
      </w:r>
      <w:r w:rsidR="00CD7864">
        <w:t xml:space="preserve">economically </w:t>
      </w:r>
      <w:r w:rsidR="003709F8">
        <w:t xml:space="preserve">feasible </w:t>
      </w:r>
      <w:r w:rsidR="003709F8">
        <w:lastRenderedPageBreak/>
        <w:t xml:space="preserve">if oil </w:t>
      </w:r>
      <w:r w:rsidR="000115BD">
        <w:t>producers</w:t>
      </w:r>
      <w:r w:rsidR="003709F8">
        <w:t xml:space="preserve"> are also mandated to </w:t>
      </w:r>
      <w:r w:rsidR="000115BD">
        <w:t>reinvest</w:t>
      </w:r>
      <w:r w:rsidR="003709F8">
        <w:t xml:space="preserve"> a fraction of the</w:t>
      </w:r>
      <w:r w:rsidR="000115BD">
        <w:t xml:space="preserve"> revenue from the wind turbines</w:t>
      </w:r>
      <w:r w:rsidR="003709F8">
        <w:t xml:space="preserve"> in </w:t>
      </w:r>
      <w:r w:rsidR="00CD7864">
        <w:t xml:space="preserve">the installation of </w:t>
      </w:r>
      <w:r w:rsidR="003709F8">
        <w:t xml:space="preserve">more wind turbines. </w:t>
      </w:r>
      <w:r w:rsidR="00B06B93">
        <w:t xml:space="preserve">We believe that there can be a synergy between oil and wind and thus mitigation and adaptation measures can be less costly by taking a creative approach </w:t>
      </w:r>
      <w:r w:rsidR="00B06B93">
        <w:fldChar w:fldCharType="begin"/>
      </w:r>
      <w:r w:rsidR="00B06B93">
        <w:instrText xml:space="preserve"> ADDIN ZOTERO_ITEM CSL_CITATION {"citationID":"9k75403l9","properties":{"formattedCitation":"[9]","plainCitation":"[9]"},"citationItems":[{"id":2118,"uris":["http://zotero.org/users/1200139/items/J8X94JE2"],"uri":["http://zotero.org/users/1200139/items/J8X94JE2"],"itemData":{"id":2118,"type":"article-newspaper","title":"Paris climate talks: Nobel chemist optimistic on pledges","container-title":"Financial Times","source":"Financial Times","abstract":"The UN climate change talks which opens in Paris on Monday may not end up leading to a binding global treaty, but if the way the world tackled the hole in the ozone layer is anything to go by, that may not actually matter. According to Mario Molina,","URL":"http://www.ft.com/cms/s/0/2e0a5164-94e6-11e5-bd82-c1fb87bef7af.html#axzz3t00cnOKu","ISSN":"0307-1766","shortTitle":"Paris climate talks","author":[{"family":"Webber","given":"Jude"}],"issued":{"date-parts":[["2015",11,29]]},"accessed":{"date-parts":[["2015",11,30]]}}}],"schema":"https://github.com/citation-style-language/schema/raw/master/csl-citation.json"} </w:instrText>
      </w:r>
      <w:r w:rsidR="00B06B93">
        <w:fldChar w:fldCharType="separate"/>
      </w:r>
      <w:r w:rsidR="00B06B93" w:rsidRPr="000F6E59">
        <w:rPr>
          <w:rFonts w:ascii="Calibri" w:hAnsi="Calibri"/>
        </w:rPr>
        <w:t>[9]</w:t>
      </w:r>
      <w:r w:rsidR="00B06B93">
        <w:fldChar w:fldCharType="end"/>
      </w:r>
      <w:r w:rsidR="00B06B93">
        <w:t>.</w:t>
      </w:r>
    </w:p>
    <w:p w14:paraId="370ADEB8" w14:textId="77777777" w:rsidR="00864F1A" w:rsidRDefault="00FE0F20" w:rsidP="008707C0">
      <w:pPr>
        <w:pStyle w:val="Heading1"/>
      </w:pPr>
      <w:r>
        <w:t>Methods</w:t>
      </w:r>
    </w:p>
    <w:p w14:paraId="370F0A4B" w14:textId="77777777" w:rsidR="00FC7C50" w:rsidRDefault="00FC7C50" w:rsidP="003B12EE">
      <w:pPr>
        <w:pStyle w:val="Heading2"/>
      </w:pPr>
      <w:r>
        <w:t>An Excel-Based Modeling Tool</w:t>
      </w:r>
    </w:p>
    <w:p w14:paraId="570AA3BB" w14:textId="6E41BDF5" w:rsidR="00FC7C50" w:rsidRDefault="009879A6" w:rsidP="009879A6">
      <w:r>
        <w:t xml:space="preserve">Uncertainty is high with projects such as the one proposed in this paper; we address this uncertainty by clearly stating the values we have used in the model and by providing the </w:t>
      </w:r>
      <w:r w:rsidR="006F7EC1">
        <w:t xml:space="preserve">Microsoft Excel-based </w:t>
      </w:r>
      <w:r>
        <w:t xml:space="preserve">modeling tool in the </w:t>
      </w:r>
      <w:r w:rsidRPr="001C3F84">
        <w:rPr>
          <w:i/>
        </w:rPr>
        <w:t>Supplemental Information</w:t>
      </w:r>
      <w:r>
        <w:t xml:space="preserve"> (SI) so that readers can adjust the model inputs to match their circumstances, location, or perspective on what the `correct’ number should have been for any one of the many estimations made in this paper (</w:t>
      </w:r>
      <w:r>
        <w:fldChar w:fldCharType="begin"/>
      </w:r>
      <w:r>
        <w:instrText xml:space="preserve"> REF _Ref435782807 \h </w:instrText>
      </w:r>
      <w:r>
        <w:fldChar w:fldCharType="separate"/>
      </w:r>
      <w:r w:rsidR="00834AD3">
        <w:t xml:space="preserve">Figure </w:t>
      </w:r>
      <w:r w:rsidR="00834AD3">
        <w:rPr>
          <w:noProof/>
        </w:rPr>
        <w:t>1</w:t>
      </w:r>
      <w:r>
        <w:fldChar w:fldCharType="end"/>
      </w:r>
      <w:r>
        <w:t xml:space="preserve">).  </w:t>
      </w:r>
      <w:r w:rsidR="001913DA">
        <w:t>(</w:t>
      </w:r>
      <w:r w:rsidR="00C63238">
        <w:t>For more details o</w:t>
      </w:r>
      <w:r w:rsidR="001913DA">
        <w:t>n</w:t>
      </w:r>
      <w:r w:rsidR="00C63238">
        <w:t xml:space="preserve"> fine-tuning the model</w:t>
      </w:r>
      <w:r w:rsidR="001913DA">
        <w:t>,</w:t>
      </w:r>
      <w:r w:rsidR="00C63238">
        <w:t xml:space="preserve"> see the SI.</w:t>
      </w:r>
      <w:r w:rsidR="001913DA">
        <w:t>)</w:t>
      </w:r>
    </w:p>
    <w:p w14:paraId="363AFAB4" w14:textId="77777777" w:rsidR="007E7ABF" w:rsidRDefault="007E7ABF" w:rsidP="009879A6"/>
    <w:p w14:paraId="6A26DDF8" w14:textId="77777777" w:rsidR="007E7ABF" w:rsidRDefault="007E7ABF" w:rsidP="007E7ABF">
      <w:pPr>
        <w:keepNext/>
      </w:pPr>
      <w:r>
        <w:rPr>
          <w:noProof/>
          <w:lang w:val="en-CA" w:eastAsia="en-CA"/>
        </w:rPr>
        <w:lastRenderedPageBreak/>
        <w:drawing>
          <wp:inline distT="0" distB="0" distL="0" distR="0" wp14:anchorId="582EFF54" wp14:editId="1E061741">
            <wp:extent cx="5943600" cy="5434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V1.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434965"/>
                    </a:xfrm>
                    <a:prstGeom prst="rect">
                      <a:avLst/>
                    </a:prstGeom>
                  </pic:spPr>
                </pic:pic>
              </a:graphicData>
            </a:graphic>
          </wp:inline>
        </w:drawing>
      </w:r>
    </w:p>
    <w:p w14:paraId="701E5EFD" w14:textId="77777777" w:rsidR="007E7ABF" w:rsidRPr="006E353D" w:rsidRDefault="007E7ABF" w:rsidP="007E7ABF">
      <w:pPr>
        <w:pStyle w:val="Caption"/>
      </w:pPr>
      <w:bookmarkStart w:id="13" w:name="_Ref435782807"/>
      <w:r>
        <w:t xml:space="preserve">Figure </w:t>
      </w:r>
      <w:r w:rsidR="00BB3C6B">
        <w:fldChar w:fldCharType="begin"/>
      </w:r>
      <w:r w:rsidR="00BB3C6B">
        <w:instrText xml:space="preserve"> SEQ Figure \* ARABIC </w:instrText>
      </w:r>
      <w:r w:rsidR="00BB3C6B">
        <w:fldChar w:fldCharType="separate"/>
      </w:r>
      <w:r w:rsidR="00834AD3">
        <w:rPr>
          <w:noProof/>
        </w:rPr>
        <w:t>1</w:t>
      </w:r>
      <w:r w:rsidR="00BB3C6B">
        <w:rPr>
          <w:noProof/>
        </w:rPr>
        <w:fldChar w:fldCharType="end"/>
      </w:r>
      <w:bookmarkEnd w:id="13"/>
      <w:r>
        <w:t xml:space="preserve">: Input panel for the reconfigurable model, provided in the </w:t>
      </w:r>
      <w:r w:rsidRPr="00C002B3">
        <w:rPr>
          <w:i w:val="0"/>
        </w:rPr>
        <w:t>SI</w:t>
      </w:r>
      <w:r>
        <w:t>. Red cells are calculated values</w:t>
      </w:r>
    </w:p>
    <w:p w14:paraId="020C4E05" w14:textId="116CE412" w:rsidR="003D54E1" w:rsidRDefault="003D54E1" w:rsidP="00ED5CF5">
      <w:pPr>
        <w:pStyle w:val="Heading2"/>
      </w:pPr>
      <w:r>
        <w:t>The Use of U.S. Dollars for Currency Accounting</w:t>
      </w:r>
    </w:p>
    <w:p w14:paraId="1F5E1E4D" w14:textId="348C0DB8" w:rsidR="003D54E1" w:rsidRDefault="009879A6" w:rsidP="003D54E1">
      <w:r>
        <w:t>Most of the published cost and price estimates for wind turbines and crude oil are</w:t>
      </w:r>
      <w:r w:rsidR="003D54E1">
        <w:t xml:space="preserve"> reported in U.S. Dollars</w:t>
      </w:r>
      <w:r w:rsidR="008A671B">
        <w:t xml:space="preserve"> ($)</w:t>
      </w:r>
      <w:r w:rsidR="003D54E1">
        <w:t>. Given the volatility of the U.S.–Canada exchange rates from 2000</w:t>
      </w:r>
      <w:r w:rsidR="001913DA">
        <w:t>–</w:t>
      </w:r>
      <w:r w:rsidR="003D54E1">
        <w:t>2015, the model</w:t>
      </w:r>
      <w:r w:rsidR="001913DA">
        <w:t>’</w:t>
      </w:r>
      <w:r w:rsidR="003D54E1">
        <w:t>s accuracy would be compromised by</w:t>
      </w:r>
      <w:r>
        <w:t xml:space="preserve"> working in Canadian dollars</w:t>
      </w:r>
      <w:r w:rsidR="008A671B">
        <w:t xml:space="preserve"> (C$)</w:t>
      </w:r>
      <w:r>
        <w:t xml:space="preserve"> </w:t>
      </w:r>
      <w:r w:rsidR="00631FF3">
        <w:fldChar w:fldCharType="begin"/>
      </w:r>
      <w:r w:rsidR="000F6E59">
        <w:instrText xml:space="preserve"> ADDIN ZOTERO_ITEM CSL_CITATION {"citationID":"f7kr74o8p","properties":{"formattedCitation":"[10]","plainCitation":"[10]"},"citationItems":[{"id":2147,"uris":["http://zotero.org/users/1200139/items/M3RJK23W"],"uri":["http://zotero.org/users/1200139/items/M3RJK23W"],"itemData":{"id":2147,"type":"webpage","title":"Canadian Dollar Trends Dashboard","container-title":"CanadianForex","abstract":"Real time forex charts for major currencies. Check currency trends with multiple chart types, news, numerous technical indicators, flexible line tools and hourly, daily, weekly, monthly time frames.","URL":"http://www.canadianforex.ca/forex-tools/my-fx-dashboard#","shortTitle":"Canadian Dollar Trends","author":[{"literal":"CanadianForex"}],"issued":{"date-parts":[["2015"]]},"accessed":{"date-parts":[["2015",12,4]]}}}],"schema":"https://github.com/citation-style-language/schema/raw/master/csl-citation.json"} </w:instrText>
      </w:r>
      <w:r w:rsidR="00631FF3">
        <w:fldChar w:fldCharType="separate"/>
      </w:r>
      <w:r w:rsidR="000F6E59" w:rsidRPr="000F6E59">
        <w:rPr>
          <w:rFonts w:ascii="Calibri" w:hAnsi="Calibri"/>
        </w:rPr>
        <w:t>[10]</w:t>
      </w:r>
      <w:r w:rsidR="00631FF3">
        <w:fldChar w:fldCharType="end"/>
      </w:r>
      <w:r w:rsidR="003D54E1">
        <w:t>. Instead, U.S. Dollars are used exclusively and where needed converted for reference to Canadian dollars</w:t>
      </w:r>
      <w:r w:rsidR="00631FF3">
        <w:t xml:space="preserve"> using a rate of C$1 = 0.75$ </w:t>
      </w:r>
      <w:r w:rsidR="00631FF3">
        <w:fldChar w:fldCharType="begin"/>
      </w:r>
      <w:r w:rsidR="000F6E59">
        <w:instrText xml:space="preserve"> ADDIN ZOTERO_ITEM CSL_CITATION {"citationID":"19s4dhdkni","properties":{"formattedCitation":"[10]","plainCitation":"[10]"},"citationItems":[{"id":2147,"uris":["http://zotero.org/users/1200139/items/M3RJK23W"],"uri":["http://zotero.org/users/1200139/items/M3RJK23W"],"itemData":{"id":2147,"type":"webpage","title":"Canadian Dollar Trends Dashboard","container-title":"CanadianForex","abstract":"Real time forex charts for major currencies. Check currency trends with multiple chart types, news, numerous technical indicators, flexible line tools and hourly, daily, weekly, monthly time frames.","URL":"http://www.canadianforex.ca/forex-tools/my-fx-dashboard#","shortTitle":"Canadian Dollar Trends","author":[{"literal":"CanadianForex"}],"issued":{"date-parts":[["2015"]]},"accessed":{"date-parts":[["2015",12,4]]}}}],"schema":"https://github.com/citation-style-language/schema/raw/master/csl-citation.json"} </w:instrText>
      </w:r>
      <w:r w:rsidR="00631FF3">
        <w:fldChar w:fldCharType="separate"/>
      </w:r>
      <w:r w:rsidR="000F6E59" w:rsidRPr="000F6E59">
        <w:rPr>
          <w:rFonts w:ascii="Calibri" w:hAnsi="Calibri"/>
        </w:rPr>
        <w:t>[10]</w:t>
      </w:r>
      <w:r w:rsidR="00631FF3">
        <w:fldChar w:fldCharType="end"/>
      </w:r>
      <w:r w:rsidR="003D54E1">
        <w:t xml:space="preserve">. </w:t>
      </w:r>
      <w:r w:rsidR="00BD4613">
        <w:t>As such, these findings exclude currency exchange risk.</w:t>
      </w:r>
    </w:p>
    <w:p w14:paraId="4E381785" w14:textId="1AC28F11" w:rsidR="00FE0F20" w:rsidRDefault="002E76BB" w:rsidP="003D54E1">
      <w:pPr>
        <w:pStyle w:val="Heading2"/>
      </w:pPr>
      <w:r>
        <w:t>Accounting for the GHG</w:t>
      </w:r>
      <w:r w:rsidR="00FE0F20">
        <w:t xml:space="preserve"> Emissions of</w:t>
      </w:r>
      <w:r w:rsidR="000115BD">
        <w:t xml:space="preserve"> the</w:t>
      </w:r>
      <w:r w:rsidR="000115BD" w:rsidRPr="000115BD">
        <w:t xml:space="preserve"> </w:t>
      </w:r>
      <w:r w:rsidR="000115BD">
        <w:t xml:space="preserve">Athabasca </w:t>
      </w:r>
      <w:r w:rsidR="00FE0F20">
        <w:t>Oil Sands</w:t>
      </w:r>
    </w:p>
    <w:p w14:paraId="0802380D" w14:textId="7493209B" w:rsidR="009879A6" w:rsidRDefault="009879A6" w:rsidP="009879A6">
      <w:r>
        <w:t xml:space="preserve">To account for the climate impact of the </w:t>
      </w:r>
      <w:r w:rsidR="000115BD">
        <w:t>Athabasca</w:t>
      </w:r>
      <w:r>
        <w:t xml:space="preserve"> oil sands, we use the metric of </w:t>
      </w:r>
      <w:r w:rsidR="00E24E93">
        <w:t>CO</w:t>
      </w:r>
      <w:r w:rsidR="00E24E93" w:rsidRPr="00E24E93">
        <w:rPr>
          <w:vertAlign w:val="subscript"/>
        </w:rPr>
        <w:t>2</w:t>
      </w:r>
      <w:r w:rsidR="00E24E93">
        <w:t xml:space="preserve">e </w:t>
      </w:r>
      <w:r>
        <w:t xml:space="preserve">per barrel of refined </w:t>
      </w:r>
      <w:r w:rsidR="000115BD">
        <w:t xml:space="preserve">crude </w:t>
      </w:r>
      <w:r>
        <w:t>oil (CO</w:t>
      </w:r>
      <w:r w:rsidRPr="00FE0F20">
        <w:rPr>
          <w:vertAlign w:val="subscript"/>
        </w:rPr>
        <w:t>2</w:t>
      </w:r>
      <w:r>
        <w:t xml:space="preserve">e/bbl).  We account for these GHG emissions </w:t>
      </w:r>
      <w:r w:rsidR="000115BD">
        <w:t>by using</w:t>
      </w:r>
      <w:r>
        <w:t xml:space="preserve"> three categories: </w:t>
      </w:r>
    </w:p>
    <w:p w14:paraId="582CECD0" w14:textId="6C0D2FDC" w:rsidR="009879A6" w:rsidRDefault="009879A6" w:rsidP="009879A6">
      <w:pPr>
        <w:pStyle w:val="ListParagraph"/>
        <w:numPr>
          <w:ilvl w:val="0"/>
          <w:numId w:val="1"/>
        </w:numPr>
      </w:pPr>
      <w:r w:rsidRPr="00BF6B5C">
        <w:rPr>
          <w:i/>
        </w:rPr>
        <w:lastRenderedPageBreak/>
        <w:t>incremental emissions</w:t>
      </w:r>
      <w:r>
        <w:t>: the incremental emissions caused by production, upgrading, refining, and transportation of</w:t>
      </w:r>
      <w:r w:rsidR="000115BD">
        <w:t xml:space="preserve"> crude</w:t>
      </w:r>
      <w:r>
        <w:t xml:space="preserve"> oil from the oil sands, as compared to the 2005 average GHG emissions of </w:t>
      </w:r>
      <w:r w:rsidR="000115BD">
        <w:t xml:space="preserve">crude </w:t>
      </w:r>
      <w:r>
        <w:t xml:space="preserve">oil refined in the US; </w:t>
      </w:r>
    </w:p>
    <w:p w14:paraId="4E85DA34" w14:textId="50F1FCF6" w:rsidR="009879A6" w:rsidRDefault="009879A6" w:rsidP="009879A6">
      <w:pPr>
        <w:pStyle w:val="ListParagraph"/>
        <w:numPr>
          <w:ilvl w:val="0"/>
          <w:numId w:val="1"/>
        </w:numPr>
      </w:pPr>
      <w:r>
        <w:rPr>
          <w:i/>
        </w:rPr>
        <w:t xml:space="preserve">production emissions: </w:t>
      </w:r>
      <w:r>
        <w:t xml:space="preserve">the  total GHG emissions caused by production, upgrading, refining, and transportation of </w:t>
      </w:r>
      <w:r w:rsidR="000115BD">
        <w:t xml:space="preserve">crude </w:t>
      </w:r>
      <w:r>
        <w:t xml:space="preserve">oil from the oil sands (well-to-tank); and </w:t>
      </w:r>
    </w:p>
    <w:p w14:paraId="0010D34A" w14:textId="2E48A33B" w:rsidR="009879A6" w:rsidRDefault="009879A6" w:rsidP="009879A6">
      <w:pPr>
        <w:pStyle w:val="ListParagraph"/>
        <w:numPr>
          <w:ilvl w:val="0"/>
          <w:numId w:val="1"/>
        </w:numPr>
      </w:pPr>
      <w:r>
        <w:rPr>
          <w:i/>
        </w:rPr>
        <w:t xml:space="preserve">total emissions: </w:t>
      </w:r>
      <w:r>
        <w:t>the total GHG emissions caused by all steps from production through end consumption</w:t>
      </w:r>
      <w:r w:rsidR="000115BD">
        <w:t xml:space="preserve"> of crude oil from the oil sands</w:t>
      </w:r>
      <w:r>
        <w:t xml:space="preserve"> (well-to-wheel). </w:t>
      </w:r>
    </w:p>
    <w:p w14:paraId="0C950F61" w14:textId="013AB90F" w:rsidR="00AA7F1C" w:rsidRDefault="000115BD" w:rsidP="002E76BB">
      <w:r>
        <w:t>Among the m</w:t>
      </w:r>
      <w:r w:rsidR="00FC7C50">
        <w:t xml:space="preserve">any </w:t>
      </w:r>
      <w:r w:rsidR="004B2229">
        <w:t>meta-analyses o</w:t>
      </w:r>
      <w:r>
        <w:t xml:space="preserve">f the </w:t>
      </w:r>
      <w:r w:rsidR="004B2229">
        <w:t>emissions</w:t>
      </w:r>
      <w:r>
        <w:t xml:space="preserve"> of the Athabasca oil sands, </w:t>
      </w:r>
      <w:r w:rsidR="002217F5">
        <w:t>we</w:t>
      </w:r>
      <w:r w:rsidR="004B2229">
        <w:t xml:space="preserve"> used</w:t>
      </w:r>
      <w:r w:rsidR="00FC7C50">
        <w:t xml:space="preserve"> </w:t>
      </w:r>
      <w:r w:rsidR="001C3F84">
        <w:t>the</w:t>
      </w:r>
      <w:r w:rsidR="00FC7C50">
        <w:t xml:space="preserve"> IHS CERA </w:t>
      </w:r>
      <w:r w:rsidR="001C3F84">
        <w:t xml:space="preserve">report </w:t>
      </w:r>
      <w:r w:rsidR="00FC7C50">
        <w:t xml:space="preserve">because it was an independent report </w:t>
      </w:r>
      <w:r w:rsidR="002217F5">
        <w:t>that</w:t>
      </w:r>
      <w:r w:rsidR="004B2229">
        <w:t xml:space="preserve"> </w:t>
      </w:r>
      <w:r w:rsidR="00FC7C50">
        <w:t>use</w:t>
      </w:r>
      <w:r w:rsidR="00A3786B">
        <w:t>d</w:t>
      </w:r>
      <w:r w:rsidR="00FC7C50">
        <w:t xml:space="preserve"> units per barrel</w:t>
      </w:r>
      <w:r w:rsidR="00D9712E">
        <w:t xml:space="preserve"> of refined </w:t>
      </w:r>
      <w:r>
        <w:t xml:space="preserve">crude </w:t>
      </w:r>
      <w:r w:rsidR="00D9712E">
        <w:t>oil</w:t>
      </w:r>
      <w:r w:rsidR="00FC7C50">
        <w:t xml:space="preserve"> </w:t>
      </w:r>
      <w:r w:rsidR="00FC7C50">
        <w:fldChar w:fldCharType="begin"/>
      </w:r>
      <w:r w:rsidR="000F6E59">
        <w:instrText xml:space="preserve"> ADDIN ZOTERO_ITEM CSL_CITATION {"citationID":"1ajfl407o5","properties":{"formattedCitation":"[11]","plainCitation":"[11]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FC7C50">
        <w:fldChar w:fldCharType="separate"/>
      </w:r>
      <w:r w:rsidR="000F6E59" w:rsidRPr="000F6E59">
        <w:rPr>
          <w:rFonts w:ascii="Calibri" w:hAnsi="Calibri"/>
        </w:rPr>
        <w:t>[11]</w:t>
      </w:r>
      <w:r w:rsidR="00FC7C50">
        <w:fldChar w:fldCharType="end"/>
      </w:r>
      <w:r w:rsidR="00FC7C50">
        <w:t xml:space="preserve">. </w:t>
      </w:r>
      <w:r w:rsidR="00D9712E">
        <w:t xml:space="preserve">To aggregate the highly-varied estimates of </w:t>
      </w:r>
      <w:r>
        <w:t xml:space="preserve">the </w:t>
      </w:r>
      <w:r w:rsidR="00D9712E">
        <w:t>oil</w:t>
      </w:r>
      <w:r>
        <w:t xml:space="preserve"> </w:t>
      </w:r>
      <w:r w:rsidR="00D9712E">
        <w:t>sands</w:t>
      </w:r>
      <w:r>
        <w:t>’</w:t>
      </w:r>
      <w:r w:rsidR="00D9712E">
        <w:t xml:space="preserve"> emissions, w</w:t>
      </w:r>
      <w:r w:rsidR="004B2229">
        <w:t>e used</w:t>
      </w:r>
      <w:r w:rsidR="00BF6B5C">
        <w:t xml:space="preserve"> IHS </w:t>
      </w:r>
      <w:r w:rsidR="001D67F5">
        <w:t>CERA’s “average oil sands r</w:t>
      </w:r>
      <w:r w:rsidR="004B2229">
        <w:t>efined in the U</w:t>
      </w:r>
      <w:r>
        <w:t>.</w:t>
      </w:r>
      <w:r w:rsidR="004B2229">
        <w:t>S</w:t>
      </w:r>
      <w:r>
        <w:t xml:space="preserve">. </w:t>
      </w:r>
      <w:r w:rsidR="004B2229">
        <w:t>(2011),”</w:t>
      </w:r>
      <w:r w:rsidR="00D9712E">
        <w:t xml:space="preserve"> which </w:t>
      </w:r>
      <w:r>
        <w:t>included</w:t>
      </w:r>
      <w:r w:rsidR="00D9712E">
        <w:t xml:space="preserve"> emissions from </w:t>
      </w:r>
      <w:r w:rsidR="008D2979">
        <w:t xml:space="preserve">production, upgrading, transport, refining, further transport, and </w:t>
      </w:r>
      <w:r>
        <w:t xml:space="preserve">the final </w:t>
      </w:r>
      <w:r w:rsidR="008D2979">
        <w:t>product</w:t>
      </w:r>
      <w:r>
        <w:t>’s</w:t>
      </w:r>
      <w:r w:rsidR="008D2979">
        <w:t xml:space="preserve"> combustion</w:t>
      </w:r>
      <w:r w:rsidR="00D9712E">
        <w:t xml:space="preserve">; it also accounted for the emissions associated with fuels used in </w:t>
      </w:r>
      <w:r w:rsidR="00E24E93">
        <w:t xml:space="preserve">production and upgrading of </w:t>
      </w:r>
      <w:r w:rsidR="00FC7C50">
        <w:t xml:space="preserve">the </w:t>
      </w:r>
      <w:r w:rsidR="00E24E93">
        <w:t xml:space="preserve">crude </w:t>
      </w:r>
      <w:r w:rsidR="00FC7C50">
        <w:t>oil</w:t>
      </w:r>
      <w:r w:rsidR="00D9712E">
        <w:t xml:space="preserve"> </w:t>
      </w:r>
      <w:r w:rsidR="00D9712E">
        <w:fldChar w:fldCharType="begin"/>
      </w:r>
      <w:r w:rsidR="000F6E59">
        <w:instrText xml:space="preserve"> ADDIN ZOTERO_ITEM CSL_CITATION {"citationID":"hk9MTjvh","properties":{"formattedCitation":"[11]","plainCitation":"[11]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D9712E">
        <w:fldChar w:fldCharType="separate"/>
      </w:r>
      <w:r w:rsidR="000F6E59" w:rsidRPr="000F6E59">
        <w:rPr>
          <w:rFonts w:ascii="Calibri" w:hAnsi="Calibri"/>
        </w:rPr>
        <w:t>[11]</w:t>
      </w:r>
      <w:r w:rsidR="00D9712E">
        <w:fldChar w:fldCharType="end"/>
      </w:r>
      <w:r w:rsidR="00FC7C50">
        <w:t xml:space="preserve">. </w:t>
      </w:r>
      <w:r w:rsidR="00D9712E">
        <w:t>T</w:t>
      </w:r>
      <w:r w:rsidR="001D67F5">
        <w:t>he incremental</w:t>
      </w:r>
      <w:r w:rsidR="00D9712E">
        <w:t xml:space="preserve"> emissions</w:t>
      </w:r>
      <w:r w:rsidR="001D67F5">
        <w:t>, production</w:t>
      </w:r>
      <w:r w:rsidR="00D9712E">
        <w:t xml:space="preserve"> emissions, </w:t>
      </w:r>
      <w:r w:rsidR="001D67F5">
        <w:t xml:space="preserve">and total emissions </w:t>
      </w:r>
      <w:r w:rsidR="00D9712E">
        <w:t>used in our model were</w:t>
      </w:r>
      <w:r w:rsidR="00E24E93">
        <w:t xml:space="preserve"> 70.8, 172</w:t>
      </w:r>
      <w:r w:rsidR="001D67F5">
        <w:t xml:space="preserve">, and 556 kg </w:t>
      </w:r>
      <w:r w:rsidR="00E24E93">
        <w:t>CO</w:t>
      </w:r>
      <w:r w:rsidR="00E24E93" w:rsidRPr="00E24E93">
        <w:rPr>
          <w:vertAlign w:val="subscript"/>
        </w:rPr>
        <w:t>2</w:t>
      </w:r>
      <w:r w:rsidR="00E24E93">
        <w:t>e</w:t>
      </w:r>
      <w:r w:rsidR="001D67F5" w:rsidRPr="00EA62A0">
        <w:t>/bbl</w:t>
      </w:r>
      <w:r w:rsidR="001D67F5">
        <w:t>, respectively</w:t>
      </w:r>
      <w:r w:rsidR="00D9712E">
        <w:t xml:space="preserve"> </w:t>
      </w:r>
      <w:r w:rsidR="00D9712E">
        <w:fldChar w:fldCharType="begin"/>
      </w:r>
      <w:r w:rsidR="000F6E59">
        <w:instrText xml:space="preserve"> ADDIN ZOTERO_ITEM CSL_CITATION {"citationID":"H8uoFHVl","properties":{"formattedCitation":"[11]","plainCitation":"[11]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D9712E">
        <w:fldChar w:fldCharType="separate"/>
      </w:r>
      <w:r w:rsidR="000F6E59" w:rsidRPr="000F6E59">
        <w:rPr>
          <w:rFonts w:ascii="Calibri" w:hAnsi="Calibri"/>
        </w:rPr>
        <w:t>[11]</w:t>
      </w:r>
      <w:r w:rsidR="00D9712E">
        <w:fldChar w:fldCharType="end"/>
      </w:r>
      <w:r w:rsidR="001D67F5">
        <w:t xml:space="preserve">. </w:t>
      </w:r>
    </w:p>
    <w:p w14:paraId="32EF7877" w14:textId="5503C2AB" w:rsidR="00C63238" w:rsidRDefault="00C63238" w:rsidP="002E76BB">
      <w:r>
        <w:t xml:space="preserve">The annual production of the oil sands was taken to be 676.4 million barrels per year </w:t>
      </w:r>
      <w:r>
        <w:fldChar w:fldCharType="begin"/>
      </w:r>
      <w:r w:rsidR="000F6E59">
        <w:instrText xml:space="preserve"> ADDIN ZOTERO_ITEM CSL_CITATION {"citationID":"18lsuol8ht","properties":{"formattedCitation":"[12]","plainCitation":"[12]"},"citationItems":[{"id":1961,"uris":["http://zotero.org/users/1200139/items/AWSU6BN3"],"uri":["http://zotero.org/users/1200139/items/AWSU6BN3"],"itemData":{"id":1961,"type":"report","title":"Oil Sands: The Resource","publisher":"Government of Alberta","URL":"http://oilsands.alberta.ca/FactSheets/Resource_FSht_Sep_2013_Online.pdf","author":[{"literal":"Government of Alberta"}],"issued":{"date-parts":[["2013",9]]},"accessed":{"date-parts":[["2015",9,21]]}}}],"schema":"https://github.com/citation-style-language/schema/raw/master/csl-citation.json"} </w:instrText>
      </w:r>
      <w:r>
        <w:fldChar w:fldCharType="separate"/>
      </w:r>
      <w:r w:rsidR="000F6E59" w:rsidRPr="000F6E59">
        <w:rPr>
          <w:rFonts w:ascii="Calibri" w:hAnsi="Calibri"/>
        </w:rPr>
        <w:t>[12]</w:t>
      </w:r>
      <w:r>
        <w:fldChar w:fldCharType="end"/>
      </w:r>
      <w:r>
        <w:t>, with a fixed annual growth rate of 1%</w:t>
      </w:r>
      <w:r w:rsidR="003E4B52">
        <w:t xml:space="preserve">. Given the volatility in global oil prices </w:t>
      </w:r>
      <w:r w:rsidR="001913DA">
        <w:t xml:space="preserve">from </w:t>
      </w:r>
      <w:r w:rsidR="003E4B52">
        <w:t xml:space="preserve">late 2014 through 2015, one </w:t>
      </w:r>
      <w:r w:rsidR="00EF1932">
        <w:t xml:space="preserve">growth </w:t>
      </w:r>
      <w:r w:rsidR="003E4B52">
        <w:t xml:space="preserve">prediction </w:t>
      </w:r>
      <w:r w:rsidR="00DE5F0F">
        <w:t>was</w:t>
      </w:r>
      <w:r w:rsidR="003E4B52">
        <w:t xml:space="preserve"> as credible as the next; 1% was chosen to ensure that the recommen</w:t>
      </w:r>
      <w:r w:rsidR="00E24E93">
        <w:t>dations d</w:t>
      </w:r>
      <w:r w:rsidR="00DE5F0F">
        <w:t>id</w:t>
      </w:r>
      <w:r w:rsidR="00E24E93">
        <w:t xml:space="preserve"> not rely on the projected growth</w:t>
      </w:r>
      <w:r w:rsidR="003E4B52">
        <w:t xml:space="preserve">. </w:t>
      </w:r>
    </w:p>
    <w:p w14:paraId="4D7BA320" w14:textId="77777777" w:rsidR="002E76BB" w:rsidRDefault="002E76BB" w:rsidP="008707C0">
      <w:pPr>
        <w:pStyle w:val="Heading2"/>
      </w:pPr>
      <w:r>
        <w:t>Accounting for the GHG Emissions of Wind Turbines</w:t>
      </w:r>
    </w:p>
    <w:p w14:paraId="1B2DE6E2" w14:textId="79C6C9CB" w:rsidR="00610A0B" w:rsidRDefault="00AF2568" w:rsidP="002E76BB">
      <w:r>
        <w:t xml:space="preserve">Raadal </w:t>
      </w:r>
      <w:r w:rsidR="00F275B6">
        <w:t xml:space="preserve">et al. </w:t>
      </w:r>
      <w:r>
        <w:t>reviewed 22 papers that assessed the GHG emissions associated with 1</w:t>
      </w:r>
      <w:r w:rsidR="00E24E93">
        <w:t>–</w:t>
      </w:r>
      <w:r>
        <w:t>5MW tu</w:t>
      </w:r>
      <w:r w:rsidR="00E24E93">
        <w:t>rbines; they found a range of 4</w:t>
      </w:r>
      <w:r w:rsidR="00E24E93">
        <w:softHyphen/>
        <w:t>–</w:t>
      </w:r>
      <w:r>
        <w:t xml:space="preserve">22 </w:t>
      </w:r>
      <w:r w:rsidR="00FC7C50">
        <w:t xml:space="preserve">g </w:t>
      </w:r>
      <w:r w:rsidR="00E24E93">
        <w:t>CO</w:t>
      </w:r>
      <w:r w:rsidR="00E24E93" w:rsidRPr="00E24E93">
        <w:rPr>
          <w:vertAlign w:val="subscript"/>
        </w:rPr>
        <w:t>2</w:t>
      </w:r>
      <w:r w:rsidR="00E24E93">
        <w:t>e</w:t>
      </w:r>
      <w:r w:rsidR="00FC7C50">
        <w:t xml:space="preserve">/kWh </w:t>
      </w:r>
      <w:r>
        <w:t xml:space="preserve">with a mean of 10.4 g </w:t>
      </w:r>
      <w:r w:rsidR="002040BB">
        <w:t>CO</w:t>
      </w:r>
      <w:r w:rsidR="002040BB" w:rsidRPr="00FE0F20">
        <w:rPr>
          <w:vertAlign w:val="subscript"/>
        </w:rPr>
        <w:t>2</w:t>
      </w:r>
      <w:r w:rsidR="002040BB">
        <w:t>e</w:t>
      </w:r>
      <w:r>
        <w:t xml:space="preserve">/kWh </w:t>
      </w:r>
      <w:r>
        <w:fldChar w:fldCharType="begin"/>
      </w:r>
      <w:r w:rsidR="000F6E59">
        <w:instrText xml:space="preserve"> ADDIN ZOTERO_ITEM CSL_CITATION {"citationID":"141ult1oop","properties":{"formattedCitation":"[13]","plainCitation":"[13]"},"citationItems":[{"id":1955,"uris":["http://zotero.org/users/1200139/items/RRCQ8NBH"],"uri":["http://zotero.org/users/1200139/items/RRCQ8NBH"],"itemData":{"id":1955,"type":"article-journal","title":"Life cycle greenhouse gas (GHG) emissions from the generation of wind and hydro power","container-title":"Renewable and Sustainable Energy Reviews","page":"3417-3422","volume":"15","issue":"7","source":"ScienceDirect","abstract":"This paper presents a comprehensive overview of the life cycle GHG emissions from wind and hydro power generation, based on relevant published studies. Comparisons with conventional fossil, nuclear and other renewable generation systems are also presented, in order to put the GHG emissions of wind and hydro power in perspective.\n\nStudies on GHG emissions from wind and hydro power show large variations in GHG emissions, varying from 0.2 to 152 g CO2-equivalents per kW h. The main parameters affecting GHG emissions are also discussed in this article, in relation to these variations.\n\nThe wide ranging results indicate a need for stricter standardised rules and requirements for life-cycle assessments (LCAs), in order to differentiate between variations due to methodological disparities and those due to real differences in performance of the plants. Since LCAs are resource- and time-intensive, development of generic GHG results for each technology could be an alternative to developing specific data for each plant. This would require the definition of typical parameters for each technology, for example a typical capacity factor for wind power. Such generic data would be useful in documenting GHG emissions from electricity generation for electricity trading purposes.","DOI":"10.1016/j.rser.2011.05.001","ISSN":"1364-0321","journalAbbreviation":"Renewable and Sustainable Energy Reviews","author":[{"family":"Raadal","given":"Hanne Lerche"},{"family":"Gagnon","given":"Luc"},{"family":"Modahl","given":"Ingunn Saur"},{"family":"Hanssen","given":"Ole Jørgen"}],"issued":{"date-parts":[["2011",9]]}}}],"schema":"https://github.com/citation-style-language/schema/raw/master/csl-citation.json"} </w:instrText>
      </w:r>
      <w:r>
        <w:fldChar w:fldCharType="separate"/>
      </w:r>
      <w:r w:rsidR="000F6E59" w:rsidRPr="000F6E59">
        <w:rPr>
          <w:rFonts w:ascii="Calibri" w:hAnsi="Calibri"/>
        </w:rPr>
        <w:t>[13]</w:t>
      </w:r>
      <w:r>
        <w:fldChar w:fldCharType="end"/>
      </w:r>
      <w:r>
        <w:t>. This simple number however neglects the strong dependency on the capacity factor</w:t>
      </w:r>
      <w:r w:rsidR="00FC7C50">
        <w:t>, as does the model</w:t>
      </w:r>
      <w:r w:rsidR="00BB5FD6">
        <w:t xml:space="preserve"> presented herein</w:t>
      </w:r>
      <w:r>
        <w:t xml:space="preserve">. </w:t>
      </w:r>
    </w:p>
    <w:p w14:paraId="4AFF20ED" w14:textId="77777777" w:rsidR="00610A0B" w:rsidRDefault="00610A0B" w:rsidP="008707C0">
      <w:pPr>
        <w:pStyle w:val="Heading2"/>
      </w:pPr>
      <w:r>
        <w:t>Emissions Offsets for Electricity Generation</w:t>
      </w:r>
    </w:p>
    <w:p w14:paraId="389F001C" w14:textId="6F80DC19" w:rsidR="009C2810" w:rsidRPr="005136CE" w:rsidRDefault="001C3F84" w:rsidP="002E76BB">
      <w:r>
        <w:t>W</w:t>
      </w:r>
      <w:r w:rsidR="00BC13CD">
        <w:t xml:space="preserve">ind energy </w:t>
      </w:r>
      <w:r>
        <w:t xml:space="preserve">generation </w:t>
      </w:r>
      <w:r w:rsidR="00BC13CD">
        <w:t>has a net positive b</w:t>
      </w:r>
      <w:r w:rsidR="008B1F5B">
        <w:t>enefit</w:t>
      </w:r>
      <w:r w:rsidR="00BC13CD">
        <w:t xml:space="preserve"> on GHG emissions</w:t>
      </w:r>
      <w:r w:rsidR="008B1F5B">
        <w:t xml:space="preserve"> </w:t>
      </w:r>
      <w:r w:rsidR="00DE5F0F">
        <w:t xml:space="preserve">only </w:t>
      </w:r>
      <w:r w:rsidR="008B1F5B">
        <w:t xml:space="preserve">when a </w:t>
      </w:r>
      <w:r w:rsidR="00610A0B">
        <w:t xml:space="preserve">generation technology </w:t>
      </w:r>
      <w:r w:rsidR="00B00709">
        <w:t>that</w:t>
      </w:r>
      <w:r w:rsidR="00DE5F0F">
        <w:t xml:space="preserve"> emits more</w:t>
      </w:r>
      <w:r w:rsidR="009209C2">
        <w:t xml:space="preserve"> </w:t>
      </w:r>
      <w:r w:rsidR="00B00709">
        <w:t xml:space="preserve">GHG than wind </w:t>
      </w:r>
      <w:r w:rsidR="00610A0B">
        <w:t xml:space="preserve">can be turned off. </w:t>
      </w:r>
      <w:r w:rsidR="00DE5F0F">
        <w:t xml:space="preserve">In the case of this </w:t>
      </w:r>
      <w:r w:rsidR="009C2810">
        <w:t>first-order model, we assumed that the GHG intensity of the generation technology that would be turned off would be the average GHG intensity of the region</w:t>
      </w:r>
      <w:r w:rsidR="00BC13CD">
        <w:t xml:space="preserve"> to which the power was transmitted</w:t>
      </w:r>
      <w:r w:rsidR="009C2810">
        <w:t xml:space="preserve">. </w:t>
      </w:r>
      <w:r w:rsidR="00BC13CD">
        <w:t>T</w:t>
      </w:r>
      <w:r w:rsidR="00610A0B">
        <w:t xml:space="preserve">he scale of wind production proposed in this model </w:t>
      </w:r>
      <w:r w:rsidR="00BC13CD">
        <w:t>required</w:t>
      </w:r>
      <w:r w:rsidR="009C2810">
        <w:t xml:space="preserve"> transmission over long distances to different regions.</w:t>
      </w:r>
      <w:r w:rsidR="00610A0B">
        <w:t xml:space="preserve"> </w:t>
      </w:r>
      <w:r w:rsidR="009C2810">
        <w:t>Our first</w:t>
      </w:r>
      <w:r w:rsidR="008610E2">
        <w:t>-</w:t>
      </w:r>
      <w:r w:rsidR="009C2810">
        <w:t xml:space="preserve">order model considered only five levels of resolution for the destination of the wind energy: onsite electricity usage, Alberta’s grid, the rest </w:t>
      </w:r>
      <w:r w:rsidR="009C2810" w:rsidRPr="005136CE">
        <w:t>of Canada, California, and the rest of the United States</w:t>
      </w:r>
      <w:r w:rsidR="00BD0937" w:rsidRPr="005136CE">
        <w:t xml:space="preserve"> (</w:t>
      </w:r>
      <w:r w:rsidR="003B60C5" w:rsidRPr="005136CE">
        <w:fldChar w:fldCharType="begin"/>
      </w:r>
      <w:r w:rsidR="003B60C5" w:rsidRPr="005136CE">
        <w:instrText xml:space="preserve"> REF _Ref435006677 \h </w:instrText>
      </w:r>
      <w:r w:rsidR="005136CE">
        <w:instrText xml:space="preserve"> \* MERGEFORMAT </w:instrText>
      </w:r>
      <w:r w:rsidR="003B60C5" w:rsidRPr="005136CE">
        <w:fldChar w:fldCharType="separate"/>
      </w:r>
      <w:r w:rsidR="00834AD3">
        <w:t xml:space="preserve">Table </w:t>
      </w:r>
      <w:r w:rsidR="00834AD3">
        <w:rPr>
          <w:noProof/>
        </w:rPr>
        <w:t>1</w:t>
      </w:r>
      <w:r w:rsidR="003B60C5" w:rsidRPr="005136CE">
        <w:fldChar w:fldCharType="end"/>
      </w:r>
      <w:r w:rsidR="00BD0937" w:rsidRPr="005136CE">
        <w:t>)</w:t>
      </w:r>
      <w:r w:rsidR="009C2810" w:rsidRPr="005136CE">
        <w:t xml:space="preserve">. </w:t>
      </w:r>
    </w:p>
    <w:p w14:paraId="46D40E1C" w14:textId="77777777" w:rsidR="00610A0B" w:rsidRPr="005136CE" w:rsidRDefault="00610A0B" w:rsidP="008707C0">
      <w:pPr>
        <w:pStyle w:val="Heading2"/>
      </w:pPr>
      <w:r w:rsidRPr="005136CE">
        <w:t>Grid Capacity</w:t>
      </w:r>
    </w:p>
    <w:p w14:paraId="502E1D24" w14:textId="5B908100" w:rsidR="00165741" w:rsidRPr="005136CE" w:rsidRDefault="00610A0B" w:rsidP="002E76BB">
      <w:r w:rsidRPr="005136CE">
        <w:t>Because of the variability of wind power, a grid supplied by 100% wind from a sin</w:t>
      </w:r>
      <w:r w:rsidR="00165741" w:rsidRPr="005136CE">
        <w:t xml:space="preserve">gle geographic location would </w:t>
      </w:r>
      <w:r w:rsidRPr="005136CE">
        <w:t xml:space="preserve">be unstable. </w:t>
      </w:r>
      <w:r w:rsidR="00A50D8A" w:rsidRPr="005136CE">
        <w:t>Electricity system operators compensate for this instability in two ways: first</w:t>
      </w:r>
      <w:r w:rsidR="00DB4819" w:rsidRPr="005136CE">
        <w:t>,</w:t>
      </w:r>
      <w:r w:rsidR="00A50D8A" w:rsidRPr="005136CE">
        <w:t xml:space="preserve"> by limiting the total percent of wind power they allow into their system</w:t>
      </w:r>
      <w:r w:rsidR="00ED0AAA" w:rsidRPr="005136CE">
        <w:t xml:space="preserve">; </w:t>
      </w:r>
      <w:r w:rsidR="00A50D8A" w:rsidRPr="005136CE">
        <w:t>and second</w:t>
      </w:r>
      <w:r w:rsidR="00DB4819" w:rsidRPr="005136CE">
        <w:t>,</w:t>
      </w:r>
      <w:r w:rsidR="00A50D8A" w:rsidRPr="005136CE">
        <w:t xml:space="preserve"> by purchasing dispatch</w:t>
      </w:r>
      <w:r w:rsidR="002509D7" w:rsidRPr="005136CE">
        <w:t>a</w:t>
      </w:r>
      <w:r w:rsidR="00A50D8A" w:rsidRPr="005136CE">
        <w:t xml:space="preserve">ble generation to </w:t>
      </w:r>
      <w:r w:rsidR="00B00709">
        <w:t>provide power</w:t>
      </w:r>
      <w:r w:rsidR="00DE5F0F" w:rsidRPr="005136CE">
        <w:t xml:space="preserve"> when</w:t>
      </w:r>
      <w:r w:rsidR="00A50D8A" w:rsidRPr="005136CE">
        <w:t xml:space="preserve"> the wind is not blowing. This model does not account for the emissions associated with this dispatchable generation; it is </w:t>
      </w:r>
      <w:r w:rsidR="00DB4819" w:rsidRPr="005136CE">
        <w:t xml:space="preserve">therefore, </w:t>
      </w:r>
      <w:r w:rsidR="00A50D8A" w:rsidRPr="005136CE">
        <w:t>implicitly</w:t>
      </w:r>
      <w:r w:rsidR="00ED0AAA" w:rsidRPr="005136CE">
        <w:t xml:space="preserve"> </w:t>
      </w:r>
      <w:r w:rsidR="00A50D8A" w:rsidRPr="005136CE">
        <w:t xml:space="preserve">assumed to </w:t>
      </w:r>
      <w:r w:rsidR="00DB4819" w:rsidRPr="005136CE">
        <w:t xml:space="preserve">have the same GHG intensity as the region’s </w:t>
      </w:r>
      <w:r w:rsidR="00DE5F0F" w:rsidRPr="005136CE">
        <w:t>existing</w:t>
      </w:r>
      <w:r w:rsidR="00A50D8A" w:rsidRPr="005136CE">
        <w:t xml:space="preserve"> generation mix. </w:t>
      </w:r>
    </w:p>
    <w:p w14:paraId="1420C72C" w14:textId="21C6D792" w:rsidR="00BF0750" w:rsidRDefault="00BA5A1C" w:rsidP="002E76BB">
      <w:r w:rsidRPr="005136CE">
        <w:t>The</w:t>
      </w:r>
      <w:r w:rsidR="00613ADC" w:rsidRPr="005136CE">
        <w:t xml:space="preserve"> model dispatches electricity to differ</w:t>
      </w:r>
      <w:r w:rsidR="00DE5F0F" w:rsidRPr="005136CE">
        <w:t>ent regions according to a user-</w:t>
      </w:r>
      <w:r w:rsidR="00613ADC" w:rsidRPr="005136CE">
        <w:t>definable transmission priority. When one region reaches its maximum capacity for wind power, here assumed to be 20%</w:t>
      </w:r>
      <w:r w:rsidR="00124D1E" w:rsidRPr="005136CE">
        <w:t xml:space="preserve"> of produced </w:t>
      </w:r>
      <w:r w:rsidR="00124D1E" w:rsidRPr="005136CE">
        <w:lastRenderedPageBreak/>
        <w:t>power (not generation capacity)</w:t>
      </w:r>
      <w:r w:rsidR="00D9712E" w:rsidRPr="005136CE">
        <w:t xml:space="preserve"> </w:t>
      </w:r>
      <w:r w:rsidR="00593BB6" w:rsidRPr="005136CE">
        <w:fldChar w:fldCharType="begin"/>
      </w:r>
      <w:r w:rsidR="000F6E59" w:rsidRPr="005136CE">
        <w:instrText xml:space="preserve"> ADDIN ZOTERO_ITEM CSL_CITATION {"citationID":"14rsphdj9e","properties":{"formattedCitation":"[14]","plainCitation":"[14]"},"citationItems":[{"id":2082,"uris":["http://zotero.org/users/1200139/items/PTNRMBZR"],"uri":["http://zotero.org/users/1200139/items/PTNRMBZR"],"itemData":{"id":2082,"type":"article-journal","title":"Technical challenges associated with the integration of wind power into power systems","container-title":"Renewable and Sustainable Energy Reviews","page":"852-863","volume":"12","issue":"3","source":"ScienceDirect","abstract":"Wind power is going through a very rapid development. It is among the fastest growing power sources in the world, the technology is being developed rapidly and wind power is supplying significant shares of the energy in large regions. The integration of wind power in the power system is now an issue in order to optimize the utilization of the resource and to continue the high rate of installation of wind generating capacity, which is necessary so as to achieve the goals of sustainability and security of supply. This paper presents the main technical challenges that are associated with the integration of wind power into power systems. These challenges include effects of wind power on the power system, the power system operating cost, power quality, power imbalances, power system dynamics, and impacts on transmission planning. The main conclusion is that wind power's impacts on system operating costs are small at low wind penetrations (about 5% or less). At higher wind penetrations, the impact will be higher, although current results suggest the impact remains moderate with penetrations approaching 20%. In addition, the paper presents the technology and expectations of wind forecasting as well as cases where wind power curtailment could arise. Future research directions for a better understanding of the factors influencing the increased integration of wind power into power systems are also provided.","DOI":"10.1016/j.rser.2006.10.007","ISSN":"1364-0321","journalAbbreviation":"Renewable and Sustainable Energy Reviews","author":[{"family":"Georgilakis","given":"Pavlos S."}],"issued":{"date-parts":[["2008",4]]}}}],"schema":"https://github.com/citation-style-language/schema/raw/master/csl-citation.json"} </w:instrText>
      </w:r>
      <w:r w:rsidR="00593BB6" w:rsidRPr="005136CE">
        <w:fldChar w:fldCharType="separate"/>
      </w:r>
      <w:r w:rsidR="000F6E59" w:rsidRPr="005136CE">
        <w:rPr>
          <w:rFonts w:ascii="Calibri" w:hAnsi="Calibri"/>
        </w:rPr>
        <w:t>[14]</w:t>
      </w:r>
      <w:r w:rsidR="00593BB6" w:rsidRPr="005136CE">
        <w:fldChar w:fldCharType="end"/>
      </w:r>
      <w:r w:rsidR="00593BB6" w:rsidRPr="005136CE">
        <w:t>, the</w:t>
      </w:r>
      <w:r w:rsidR="00613ADC" w:rsidRPr="005136CE">
        <w:t xml:space="preserve"> model starts to build transmission lines to the next best option.</w:t>
      </w:r>
      <w:r w:rsidR="00165741" w:rsidRPr="005136CE">
        <w:t xml:space="preserve"> </w:t>
      </w:r>
      <w:r w:rsidR="003B60C5" w:rsidRPr="005136CE">
        <w:t xml:space="preserve">Transmission priorities and the current fraction of </w:t>
      </w:r>
      <w:r w:rsidR="00B12C52">
        <w:t xml:space="preserve">wind </w:t>
      </w:r>
      <w:r w:rsidR="00DE5F0F" w:rsidRPr="005136CE">
        <w:t xml:space="preserve">supply in </w:t>
      </w:r>
      <w:r w:rsidR="003B60C5" w:rsidRPr="005136CE">
        <w:t xml:space="preserve">different grids is summarized in </w:t>
      </w:r>
      <w:r w:rsidR="003B60C5" w:rsidRPr="005136CE">
        <w:fldChar w:fldCharType="begin"/>
      </w:r>
      <w:r w:rsidR="003B60C5" w:rsidRPr="005136CE">
        <w:instrText xml:space="preserve"> REF _Ref435006677 \h </w:instrText>
      </w:r>
      <w:r w:rsidR="006915CA" w:rsidRPr="005136CE">
        <w:instrText xml:space="preserve"> \* MERGEFORMAT </w:instrText>
      </w:r>
      <w:r w:rsidR="003B60C5" w:rsidRPr="005136CE">
        <w:fldChar w:fldCharType="separate"/>
      </w:r>
      <w:r w:rsidR="00834AD3">
        <w:t xml:space="preserve">Table </w:t>
      </w:r>
      <w:r w:rsidR="00834AD3">
        <w:rPr>
          <w:noProof/>
        </w:rPr>
        <w:t>1</w:t>
      </w:r>
      <w:r w:rsidR="003B60C5" w:rsidRPr="005136CE">
        <w:fldChar w:fldCharType="end"/>
      </w:r>
      <w:r w:rsidR="003B60C5" w:rsidRPr="005136CE">
        <w:t>.</w:t>
      </w:r>
      <w:r w:rsidRPr="005136CE">
        <w:t xml:space="preserve"> </w:t>
      </w:r>
    </w:p>
    <w:p w14:paraId="48859556" w14:textId="2DE7E27D" w:rsidR="003E1424" w:rsidRDefault="003E1424" w:rsidP="003E1424">
      <w:pPr>
        <w:pStyle w:val="Caption"/>
        <w:keepNext/>
      </w:pPr>
      <w:bookmarkStart w:id="14" w:name="_Ref435006677"/>
      <w:r>
        <w:t xml:space="preserve">Table </w:t>
      </w:r>
      <w:fldSimple w:instr=" SEQ Table \* ARABIC ">
        <w:r w:rsidR="00834AD3">
          <w:rPr>
            <w:noProof/>
          </w:rPr>
          <w:t>1</w:t>
        </w:r>
      </w:fldSimple>
      <w:bookmarkEnd w:id="14"/>
      <w:r>
        <w:t>: Capacity and GHG intensity of North American grids</w:t>
      </w:r>
      <w:r w:rsidR="001679D8">
        <w:t xml:space="preserve"> </w:t>
      </w:r>
    </w:p>
    <w:tbl>
      <w:tblPr>
        <w:tblStyle w:val="TableGrid"/>
        <w:tblpPr w:leftFromText="180" w:rightFromText="180" w:vertAnchor="text" w:horzAnchor="margin" w:tblpY="-26"/>
        <w:tblW w:w="9355" w:type="dxa"/>
        <w:tblLook w:val="04A0" w:firstRow="1" w:lastRow="0" w:firstColumn="1" w:lastColumn="0" w:noHBand="0" w:noVBand="1"/>
      </w:tblPr>
      <w:tblGrid>
        <w:gridCol w:w="1525"/>
        <w:gridCol w:w="1388"/>
        <w:gridCol w:w="1132"/>
        <w:gridCol w:w="1440"/>
        <w:gridCol w:w="1710"/>
        <w:gridCol w:w="2160"/>
      </w:tblGrid>
      <w:tr w:rsidR="0010631D" w14:paraId="17C48067" w14:textId="77777777" w:rsidTr="00EF1932">
        <w:trPr>
          <w:trHeight w:val="555"/>
        </w:trPr>
        <w:tc>
          <w:tcPr>
            <w:tcW w:w="1525" w:type="dxa"/>
          </w:tcPr>
          <w:p w14:paraId="47BEE07B" w14:textId="77777777" w:rsidR="0010631D" w:rsidRDefault="0010631D" w:rsidP="00223A53">
            <w:pPr>
              <w:jc w:val="left"/>
            </w:pPr>
            <w:r>
              <w:t>Location</w:t>
            </w:r>
          </w:p>
        </w:tc>
        <w:tc>
          <w:tcPr>
            <w:tcW w:w="1388" w:type="dxa"/>
          </w:tcPr>
          <w:p w14:paraId="00B6992B" w14:textId="77777777" w:rsidR="0010631D" w:rsidRDefault="0010631D" w:rsidP="00223A53">
            <w:pPr>
              <w:jc w:val="left"/>
            </w:pPr>
            <w:r>
              <w:t>Transmission Priority</w:t>
            </w:r>
          </w:p>
        </w:tc>
        <w:tc>
          <w:tcPr>
            <w:tcW w:w="1132" w:type="dxa"/>
          </w:tcPr>
          <w:p w14:paraId="781EA8DC" w14:textId="77777777" w:rsidR="0010631D" w:rsidRDefault="0010631D" w:rsidP="00223A53">
            <w:pPr>
              <w:jc w:val="left"/>
            </w:pPr>
            <w:r>
              <w:t>Nominal Distance (km)</w:t>
            </w:r>
          </w:p>
        </w:tc>
        <w:tc>
          <w:tcPr>
            <w:tcW w:w="1440" w:type="dxa"/>
          </w:tcPr>
          <w:p w14:paraId="4B410080" w14:textId="77777777" w:rsidR="0010631D" w:rsidRDefault="0010631D" w:rsidP="00223A53">
            <w:pPr>
              <w:jc w:val="left"/>
            </w:pPr>
            <w:r>
              <w:t>Average Yearly Load (GW)</w:t>
            </w:r>
          </w:p>
        </w:tc>
        <w:tc>
          <w:tcPr>
            <w:tcW w:w="1710" w:type="dxa"/>
          </w:tcPr>
          <w:p w14:paraId="17BD0831" w14:textId="30E47161" w:rsidR="0010631D" w:rsidRDefault="0010631D" w:rsidP="00DE5F0F">
            <w:pPr>
              <w:jc w:val="left"/>
            </w:pPr>
            <w:r>
              <w:t>GHG Intensity</w:t>
            </w:r>
            <w:r>
              <w:br/>
              <w:t>(MT CO</w:t>
            </w:r>
            <w:r w:rsidR="00DE5F0F">
              <w:rPr>
                <w:vertAlign w:val="subscript"/>
              </w:rPr>
              <w:t>2</w:t>
            </w:r>
            <w:r w:rsidRPr="00143C76">
              <w:t>e</w:t>
            </w:r>
            <w:r>
              <w:t>/GW-year)</w:t>
            </w:r>
          </w:p>
        </w:tc>
        <w:tc>
          <w:tcPr>
            <w:tcW w:w="2160" w:type="dxa"/>
          </w:tcPr>
          <w:p w14:paraId="49F00389" w14:textId="04911B9E" w:rsidR="0010631D" w:rsidRDefault="0010631D" w:rsidP="00EF1932">
            <w:pPr>
              <w:jc w:val="left"/>
            </w:pPr>
            <w:r>
              <w:t xml:space="preserve">Current </w:t>
            </w:r>
            <w:r w:rsidR="00EF1932">
              <w:t>Fraction of Wind-Generated Electricity</w:t>
            </w:r>
          </w:p>
        </w:tc>
      </w:tr>
      <w:tr w:rsidR="0010631D" w14:paraId="36A47635" w14:textId="77777777" w:rsidTr="00EF1932">
        <w:trPr>
          <w:trHeight w:val="269"/>
        </w:trPr>
        <w:tc>
          <w:tcPr>
            <w:tcW w:w="1525" w:type="dxa"/>
          </w:tcPr>
          <w:p w14:paraId="687EBCE4" w14:textId="77777777" w:rsidR="0010631D" w:rsidRDefault="0010631D" w:rsidP="00223A53">
            <w:pPr>
              <w:jc w:val="left"/>
            </w:pPr>
            <w:r>
              <w:t>Onsite Usage</w:t>
            </w:r>
          </w:p>
        </w:tc>
        <w:tc>
          <w:tcPr>
            <w:tcW w:w="1388" w:type="dxa"/>
          </w:tcPr>
          <w:p w14:paraId="61216FFC" w14:textId="77777777" w:rsidR="0010631D" w:rsidRDefault="0010631D" w:rsidP="00223A53">
            <w:pPr>
              <w:jc w:val="left"/>
            </w:pPr>
            <w:r>
              <w:t>1</w:t>
            </w:r>
          </w:p>
        </w:tc>
        <w:tc>
          <w:tcPr>
            <w:tcW w:w="1132" w:type="dxa"/>
          </w:tcPr>
          <w:p w14:paraId="5AD20BBC" w14:textId="77777777" w:rsidR="0010631D" w:rsidRDefault="0010631D" w:rsidP="00223A53">
            <w:pPr>
              <w:jc w:val="left"/>
            </w:pPr>
            <w:r>
              <w:t>0</w:t>
            </w:r>
          </w:p>
        </w:tc>
        <w:tc>
          <w:tcPr>
            <w:tcW w:w="1440" w:type="dxa"/>
          </w:tcPr>
          <w:p w14:paraId="4719086F" w14:textId="77777777" w:rsidR="0010631D" w:rsidRPr="00BF0750" w:rsidRDefault="0010631D" w:rsidP="00223A53">
            <w:pPr>
              <w:jc w:val="left"/>
            </w:pPr>
            <w:r>
              <w:t>1.1 [see SI]</w:t>
            </w:r>
          </w:p>
        </w:tc>
        <w:tc>
          <w:tcPr>
            <w:tcW w:w="1710" w:type="dxa"/>
          </w:tcPr>
          <w:p w14:paraId="26655BB3" w14:textId="5100FABA" w:rsidR="0010631D" w:rsidRPr="006E20B2" w:rsidRDefault="0010631D" w:rsidP="00055613">
            <w:pPr>
              <w:jc w:val="left"/>
            </w:pPr>
            <w:r>
              <w:t>2</w:t>
            </w:r>
            <w:r w:rsidR="00055613">
              <w:t>.</w:t>
            </w:r>
            <w:r>
              <w:t>89 [see SI]</w:t>
            </w:r>
          </w:p>
        </w:tc>
        <w:tc>
          <w:tcPr>
            <w:tcW w:w="2160" w:type="dxa"/>
          </w:tcPr>
          <w:p w14:paraId="197B9F8C" w14:textId="77777777" w:rsidR="0010631D" w:rsidRPr="00395E26" w:rsidRDefault="0010631D" w:rsidP="00223A53">
            <w:pPr>
              <w:jc w:val="left"/>
            </w:pPr>
            <w:r w:rsidRPr="00395E26">
              <w:t>0%</w:t>
            </w:r>
            <w:r>
              <w:t xml:space="preserve"> [see SI]</w:t>
            </w:r>
          </w:p>
        </w:tc>
      </w:tr>
      <w:tr w:rsidR="0010631D" w14:paraId="1464CB69" w14:textId="77777777" w:rsidTr="00EF1932">
        <w:trPr>
          <w:trHeight w:val="137"/>
        </w:trPr>
        <w:tc>
          <w:tcPr>
            <w:tcW w:w="1525" w:type="dxa"/>
          </w:tcPr>
          <w:p w14:paraId="5E579982" w14:textId="77777777" w:rsidR="0010631D" w:rsidRDefault="0010631D" w:rsidP="00223A53">
            <w:pPr>
              <w:jc w:val="left"/>
            </w:pPr>
            <w:r>
              <w:t>Alberta (AB)</w:t>
            </w:r>
          </w:p>
        </w:tc>
        <w:tc>
          <w:tcPr>
            <w:tcW w:w="1388" w:type="dxa"/>
          </w:tcPr>
          <w:p w14:paraId="61A8EA4A" w14:textId="77777777" w:rsidR="0010631D" w:rsidRDefault="0010631D" w:rsidP="00223A53">
            <w:pPr>
              <w:jc w:val="left"/>
            </w:pPr>
            <w:r>
              <w:t>2</w:t>
            </w:r>
          </w:p>
        </w:tc>
        <w:tc>
          <w:tcPr>
            <w:tcW w:w="1132" w:type="dxa"/>
          </w:tcPr>
          <w:p w14:paraId="2830FF76" w14:textId="77777777" w:rsidR="0010631D" w:rsidRDefault="0010631D" w:rsidP="00223A53">
            <w:pPr>
              <w:jc w:val="left"/>
            </w:pPr>
            <w:r>
              <w:t>500</w:t>
            </w:r>
          </w:p>
        </w:tc>
        <w:tc>
          <w:tcPr>
            <w:tcW w:w="1440" w:type="dxa"/>
          </w:tcPr>
          <w:p w14:paraId="7AC51EE4" w14:textId="0340A03D" w:rsidR="0010631D" w:rsidRPr="008A0588" w:rsidRDefault="00121F8E" w:rsidP="00121F8E">
            <w:pPr>
              <w:jc w:val="left"/>
              <w:rPr>
                <w:i/>
              </w:rPr>
            </w:pPr>
            <w:r>
              <w:t>9.1</w:t>
            </w:r>
            <w:r w:rsidR="0010631D">
              <w:t xml:space="preserve"> </w:t>
            </w:r>
            <w:r>
              <w:fldChar w:fldCharType="begin"/>
            </w:r>
            <w:r>
              <w:instrText xml:space="preserve"> ADDIN ZOTERO_ITEM CSL_CITATION {"citationID":"2p9g71r5tl","properties":{"formattedCitation":"[15]","plainCitation":"[15]"},"citationItems":[{"id":2061,"uris":["http://zotero.org/users/1200139/items/ISP5JT7M"],"uri":["http://zotero.org/users/1200139/items/ISP5JT7M"],"itemData":{"id":2061,"type":"webpage","title":"Electricity Statistics","container-title":"Alberta Energy","URL":"http://www.energy.alberta.ca/electricity/682.asp","language":"en","author":[{"literal":"Government of Alberta"}],"issued":{"date-parts":[["2015"]]},"accessed":{"date-parts":[["2015",12,28]]}}}],"schema":"https://github.com/citation-style-language/schema/raw/master/csl-citation.json"} </w:instrText>
            </w:r>
            <w:r>
              <w:fldChar w:fldCharType="separate"/>
            </w:r>
            <w:r w:rsidRPr="00121F8E">
              <w:rPr>
                <w:rFonts w:ascii="Calibri" w:hAnsi="Calibri"/>
              </w:rPr>
              <w:t>[15]</w:t>
            </w:r>
            <w:r>
              <w:fldChar w:fldCharType="end"/>
            </w:r>
          </w:p>
        </w:tc>
        <w:tc>
          <w:tcPr>
            <w:tcW w:w="1710" w:type="dxa"/>
          </w:tcPr>
          <w:p w14:paraId="773F068A" w14:textId="4FB5B8E8" w:rsidR="0010631D" w:rsidRDefault="0010631D" w:rsidP="00055613">
            <w:pPr>
              <w:jc w:val="left"/>
            </w:pPr>
            <w:r>
              <w:t>7</w:t>
            </w:r>
            <w:r w:rsidR="00055613">
              <w:t>.</w:t>
            </w:r>
            <w:r>
              <w:t xml:space="preserve">54 </w:t>
            </w:r>
            <w:r>
              <w:fldChar w:fldCharType="begin"/>
            </w:r>
            <w:r w:rsidR="00433252">
              <w:instrText xml:space="preserve"> ADDIN ZOTERO_ITEM CSL_CITATION {"citationID":"mcn31nn9i","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fldChar w:fldCharType="separate"/>
            </w:r>
            <w:r w:rsidR="00433252" w:rsidRPr="00433252">
              <w:rPr>
                <w:rFonts w:ascii="Calibri" w:hAnsi="Calibri"/>
              </w:rPr>
              <w:t>[16]</w:t>
            </w:r>
            <w:r>
              <w:fldChar w:fldCharType="end"/>
            </w:r>
          </w:p>
        </w:tc>
        <w:tc>
          <w:tcPr>
            <w:tcW w:w="2160" w:type="dxa"/>
          </w:tcPr>
          <w:p w14:paraId="47EAC3C2" w14:textId="7F4735DE" w:rsidR="0010631D" w:rsidRPr="00395E26" w:rsidRDefault="00121F8E" w:rsidP="00121F8E">
            <w:pPr>
              <w:jc w:val="left"/>
            </w:pPr>
            <w:r>
              <w:t>4.3</w:t>
            </w:r>
            <w:r w:rsidR="0010631D" w:rsidRPr="00395E26">
              <w:t>%</w:t>
            </w:r>
            <w:r w:rsidR="0010631D">
              <w:t xml:space="preserve"> </w:t>
            </w:r>
            <w:r>
              <w:fldChar w:fldCharType="begin"/>
            </w:r>
            <w:r>
              <w:instrText xml:space="preserve"> ADDIN ZOTERO_ITEM CSL_CITATION {"citationID":"52iqn0tpk","properties":{"formattedCitation":"[15]","plainCitation":"[15]"},"citationItems":[{"id":2061,"uris":["http://zotero.org/users/1200139/items/ISP5JT7M"],"uri":["http://zotero.org/users/1200139/items/ISP5JT7M"],"itemData":{"id":2061,"type":"webpage","title":"Electricity Statistics","container-title":"Alberta Energy","URL":"http://www.energy.alberta.ca/electricity/682.asp","language":"en","author":[{"literal":"Government of Alberta"}],"issued":{"date-parts":[["2015"]]},"accessed":{"date-parts":[["2015",12,28]]}}}],"schema":"https://github.com/citation-style-language/schema/raw/master/csl-citation.json"} </w:instrText>
            </w:r>
            <w:r>
              <w:fldChar w:fldCharType="separate"/>
            </w:r>
            <w:r w:rsidRPr="00121F8E">
              <w:rPr>
                <w:rFonts w:ascii="Calibri" w:hAnsi="Calibri"/>
              </w:rPr>
              <w:t>[15]</w:t>
            </w:r>
            <w:r>
              <w:fldChar w:fldCharType="end"/>
            </w:r>
          </w:p>
        </w:tc>
      </w:tr>
      <w:tr w:rsidR="0010631D" w:rsidRPr="00395E26" w14:paraId="7137FD1D" w14:textId="77777777" w:rsidTr="00EF1932">
        <w:trPr>
          <w:trHeight w:val="413"/>
        </w:trPr>
        <w:tc>
          <w:tcPr>
            <w:tcW w:w="1525" w:type="dxa"/>
          </w:tcPr>
          <w:p w14:paraId="79DC3E21" w14:textId="77777777" w:rsidR="0010631D" w:rsidRDefault="0010631D" w:rsidP="00223A53">
            <w:pPr>
              <w:jc w:val="left"/>
            </w:pPr>
            <w:r>
              <w:t>United States (excluding CA)</w:t>
            </w:r>
          </w:p>
        </w:tc>
        <w:tc>
          <w:tcPr>
            <w:tcW w:w="1388" w:type="dxa"/>
          </w:tcPr>
          <w:p w14:paraId="114860AB" w14:textId="77777777" w:rsidR="0010631D" w:rsidRDefault="0010631D" w:rsidP="00223A53">
            <w:pPr>
              <w:jc w:val="left"/>
            </w:pPr>
            <w:r>
              <w:t>3</w:t>
            </w:r>
          </w:p>
        </w:tc>
        <w:tc>
          <w:tcPr>
            <w:tcW w:w="1132" w:type="dxa"/>
          </w:tcPr>
          <w:p w14:paraId="20B12A28" w14:textId="77777777" w:rsidR="0010631D" w:rsidRDefault="0010631D" w:rsidP="00223A53">
            <w:pPr>
              <w:jc w:val="left"/>
            </w:pPr>
            <w:r>
              <w:t>5500</w:t>
            </w:r>
          </w:p>
        </w:tc>
        <w:tc>
          <w:tcPr>
            <w:tcW w:w="1440" w:type="dxa"/>
          </w:tcPr>
          <w:p w14:paraId="47AB168C" w14:textId="3E1A9158" w:rsidR="0010631D" w:rsidRDefault="00DB3FA6" w:rsidP="00DB3FA6">
            <w:pPr>
              <w:jc w:val="left"/>
            </w:pPr>
            <w:r>
              <w:t>433</w:t>
            </w:r>
            <w:r w:rsidR="001679D8">
              <w:t xml:space="preserve"> (</w:t>
            </w:r>
            <w:r w:rsidR="0010631D">
              <w:t xml:space="preserve">467 </w:t>
            </w:r>
            <w:r>
              <w:t>including</w:t>
            </w:r>
            <w:r w:rsidR="001679D8">
              <w:t xml:space="preserve"> CA </w:t>
            </w:r>
            <w:r w:rsidR="0010631D">
              <w:fldChar w:fldCharType="begin"/>
            </w:r>
            <w:r w:rsidR="00121F8E">
              <w:instrText xml:space="preserve"> ADDIN ZOTERO_ITEM CSL_CITATION {"citationID":"2cb4ks69v5","properties":{"formattedCitation":"[17]","plainCitation":"[17]"},"citationItems":[{"id":1972,"uris":["http://zotero.org/users/1200139/items/HI97FHW6"],"uri":["http://zotero.org/users/1200139/items/HI97FHW6"],"itemData":{"id":1972,"type":"webpage","title":"Electric Power Monthly","container-title":"US Energy Information Administration","URL":"http://www.eia.gov/electricity/monthly/epm_table_grapher.cfm?t=epmt_1_1","author":[{"literal":"EIA"}],"issued":{"date-parts":[["2015",8,26]]},"accessed":{"date-parts":[["2015",9,21]]}}}],"schema":"https://github.com/citation-style-language/schema/raw/master/csl-citation.json"} </w:instrText>
            </w:r>
            <w:r w:rsidR="0010631D">
              <w:fldChar w:fldCharType="separate"/>
            </w:r>
            <w:r w:rsidR="00121F8E" w:rsidRPr="00121F8E">
              <w:rPr>
                <w:rFonts w:ascii="Calibri" w:hAnsi="Calibri"/>
              </w:rPr>
              <w:t>[17]</w:t>
            </w:r>
            <w:r w:rsidR="0010631D">
              <w:fldChar w:fldCharType="end"/>
            </w:r>
            <w:r w:rsidR="001679D8">
              <w:t>)</w:t>
            </w:r>
          </w:p>
        </w:tc>
        <w:tc>
          <w:tcPr>
            <w:tcW w:w="1710" w:type="dxa"/>
          </w:tcPr>
          <w:p w14:paraId="1D760772" w14:textId="25DAB499" w:rsidR="0010631D" w:rsidRDefault="0010631D" w:rsidP="00055613">
            <w:pPr>
              <w:jc w:val="left"/>
            </w:pPr>
            <w:r>
              <w:t>4</w:t>
            </w:r>
            <w:r w:rsidR="00055613">
              <w:t>.</w:t>
            </w:r>
            <w:r>
              <w:t xml:space="preserve">71 </w:t>
            </w:r>
            <w:r>
              <w:fldChar w:fldCharType="begin"/>
            </w:r>
            <w:r w:rsidR="00DB3FA6">
              <w:instrText xml:space="preserve"> ADDIN ZOTERO_ITEM CSL_CITATION {"citationID":"u3t7a6pmj","properties":{"formattedCitation":"[16], [18]","plainCitation":"[16], [18]"},"citationItems":[{"id":2053,"uris":["http://zotero.org/users/1200139/items/RF6C5CM2"],"uri":["http://zotero.org/users/1200139/items/RF6C5CM2"],"itemData":{"id":2053,"type":"webpage","title":"RETScreen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Canada"}],"issued":{"date-parts":[["2013",6,14]]},"accessed":{"date-parts":[["2015",11,10]]}}},{"id":1967,"uris":["http://zotero.org/users/1200139/items/IJGCS768"],"uri":["http://zotero.org/users/1200139/items/IJGCS768"],"itemData":{"id":1967,"type":"report","title":"2014 Integrated Energy Policy Report","publisher":"California Energy Commission","number":"CEC-100-2014-001-CMF","author":[{"literal":"California Energy Commission"}],"issued":{"date-parts":[["2014"]]}}}],"schema":"https://github.com/citation-style-language/schema/raw/master/csl-citation.json"} </w:instrText>
            </w:r>
            <w:r>
              <w:fldChar w:fldCharType="separate"/>
            </w:r>
            <w:r w:rsidR="00DB3FA6" w:rsidRPr="00DB3FA6">
              <w:rPr>
                <w:rFonts w:ascii="Calibri" w:hAnsi="Calibri"/>
              </w:rPr>
              <w:t>[16], [18]</w:t>
            </w:r>
            <w:r>
              <w:fldChar w:fldCharType="end"/>
            </w:r>
          </w:p>
          <w:p w14:paraId="098CE6C8" w14:textId="4A4E657C" w:rsidR="001679D8" w:rsidRDefault="001679D8" w:rsidP="00055613">
            <w:pPr>
              <w:jc w:val="left"/>
            </w:pPr>
            <w:r>
              <w:t xml:space="preserve">(4.57 including CA </w:t>
            </w:r>
            <w:r>
              <w:fldChar w:fldCharType="begin"/>
            </w:r>
            <w:r>
              <w:instrText xml:space="preserve"> ADDIN ZOTERO_ITEM CSL_CITATION {"citationID":"1hgg8i9cpn","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fldChar w:fldCharType="separate"/>
            </w:r>
            <w:r w:rsidRPr="001679D8">
              <w:rPr>
                <w:rFonts w:ascii="Calibri" w:hAnsi="Calibri"/>
              </w:rPr>
              <w:t>[16]</w:t>
            </w:r>
            <w:r>
              <w:fldChar w:fldCharType="end"/>
            </w:r>
            <w:r>
              <w:t xml:space="preserve">) </w:t>
            </w:r>
          </w:p>
        </w:tc>
        <w:tc>
          <w:tcPr>
            <w:tcW w:w="2160" w:type="dxa"/>
          </w:tcPr>
          <w:p w14:paraId="7D7E4C09" w14:textId="02DF3845" w:rsidR="0010631D" w:rsidRPr="00395E26" w:rsidRDefault="00DB3FA6" w:rsidP="00124D1E">
            <w:pPr>
              <w:jc w:val="left"/>
            </w:pPr>
            <w:r>
              <w:t>4.7</w:t>
            </w:r>
            <w:r w:rsidR="00124D1E">
              <w:t>% (4.9</w:t>
            </w:r>
            <w:r w:rsidR="0010631D">
              <w:t xml:space="preserve">% including CA  </w:t>
            </w:r>
            <w:r w:rsidR="00124D1E">
              <w:fldChar w:fldCharType="begin"/>
            </w:r>
            <w:r>
              <w:instrText xml:space="preserve"> ADDIN ZOTERO_ITEM CSL_CITATION {"citationID":"19ouncegnc","properties":{"formattedCitation":"[19]","plainCitation":"[19]"},"citationItems":[{"id":2101,"uris":["http://zotero.org/users/1200139/items/EATTD3SE"],"uri":["http://zotero.org/users/1200139/items/EATTD3SE"],"itemData":{"id":2101,"type":"report","title":"2014 Wind Technologies Market Report","publisher":"Lawrence Berkeley National Lab","publisher-place":"Berkeley, CA","source":"www.osti.gov","event-place":"Berkeley, CA","abstract":"According to the 2014 Wind Technologies Market Report, total installed wind power capacity in the United States grew at a rate of eight percent in 2014, bringing the United States total installed capacity to nearly 66 gigawatts (GW), which ranks second in the world and meets 4.9 percent of U.S. end-use electricity demand in an average year. In total, 4,854 MW of new wind energy capacity were installed in the United States in 2014. The 2014 Wind Technologies Market Report also finds that wind energy prices are at an all-time low and are competitive with wholesale power prices and traditional power sources across many areas of the United States. Additionally, a new trend identified by the 2014 Wind Technologies Market Report shows utility-scale turbines with larger rotors designed for lower wind speeds have been increasingly deployed across the country in 2014. The findings also suggest that the success of the U.S. wind industry has had a ripple effect on the American economy, supporting 73,000 jobs related to development, siting, manufacturing, transportation, and other industries.","URL":"http://dx.doi.org/10.2172/1220532","number":"DOE/GO--102015-4702","language":"English","author":[{"family":"Wiser","given":"Ryan"},{"family":"Bolinger","given":"Mark"}],"issued":{"date-parts":[["2015",8,1]]},"accessed":{"date-parts":[["2015",11,20]]}}}],"schema":"https://github.com/citation-style-language/schema/raw/master/csl-citation.json"} </w:instrText>
            </w:r>
            <w:r w:rsidR="00124D1E">
              <w:fldChar w:fldCharType="separate"/>
            </w:r>
            <w:r w:rsidRPr="00DB3FA6">
              <w:rPr>
                <w:rFonts w:ascii="Calibri" w:hAnsi="Calibri"/>
              </w:rPr>
              <w:t>[19]</w:t>
            </w:r>
            <w:r w:rsidR="00124D1E">
              <w:fldChar w:fldCharType="end"/>
            </w:r>
            <w:r w:rsidR="0010631D">
              <w:t>)</w:t>
            </w:r>
          </w:p>
        </w:tc>
      </w:tr>
      <w:tr w:rsidR="0010631D" w14:paraId="333C3CA2" w14:textId="77777777" w:rsidTr="00EF1932">
        <w:trPr>
          <w:trHeight w:val="137"/>
        </w:trPr>
        <w:tc>
          <w:tcPr>
            <w:tcW w:w="1525" w:type="dxa"/>
          </w:tcPr>
          <w:p w14:paraId="0BF62784" w14:textId="77777777" w:rsidR="0010631D" w:rsidRDefault="0010631D" w:rsidP="00223A53">
            <w:pPr>
              <w:jc w:val="left"/>
            </w:pPr>
            <w:r>
              <w:t>California (CA)</w:t>
            </w:r>
          </w:p>
        </w:tc>
        <w:tc>
          <w:tcPr>
            <w:tcW w:w="1388" w:type="dxa"/>
          </w:tcPr>
          <w:p w14:paraId="7D56AEAB" w14:textId="77777777" w:rsidR="0010631D" w:rsidRDefault="0010631D" w:rsidP="00223A53">
            <w:pPr>
              <w:jc w:val="left"/>
            </w:pPr>
            <w:r>
              <w:t>4</w:t>
            </w:r>
          </w:p>
        </w:tc>
        <w:tc>
          <w:tcPr>
            <w:tcW w:w="1132" w:type="dxa"/>
          </w:tcPr>
          <w:p w14:paraId="0177CD69" w14:textId="77777777" w:rsidR="0010631D" w:rsidRDefault="0010631D" w:rsidP="00223A53">
            <w:pPr>
              <w:jc w:val="left"/>
            </w:pPr>
            <w:r>
              <w:t>2800</w:t>
            </w:r>
          </w:p>
        </w:tc>
        <w:tc>
          <w:tcPr>
            <w:tcW w:w="1440" w:type="dxa"/>
          </w:tcPr>
          <w:p w14:paraId="6C0FEF36" w14:textId="0F50A36D" w:rsidR="0010631D" w:rsidRDefault="001974D2" w:rsidP="00433252">
            <w:pPr>
              <w:jc w:val="left"/>
            </w:pPr>
            <w:r>
              <w:t>33.9</w:t>
            </w:r>
            <w:r w:rsidR="00433252">
              <w:t xml:space="preserve">  </w:t>
            </w:r>
            <w:r w:rsidR="00433252">
              <w:fldChar w:fldCharType="begin"/>
            </w:r>
            <w:r w:rsidR="00DB3FA6">
              <w:instrText xml:space="preserve"> ADDIN ZOTERO_ITEM CSL_CITATION {"citationID":"QxHcoSiL","properties":{"formattedCitation":"[20]","plainCitation":"[20]"},"citationItems":[{"id":1990,"uris":["http://zotero.org/users/1200139/items/MNJ3CFN8"],"uri":["http://zotero.org/users/1200139/items/MNJ3CFN8"],"itemData":{"id":1990,"type":"webpage","title":"Total Electricity System Power","container-title":"Energy Almanac","URL":"http://energyalmanac.ca.gov/electricity/total_system_power.html","author":[{"literal":"California Energy Commission"}],"issued":{"date-parts":[["2015",9]]},"accessed":{"date-parts":[["2015",9,27]]}}}],"schema":"https://github.com/citation-style-language/schema/raw/master/csl-citation.json"} </w:instrText>
            </w:r>
            <w:r w:rsidR="00433252">
              <w:fldChar w:fldCharType="separate"/>
            </w:r>
            <w:r w:rsidR="00DB3FA6" w:rsidRPr="00DB3FA6">
              <w:rPr>
                <w:rFonts w:ascii="Calibri" w:hAnsi="Calibri"/>
              </w:rPr>
              <w:t>[20]</w:t>
            </w:r>
            <w:r w:rsidR="00433252">
              <w:fldChar w:fldCharType="end"/>
            </w:r>
          </w:p>
        </w:tc>
        <w:tc>
          <w:tcPr>
            <w:tcW w:w="1710" w:type="dxa"/>
          </w:tcPr>
          <w:p w14:paraId="3A58E20E" w14:textId="30F29152" w:rsidR="0010631D" w:rsidRDefault="0010631D" w:rsidP="00055613">
            <w:pPr>
              <w:jc w:val="left"/>
            </w:pPr>
            <w:r>
              <w:t>2</w:t>
            </w:r>
            <w:r w:rsidR="00055613">
              <w:t>.</w:t>
            </w:r>
            <w:r w:rsidR="001679D8">
              <w:t>8</w:t>
            </w:r>
            <w:r>
              <w:t xml:space="preserve"> </w:t>
            </w:r>
            <w:r>
              <w:fldChar w:fldCharType="begin"/>
            </w:r>
            <w:r w:rsidR="00121F8E">
              <w:instrText xml:space="preserve"> ADDIN ZOTERO_ITEM CSL_CITATION {"citationID":"oc1v21h4s","properties":{"formattedCitation":"[21]","plainCitation":"[21]"},"citationItems":[{"id":2063,"uris":["http://zotero.org/users/1200139/items/IFP3XUK6"],"uri":["http://zotero.org/users/1200139/items/IFP3XUK6"],"itemData":{"id":2063,"type":"report","title":"California Greenhouse Gas Emission Inventory: 2000-2013","collection-title":"California GHG Emissions Inventory","publisher":"California Environmental Protection Agency: Air Resources Board","number":"2015 Edition","author":[{"literal":"California EPA"}],"issued":{"date-parts":[["2015",6,16]]}}}],"schema":"https://github.com/citation-style-language/schema/raw/master/csl-citation.json"} </w:instrText>
            </w:r>
            <w:r>
              <w:fldChar w:fldCharType="separate"/>
            </w:r>
            <w:r w:rsidR="00121F8E" w:rsidRPr="00121F8E">
              <w:rPr>
                <w:rFonts w:ascii="Calibri" w:hAnsi="Calibri"/>
              </w:rPr>
              <w:t>[21]</w:t>
            </w:r>
            <w:r>
              <w:fldChar w:fldCharType="end"/>
            </w:r>
          </w:p>
        </w:tc>
        <w:tc>
          <w:tcPr>
            <w:tcW w:w="2160" w:type="dxa"/>
          </w:tcPr>
          <w:p w14:paraId="7EE506A1" w14:textId="51C8CB92" w:rsidR="0010631D" w:rsidRPr="00395E26" w:rsidRDefault="0010631D" w:rsidP="00433252">
            <w:pPr>
              <w:jc w:val="left"/>
            </w:pPr>
            <w:r>
              <w:t>8.1%</w:t>
            </w:r>
            <w:r w:rsidR="00433252">
              <w:t xml:space="preserve">  </w:t>
            </w:r>
            <w:r w:rsidR="00433252">
              <w:fldChar w:fldCharType="begin"/>
            </w:r>
            <w:r w:rsidR="00DB3FA6">
              <w:instrText xml:space="preserve"> ADDIN ZOTERO_ITEM CSL_CITATION {"citationID":"jb40mFF2","properties":{"formattedCitation":"[20]","plainCitation":"[20]"},"citationItems":[{"id":1990,"uris":["http://zotero.org/users/1200139/items/MNJ3CFN8"],"uri":["http://zotero.org/users/1200139/items/MNJ3CFN8"],"itemData":{"id":1990,"type":"webpage","title":"Total Electricity System Power","container-title":"Energy Almanac","URL":"http://energyalmanac.ca.gov/electricity/total_system_power.html","author":[{"literal":"California Energy Commission"}],"issued":{"date-parts":[["2015",9]]},"accessed":{"date-parts":[["2015",9,27]]}}}],"schema":"https://github.com/citation-style-language/schema/raw/master/csl-citation.json"} </w:instrText>
            </w:r>
            <w:r w:rsidR="00433252">
              <w:fldChar w:fldCharType="separate"/>
            </w:r>
            <w:r w:rsidR="00DB3FA6" w:rsidRPr="00DB3FA6">
              <w:rPr>
                <w:rFonts w:ascii="Calibri" w:hAnsi="Calibri"/>
              </w:rPr>
              <w:t>[20]</w:t>
            </w:r>
            <w:r w:rsidR="00433252">
              <w:fldChar w:fldCharType="end"/>
            </w:r>
          </w:p>
        </w:tc>
      </w:tr>
      <w:tr w:rsidR="0010631D" w14:paraId="2B5F46F9" w14:textId="77777777" w:rsidTr="00EF1932">
        <w:trPr>
          <w:trHeight w:val="512"/>
        </w:trPr>
        <w:tc>
          <w:tcPr>
            <w:tcW w:w="1525" w:type="dxa"/>
          </w:tcPr>
          <w:p w14:paraId="28EEED4B" w14:textId="77777777" w:rsidR="0010631D" w:rsidRDefault="0010631D" w:rsidP="00223A53">
            <w:pPr>
              <w:jc w:val="left"/>
            </w:pPr>
            <w:r>
              <w:t xml:space="preserve">Canada </w:t>
            </w:r>
            <w:r>
              <w:br/>
              <w:t>(excluding AB)</w:t>
            </w:r>
          </w:p>
        </w:tc>
        <w:tc>
          <w:tcPr>
            <w:tcW w:w="1388" w:type="dxa"/>
          </w:tcPr>
          <w:p w14:paraId="711212EF" w14:textId="77777777" w:rsidR="0010631D" w:rsidRDefault="0010631D" w:rsidP="00223A53">
            <w:pPr>
              <w:jc w:val="left"/>
            </w:pPr>
            <w:r>
              <w:t>5</w:t>
            </w:r>
          </w:p>
        </w:tc>
        <w:tc>
          <w:tcPr>
            <w:tcW w:w="1132" w:type="dxa"/>
          </w:tcPr>
          <w:p w14:paraId="5D6D5FF8" w14:textId="77777777" w:rsidR="0010631D" w:rsidRDefault="0010631D" w:rsidP="00223A53">
            <w:pPr>
              <w:jc w:val="left"/>
            </w:pPr>
            <w:r>
              <w:t>4000</w:t>
            </w:r>
          </w:p>
        </w:tc>
        <w:tc>
          <w:tcPr>
            <w:tcW w:w="1440" w:type="dxa"/>
          </w:tcPr>
          <w:p w14:paraId="4807A4C1" w14:textId="4906DC98" w:rsidR="0010631D" w:rsidRDefault="009B4DEA" w:rsidP="009B4DEA">
            <w:pPr>
              <w:jc w:val="left"/>
            </w:pPr>
            <w:r>
              <w:t>50.7</w:t>
            </w:r>
            <w:r w:rsidR="00A149BC">
              <w:t xml:space="preserve"> (59.8 including AB</w:t>
            </w:r>
            <w:r>
              <w:t xml:space="preserve"> </w:t>
            </w:r>
            <w:r>
              <w:fldChar w:fldCharType="begin"/>
            </w:r>
            <w:r>
              <w:instrText xml:space="preserve"> ADDIN ZOTERO_ITEM CSL_CITATION {"citationID":"18e649pve5","properties":{"formattedCitation":"[22], [23]","plainCitation":"[22], [23]"},"citationItems":[{"id":2100,"uris":["http://zotero.org/users/1200139/items/U8JZRGB3"],"uri":["http://zotero.org/users/1200139/items/U8JZRGB3"],"itemData":{"id":2100,"type":"webpage","title":"Electric power generation, by class of electricity producer, Table 127-0007","container-title":"Statistics Canada","abstract":"Electric power generation, by class of electricity producer","URL":"http://www5.statcan.gc.ca/cansim/a26?lang=eng&amp;retrLang=eng&amp;id=1270007&amp;tabMode=dataTable&amp;srchLan=-1&amp;p1=-1&amp;p2=9","language":"eng","author":[{"literal":"Government of Canada"}],"issued":{"date-parts":[["2015",11,19]]},"accessed":{"date-parts":[["2015",12,28]]}}},{"id":2162,"uris":["http://zotero.org/users/1200139/items/U7W99XMF"],"uri":["http://zotero.org/users/1200139/items/U7W99XMF"],"itemData":{"id":2162,"type":"webpage","title":"2014 Electricity Exports and Imports Summary","abstract":"2014 Electricity Exports and Imports Summary","URL":"https://www.neb-one.gc.ca/nrg/sttstc/lctrct/stt/lctrctysmmr/2014/smmry2014-eng.html","language":"eng","author":[{"literal":"National Energy Board"}],"issued":{"date-parts":[["2015",12,14]]},"accessed":{"date-parts":[["2015",12,28]]}}}],"schema":"https://github.com/citation-style-language/schema/raw/master/csl-citation.json"} </w:instrText>
            </w:r>
            <w:r>
              <w:fldChar w:fldCharType="separate"/>
            </w:r>
            <w:r w:rsidRPr="009B4DEA">
              <w:rPr>
                <w:rFonts w:ascii="Calibri" w:hAnsi="Calibri"/>
              </w:rPr>
              <w:t>[22], [23]</w:t>
            </w:r>
            <w:r>
              <w:fldChar w:fldCharType="end"/>
            </w:r>
            <w:r w:rsidR="00A149BC">
              <w:t>)</w:t>
            </w:r>
          </w:p>
        </w:tc>
        <w:tc>
          <w:tcPr>
            <w:tcW w:w="1710" w:type="dxa"/>
          </w:tcPr>
          <w:p w14:paraId="68485D06" w14:textId="2846F432" w:rsidR="00DB3FA6" w:rsidRDefault="00055613" w:rsidP="009B4DEA">
            <w:pPr>
              <w:jc w:val="left"/>
            </w:pPr>
            <w:r>
              <w:t>0</w:t>
            </w:r>
            <w:r w:rsidR="009B4DEA">
              <w:t xml:space="preserve">.3 </w:t>
            </w:r>
            <w:r w:rsidR="00DB3FA6">
              <w:t xml:space="preserve">(1.6 including AB </w:t>
            </w:r>
            <w:r w:rsidR="00DB3FA6">
              <w:fldChar w:fldCharType="begin"/>
            </w:r>
            <w:r w:rsidR="00DB3FA6">
              <w:instrText xml:space="preserve"> ADDIN ZOTERO_ITEM CSL_CITATION {"citationID":"2ml19f58ci","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rsidR="00DB3FA6">
              <w:fldChar w:fldCharType="separate"/>
            </w:r>
            <w:r w:rsidR="00DB3FA6" w:rsidRPr="00DB3FA6">
              <w:rPr>
                <w:rFonts w:ascii="Calibri" w:hAnsi="Calibri"/>
              </w:rPr>
              <w:t>[16]</w:t>
            </w:r>
            <w:r w:rsidR="00DB3FA6">
              <w:fldChar w:fldCharType="end"/>
            </w:r>
            <w:r w:rsidR="00DB3FA6">
              <w:t>)</w:t>
            </w:r>
          </w:p>
        </w:tc>
        <w:tc>
          <w:tcPr>
            <w:tcW w:w="2160" w:type="dxa"/>
          </w:tcPr>
          <w:p w14:paraId="3B259203" w14:textId="5FAE131A" w:rsidR="0010631D" w:rsidRPr="00395E26" w:rsidRDefault="009B4DEA" w:rsidP="00A149BC">
            <w:pPr>
              <w:jc w:val="left"/>
            </w:pPr>
            <w:r>
              <w:t>1.5</w:t>
            </w:r>
            <w:r w:rsidR="00A149BC">
              <w:t xml:space="preserve">% (2.0 % including AB </w:t>
            </w:r>
            <w:r w:rsidR="00A149BC">
              <w:fldChar w:fldCharType="begin"/>
            </w:r>
            <w:r>
              <w:instrText xml:space="preserve"> ADDIN ZOTERO_ITEM CSL_CITATION {"citationID":"1vl5nml10h","properties":{"formattedCitation":"[22]","plainCitation":"[22]"},"citationItems":[{"id":2100,"uris":["http://zotero.org/users/1200139/items/U8JZRGB3"],"uri":["http://zotero.org/users/1200139/items/U8JZRGB3"],"itemData":{"id":2100,"type":"webpage","title":"Electric power generation, by class of electricity producer, Table 127-0007","container-title":"Statistics Canada","abstract":"Electric power generation, by class of electricity producer","URL":"http://www5.statcan.gc.ca/cansim/a26?lang=eng&amp;retrLang=eng&amp;id=1270007&amp;tabMode=dataTable&amp;srchLan=-1&amp;p1=-1&amp;p2=9","language":"eng","author":[{"literal":"Government of Canada"}],"issued":{"date-parts":[["2015",11,19]]},"accessed":{"date-parts":[["2015",12,28]]}}}],"schema":"https://github.com/citation-style-language/schema/raw/master/csl-citation.json"} </w:instrText>
            </w:r>
            <w:r w:rsidR="00A149BC">
              <w:fldChar w:fldCharType="separate"/>
            </w:r>
            <w:r w:rsidRPr="009B4DEA">
              <w:rPr>
                <w:rFonts w:ascii="Calibri" w:hAnsi="Calibri"/>
              </w:rPr>
              <w:t>[22]</w:t>
            </w:r>
            <w:r w:rsidR="00A149BC">
              <w:fldChar w:fldCharType="end"/>
            </w:r>
            <w:r w:rsidR="0010631D">
              <w:t>)</w:t>
            </w:r>
          </w:p>
        </w:tc>
      </w:tr>
    </w:tbl>
    <w:p w14:paraId="013275AF" w14:textId="50358F2C" w:rsidR="0010631D" w:rsidRDefault="0010631D" w:rsidP="002E76BB">
      <w:pPr>
        <w:rPr>
          <w:i/>
        </w:rPr>
      </w:pPr>
    </w:p>
    <w:p w14:paraId="07D96909" w14:textId="77777777" w:rsidR="00A50D8A" w:rsidRDefault="00A50D8A" w:rsidP="008707C0">
      <w:pPr>
        <w:pStyle w:val="Heading2"/>
      </w:pPr>
      <w:r>
        <w:t>Transmission</w:t>
      </w:r>
    </w:p>
    <w:p w14:paraId="3A9F2310" w14:textId="1EC8F1A5" w:rsidR="00D13C40" w:rsidRDefault="00A50D8A" w:rsidP="002E76BB">
      <w:r>
        <w:t>D</w:t>
      </w:r>
      <w:r w:rsidR="008A671B">
        <w:t>elucci and Jacobson</w:t>
      </w:r>
      <w:r w:rsidR="00F57425">
        <w:t xml:space="preserve"> estimate</w:t>
      </w:r>
      <w:r w:rsidR="008A671B">
        <w:t>d</w:t>
      </w:r>
      <w:r w:rsidR="00F57425">
        <w:t xml:space="preserve"> the cost of high-voltage, l</w:t>
      </w:r>
      <w:r w:rsidR="00ED0AAA">
        <w:t xml:space="preserve">ong-distance power transmission to be </w:t>
      </w:r>
      <w:r w:rsidR="00DE5F0F">
        <w:t>$372</w:t>
      </w:r>
      <w:r>
        <w:t>/MW/km</w:t>
      </w:r>
      <w:r w:rsidR="00D13C40">
        <w:t xml:space="preserve"> </w:t>
      </w:r>
      <w:r w:rsidR="00D13C40">
        <w:fldChar w:fldCharType="begin"/>
      </w:r>
      <w:r w:rsidR="00A149BC">
        <w:instrText xml:space="preserve"> ADDIN ZOTERO_ITEM CSL_CITATION {"citationID":"198otj6gvq","properties":{"formattedCitation":"[24]","plainCitation":"[24]"},"citationItems":[{"id":1882,"uris":["http://zotero.org/users/1200139/items/VAIP7BTT"],"uri":["http://zotero.org/users/1200139/items/VAIP7BTT"],"itemData":{"id":1882,"type":"article-journal","title":"Providing all global energy with wind, water, and solar power, Part II: Reliability, system and transmission costs, and policies","container-title":"Energy Policy","page":"1170–1190","volume":"39","issue":"3","source":"Google Scholar","shortTitle":"Providing all global energy with wind, water, and solar power, Part II","author":[{"family":"Delucchi","given":"Mark A."},{"family":"Jacobson","given":"Mark Z."}],"issued":{"date-parts":[["2011"]]}}}],"schema":"https://github.com/citation-style-language/schema/raw/master/csl-citation.json"} </w:instrText>
      </w:r>
      <w:r w:rsidR="00D13C40">
        <w:fldChar w:fldCharType="separate"/>
      </w:r>
      <w:r w:rsidR="00A149BC" w:rsidRPr="00A149BC">
        <w:rPr>
          <w:rFonts w:ascii="Calibri" w:hAnsi="Calibri"/>
        </w:rPr>
        <w:t>[24]</w:t>
      </w:r>
      <w:r w:rsidR="00D13C40">
        <w:fldChar w:fldCharType="end"/>
      </w:r>
      <w:r>
        <w:t xml:space="preserve">.  </w:t>
      </w:r>
      <w:r w:rsidR="00ED0AAA">
        <w:t>However, l</w:t>
      </w:r>
      <w:r>
        <w:t>ong transmission lines that are not grid-connected can pose serious issues if they are ever interrupted</w:t>
      </w:r>
      <w:r w:rsidR="00BB5FD6">
        <w:t>,</w:t>
      </w:r>
      <w:r>
        <w:t xml:space="preserve"> as there is no met</w:t>
      </w:r>
      <w:r w:rsidR="00ED0AAA">
        <w:t xml:space="preserve">hod </w:t>
      </w:r>
      <w:r w:rsidR="0098577A">
        <w:t>to dissipate</w:t>
      </w:r>
      <w:r w:rsidR="00ED0AAA">
        <w:t xml:space="preserve"> the power. </w:t>
      </w:r>
      <w:r w:rsidR="00DB4819">
        <w:t>T</w:t>
      </w:r>
      <w:r w:rsidR="00ED0AAA">
        <w:t xml:space="preserve">he </w:t>
      </w:r>
      <w:r w:rsidR="00BB5FD6">
        <w:t>modeling</w:t>
      </w:r>
      <w:r w:rsidR="00ED0AAA">
        <w:t xml:space="preserve"> tool</w:t>
      </w:r>
      <w:r w:rsidR="00D13C40">
        <w:t xml:space="preserve"> </w:t>
      </w:r>
      <w:r w:rsidR="00F57425">
        <w:t xml:space="preserve">has a variable to allow </w:t>
      </w:r>
      <w:r w:rsidR="00DB4819">
        <w:t xml:space="preserve">lines to be in duplicate, </w:t>
      </w:r>
      <w:r w:rsidR="00165741">
        <w:t>but</w:t>
      </w:r>
      <w:r w:rsidR="00D13C40">
        <w:t xml:space="preserve"> </w:t>
      </w:r>
      <w:r w:rsidR="00DB4819">
        <w:t>the</w:t>
      </w:r>
      <w:r w:rsidR="00F57425">
        <w:t xml:space="preserve"> presented analysis does not include transmission duplication.</w:t>
      </w:r>
      <w:r w:rsidR="00DE5F0F">
        <w:t xml:space="preserve"> The </w:t>
      </w:r>
      <w:r w:rsidR="00ED0AAA">
        <w:t xml:space="preserve">emissions </w:t>
      </w:r>
      <w:r w:rsidR="00DE5F0F">
        <w:t xml:space="preserve">associated with </w:t>
      </w:r>
      <w:r w:rsidR="002509D7">
        <w:t>transmission</w:t>
      </w:r>
      <w:r w:rsidR="00DE5F0F">
        <w:t>-</w:t>
      </w:r>
      <w:r w:rsidR="002509D7">
        <w:t xml:space="preserve">line </w:t>
      </w:r>
      <w:r w:rsidR="00ED0AAA">
        <w:t>construction and transmission losses are left to a future version of the model.</w:t>
      </w:r>
      <w:r w:rsidR="002509D7">
        <w:t xml:space="preserve"> </w:t>
      </w:r>
    </w:p>
    <w:p w14:paraId="0610E2E9" w14:textId="62CE0025" w:rsidR="00A50D8A" w:rsidRDefault="00D13C40" w:rsidP="002E76BB">
      <w:r>
        <w:t xml:space="preserve">Transmission stations are expected to have a lifetime of approximately 30 years, </w:t>
      </w:r>
      <w:r w:rsidR="00ED0AAA">
        <w:t>and</w:t>
      </w:r>
      <w:r>
        <w:t xml:space="preserve"> transmission towers and lines may last for 50</w:t>
      </w:r>
      <w:r w:rsidR="00DF5138">
        <w:t>–</w:t>
      </w:r>
      <w:r>
        <w:t xml:space="preserve">70 years </w:t>
      </w:r>
      <w:r>
        <w:fldChar w:fldCharType="begin"/>
      </w:r>
      <w:r w:rsidR="00A149BC">
        <w:instrText xml:space="preserve"> ADDIN ZOTERO_ITEM CSL_CITATION {"citationID":"2j6c07t59f","properties":{"formattedCitation":"[24]","plainCitation":"[24]"},"citationItems":[{"id":1882,"uris":["http://zotero.org/users/1200139/items/VAIP7BTT"],"uri":["http://zotero.org/users/1200139/items/VAIP7BTT"],"itemData":{"id":1882,"type":"article-journal","title":"Providing all global energy with wind, water, and solar power, Part II: Reliability, system and transmission costs, and policies","container-title":"Energy Policy","page":"1170–1190","volume":"39","issue":"3","source":"Google Scholar","shortTitle":"Providing all global energy with wind, water, and solar power, Part II","author":[{"family":"Delucchi","given":"Mark A."},{"family":"Jacobson","given":"Mark Z."}],"issued":{"date-parts":[["2011"]]}}}],"schema":"https://github.com/citation-style-language/schema/raw/master/csl-citation.json"} </w:instrText>
      </w:r>
      <w:r>
        <w:fldChar w:fldCharType="separate"/>
      </w:r>
      <w:r w:rsidR="00A149BC" w:rsidRPr="00A149BC">
        <w:rPr>
          <w:rFonts w:ascii="Calibri" w:hAnsi="Calibri"/>
        </w:rPr>
        <w:t>[24]</w:t>
      </w:r>
      <w:r>
        <w:fldChar w:fldCharType="end"/>
      </w:r>
      <w:r>
        <w:t>. The</w:t>
      </w:r>
      <w:r w:rsidR="00ED0AAA">
        <w:t xml:space="preserve"> </w:t>
      </w:r>
      <w:r w:rsidR="00F57425">
        <w:t>first-order model</w:t>
      </w:r>
      <w:r>
        <w:t xml:space="preserve"> assumed </w:t>
      </w:r>
      <w:r w:rsidR="00ED0AAA">
        <w:t xml:space="preserve">all transmission components </w:t>
      </w:r>
      <w:r>
        <w:t xml:space="preserve">last for the </w:t>
      </w:r>
      <w:r w:rsidR="00DB4819">
        <w:t xml:space="preserve">entire </w:t>
      </w:r>
      <w:r>
        <w:t xml:space="preserve">40 year </w:t>
      </w:r>
      <w:r w:rsidR="00BB5FD6">
        <w:t>modeling</w:t>
      </w:r>
      <w:r>
        <w:t xml:space="preserve"> </w:t>
      </w:r>
      <w:r w:rsidR="008A671B">
        <w:t>timeframe</w:t>
      </w:r>
      <w:r>
        <w:t xml:space="preserve">.  </w:t>
      </w:r>
    </w:p>
    <w:p w14:paraId="50DDC861" w14:textId="77777777" w:rsidR="00A50D8A" w:rsidRDefault="00A50D8A" w:rsidP="008707C0">
      <w:pPr>
        <w:pStyle w:val="Heading2"/>
      </w:pPr>
      <w:r>
        <w:t>Cost of Wind</w:t>
      </w:r>
      <w:r w:rsidR="00775C66">
        <w:t xml:space="preserve"> Turbines</w:t>
      </w:r>
    </w:p>
    <w:p w14:paraId="675D12DE" w14:textId="26EDC84E" w:rsidR="00A50D8A" w:rsidRPr="00041F80" w:rsidRDefault="00A50D8A" w:rsidP="002E76BB">
      <w:r>
        <w:t xml:space="preserve">We modeled the upfront </w:t>
      </w:r>
      <w:r w:rsidR="00B95A3C">
        <w:t xml:space="preserve">capital </w:t>
      </w:r>
      <w:r w:rsidR="00DE5F0F">
        <w:t>costs of wind generation as</w:t>
      </w:r>
      <w:r w:rsidR="00D90566">
        <w:t xml:space="preserve"> inelastic and</w:t>
      </w:r>
      <w:r w:rsidR="00DE5F0F">
        <w:t xml:space="preserve"> </w:t>
      </w:r>
      <w:r w:rsidR="003E4B52">
        <w:t>$1.71</w:t>
      </w:r>
      <w:r>
        <w:t>/W</w:t>
      </w:r>
      <w:r w:rsidR="00DB4819">
        <w:t xml:space="preserve"> of nameplate capacity</w:t>
      </w:r>
      <w:r w:rsidR="003E4B52">
        <w:t xml:space="preserve"> </w:t>
      </w:r>
      <w:r w:rsidR="003E4B52">
        <w:fldChar w:fldCharType="begin"/>
      </w:r>
      <w:r w:rsidR="00DB3FA6">
        <w:instrText xml:space="preserve"> ADDIN ZOTERO_ITEM CSL_CITATION {"citationID":"2kcc9tvfmf","properties":{"formattedCitation":"[19]","plainCitation":"[19]"},"citationItems":[{"id":2101,"uris":["http://zotero.org/users/1200139/items/EATTD3SE"],"uri":["http://zotero.org/users/1200139/items/EATTD3SE"],"itemData":{"id":2101,"type":"report","title":"2014 Wind Technologies Market Report","publisher":"Lawrence Berkeley National Lab","publisher-place":"Berkeley, CA","source":"www.osti.gov","event-place":"Berkeley, CA","abstract":"According to the 2014 Wind Technologies Market Report, total installed wind power capacity in the United States grew at a rate of eight percent in 2014, bringing the United States total installed capacity to nearly 66 gigawatts (GW), which ranks second in the world and meets 4.9 percent of U.S. end-use electricity demand in an average year. In total, 4,854 MW of new wind energy capacity were installed in the United States in 2014. The 2014 Wind Technologies Market Report also finds that wind energy prices are at an all-time low and are competitive with wholesale power prices and traditional power sources across many areas of the United States. Additionally, a new trend identified by the 2014 Wind Technologies Market Report shows utility-scale turbines with larger rotors designed for lower wind speeds have been increasingly deployed across the country in 2014. The findings also suggest that the success of the U.S. wind industry has had a ripple effect on the American economy, supporting 73,000 jobs related to development, siting, manufacturing, transportation, and other industries.","URL":"http://dx.doi.org/10.2172/1220532","number":"DOE/GO--102015-4702","language":"English","author":[{"family":"Wiser","given":"Ryan"},{"family":"Bolinger","given":"Mark"}],"issued":{"date-parts":[["2015",8,1]]},"accessed":{"date-parts":[["2015",11,20]]}}}],"schema":"https://github.com/citation-style-language/schema/raw/master/csl-citation.json"} </w:instrText>
      </w:r>
      <w:r w:rsidR="003E4B52">
        <w:fldChar w:fldCharType="separate"/>
      </w:r>
      <w:r w:rsidR="00DB3FA6" w:rsidRPr="00DB3FA6">
        <w:rPr>
          <w:rFonts w:ascii="Calibri" w:hAnsi="Calibri"/>
        </w:rPr>
        <w:t>[19]</w:t>
      </w:r>
      <w:r w:rsidR="003E4B52">
        <w:fldChar w:fldCharType="end"/>
      </w:r>
      <w:r w:rsidR="003B6F37">
        <w:t>. Wiser and Bolinger report</w:t>
      </w:r>
      <w:r w:rsidR="008A671B">
        <w:t>ed</w:t>
      </w:r>
      <w:r w:rsidR="003B6F37">
        <w:t xml:space="preserve"> ope</w:t>
      </w:r>
      <w:r w:rsidR="00041F80">
        <w:t xml:space="preserve">ration and maintenance (O&amp;M) costs normalized by the total </w:t>
      </w:r>
      <w:r w:rsidR="003B6F37">
        <w:t>power generated</w:t>
      </w:r>
      <w:r w:rsidR="00041F80">
        <w:t>;</w:t>
      </w:r>
      <w:r w:rsidR="003B6F37">
        <w:t xml:space="preserve"> however</w:t>
      </w:r>
      <w:r w:rsidR="00041F80">
        <w:t>,</w:t>
      </w:r>
      <w:r w:rsidR="003B6F37">
        <w:t xml:space="preserve"> the EIA suggests that </w:t>
      </w:r>
      <w:r w:rsidR="00041F80">
        <w:t>wind-turbine O&amp;M</w:t>
      </w:r>
      <w:r w:rsidR="003B6F37">
        <w:t xml:space="preserve"> costs are actually fixed and not variable </w:t>
      </w:r>
      <w:r w:rsidR="003B6F37">
        <w:fldChar w:fldCharType="begin"/>
      </w:r>
      <w:r w:rsidR="00A149BC">
        <w:instrText xml:space="preserve"> ADDIN ZOTERO_ITEM CSL_CITATION {"citationID":"1e0cul7sur","properties":{"formattedCitation":"[25]","plainCitation":"[25]"},"citationItems":[{"id":2110,"uris":["http://zotero.org/users/1200139/items/RVD3PKBC"],"uri":["http://zotero.org/users/1200139/items/RVD3PKBC"],"itemData":{"id":2110,"type":"report","title":"Assumptions to the Annual Energy Outlook 2010","publisher":"US Energy Information Administration, Office of Integrated Analysis and Forecasting","page":"2","URL":"http://www.eia.gov/oiaf/aeo/assumption/pdf/electricity_tbls.pdf","number":"DOE/EIA-0554(2010)","author":[{"literal":"EIA"}],"issued":{"date-parts":[["2010",4,9]]}}}],"schema":"https://github.com/citation-style-language/schema/raw/master/csl-citation.json"} </w:instrText>
      </w:r>
      <w:r w:rsidR="003B6F37">
        <w:fldChar w:fldCharType="separate"/>
      </w:r>
      <w:r w:rsidR="00A149BC" w:rsidRPr="00A149BC">
        <w:rPr>
          <w:rFonts w:ascii="Calibri" w:hAnsi="Calibri"/>
        </w:rPr>
        <w:t>[25]</w:t>
      </w:r>
      <w:r w:rsidR="003B6F37">
        <w:fldChar w:fldCharType="end"/>
      </w:r>
      <w:r w:rsidR="003B6F37">
        <w:t>. To allow the model to be accurate over a wide range of capacity factors, we theref</w:t>
      </w:r>
      <w:r w:rsidR="00041F80">
        <w:t>ore used the EIA 2010 estimate for O&amp;M of</w:t>
      </w:r>
      <w:r w:rsidR="003B6F37">
        <w:t xml:space="preserve"> $</w:t>
      </w:r>
      <w:r w:rsidR="00AA4F56">
        <w:t>0.</w:t>
      </w:r>
      <w:r w:rsidR="00943B17">
        <w:t>0</w:t>
      </w:r>
      <w:r w:rsidR="00AA4F56">
        <w:t>31</w:t>
      </w:r>
      <w:r w:rsidR="003B6F37">
        <w:t xml:space="preserve">/W/year </w:t>
      </w:r>
      <w:r w:rsidR="003B6F37">
        <w:fldChar w:fldCharType="begin"/>
      </w:r>
      <w:r w:rsidR="00A149BC">
        <w:instrText xml:space="preserve"> ADDIN ZOTERO_ITEM CSL_CITATION {"citationID":"25pv0rjdh1","properties":{"formattedCitation":"[25]","plainCitation":"[25]"},"citationItems":[{"id":2110,"uris":["http://zotero.org/users/1200139/items/RVD3PKBC"],"uri":["http://zotero.org/users/1200139/items/RVD3PKBC"],"itemData":{"id":2110,"type":"report","title":"Assumptions to the Annual Energy Outlook 2010","publisher":"US Energy Information Administration, Office of Integrated Analysis and Forecasting","page":"2","URL":"http://www.eia.gov/oiaf/aeo/assumption/pdf/electricity_tbls.pdf","number":"DOE/EIA-0554(2010)","author":[{"literal":"EIA"}],"issued":{"date-parts":[["2010",4,9]]}}}],"schema":"https://github.com/citation-style-language/schema/raw/master/csl-citation.json"} </w:instrText>
      </w:r>
      <w:r w:rsidR="003B6F37">
        <w:fldChar w:fldCharType="separate"/>
      </w:r>
      <w:r w:rsidR="00A149BC" w:rsidRPr="00A149BC">
        <w:rPr>
          <w:rFonts w:ascii="Calibri" w:hAnsi="Calibri"/>
        </w:rPr>
        <w:t>[25]</w:t>
      </w:r>
      <w:r w:rsidR="003B6F37">
        <w:fldChar w:fldCharType="end"/>
      </w:r>
      <w:r w:rsidR="003B6F37">
        <w:t xml:space="preserve">. </w:t>
      </w:r>
      <w:r w:rsidR="00AA4F56">
        <w:t>The</w:t>
      </w:r>
      <w:r w:rsidR="00ED4CCE">
        <w:t xml:space="preserve"> </w:t>
      </w:r>
      <w:r w:rsidR="00593BB6">
        <w:t xml:space="preserve">life expectancy of a turbine </w:t>
      </w:r>
      <w:r w:rsidR="00593BB6" w:rsidRPr="00041F80">
        <w:t xml:space="preserve">was </w:t>
      </w:r>
      <w:r w:rsidR="00AA4F56" w:rsidRPr="00041F80">
        <w:t xml:space="preserve">taken to be </w:t>
      </w:r>
      <w:r w:rsidR="00593BB6" w:rsidRPr="00041F80">
        <w:t xml:space="preserve">20 years (the minimum estimate as summarized from literature by Nugent and Sovacool </w:t>
      </w:r>
      <w:r w:rsidR="00593BB6" w:rsidRPr="00041F80">
        <w:fldChar w:fldCharType="begin"/>
      </w:r>
      <w:r w:rsidR="00A149BC">
        <w:instrText xml:space="preserve"> ADDIN ZOTERO_ITEM CSL_CITATION {"citationID":"fl4v5bofj","properties":{"formattedCitation":"[26]","plainCitation":"[26]"},"citationItems":[{"id":2088,"uris":["http://zotero.org/users/1200139/items/52A56T3U"],"uri":["http://zotero.org/users/1200139/items/52A56T3U"],"itemData":{"id":2088,"type":"article-journal","title":"Assessing the lifecycle greenhouse gas emissions from solar PV and wind energy: A critical meta-survey","container-title":"Energy Policy","page":"229–244","volume":"65","source":"Google Scholar","shortTitle":"Assessing the lifecycle greenhouse gas emissions from solar PV and wind energy","author":[{"family":"Nugent","given":"Daniel"},{"family":"Sovacool","given":"Benjamin K."}],"issued":{"date-parts":[["2014"]]}}}],"schema":"https://github.com/citation-style-language/schema/raw/master/csl-citation.json"} </w:instrText>
      </w:r>
      <w:r w:rsidR="00593BB6" w:rsidRPr="00041F80">
        <w:fldChar w:fldCharType="separate"/>
      </w:r>
      <w:r w:rsidR="00A149BC" w:rsidRPr="00A149BC">
        <w:rPr>
          <w:rFonts w:ascii="Calibri" w:hAnsi="Calibri"/>
        </w:rPr>
        <w:t>[26]</w:t>
      </w:r>
      <w:r w:rsidR="00593BB6" w:rsidRPr="00041F80">
        <w:fldChar w:fldCharType="end"/>
      </w:r>
      <w:r w:rsidR="00593BB6" w:rsidRPr="00041F80">
        <w:t xml:space="preserve">). </w:t>
      </w:r>
    </w:p>
    <w:p w14:paraId="5E116788" w14:textId="1BAD7218" w:rsidR="007944A5" w:rsidRDefault="007944A5" w:rsidP="007944A5">
      <w:pPr>
        <w:pStyle w:val="Heading2"/>
      </w:pPr>
      <w:r>
        <w:t>Land Area and Turbine Density</w:t>
      </w:r>
    </w:p>
    <w:p w14:paraId="6ACD3905" w14:textId="6CECC0C4" w:rsidR="007944A5" w:rsidRDefault="00F95DEE" w:rsidP="007944A5">
      <w:r>
        <w:t xml:space="preserve">The </w:t>
      </w:r>
      <w:r w:rsidR="00041F80">
        <w:t xml:space="preserve">Athabasca </w:t>
      </w:r>
      <w:r>
        <w:t>oil sands cover a geographic area of 142,200 km</w:t>
      </w:r>
      <w:r w:rsidRPr="00C820D7">
        <w:rPr>
          <w:vertAlign w:val="superscript"/>
        </w:rPr>
        <w:t>2</w:t>
      </w:r>
      <w:r>
        <w:t xml:space="preserve"> </w:t>
      </w:r>
      <w:r>
        <w:fldChar w:fldCharType="begin"/>
      </w:r>
      <w:r w:rsidR="00A149BC">
        <w:instrText xml:space="preserve"> ADDIN ZOTERO_ITEM CSL_CITATION {"citationID":"2ibij17ocv","properties":{"formattedCitation":"[27]","plainCitation":"[27]"},"citationItems":[{"id":2122,"uris":["http://zotero.org/users/1200139/items/FI4Q76EJ"],"uri":["http://zotero.org/users/1200139/items/FI4Q76EJ"],"itemData":{"id":2122,"type":"webpage","title":"Facts and Statistics","container-title":"Alberta Energy","genre":"Text","URL":"http://www.energy.alberta.ca/oilsands/791.asp","language":"en","author":[{"literal":"Government of Alberta"}],"issued":{"date-parts":[["2007",6,20]]},"accessed":{"date-parts":[["2015",11,30]]}}}],"schema":"https://github.com/citation-style-language/schema/raw/master/csl-citation.json"} </w:instrText>
      </w:r>
      <w:r>
        <w:fldChar w:fldCharType="separate"/>
      </w:r>
      <w:r w:rsidR="00A149BC" w:rsidRPr="00A149BC">
        <w:rPr>
          <w:rFonts w:ascii="Calibri" w:hAnsi="Calibri"/>
        </w:rPr>
        <w:t>[27]</w:t>
      </w:r>
      <w:r>
        <w:fldChar w:fldCharType="end"/>
      </w:r>
      <w:r>
        <w:t>, of which</w:t>
      </w:r>
      <w:r w:rsidR="00C820D7">
        <w:t xml:space="preserve"> the Environmental Protection and Enhancement Act has approved</w:t>
      </w:r>
      <w:r>
        <w:t xml:space="preserve"> </w:t>
      </w:r>
      <w:r w:rsidR="00C820D7">
        <w:t>1,444 km</w:t>
      </w:r>
      <w:r w:rsidR="00C820D7" w:rsidRPr="00C820D7">
        <w:rPr>
          <w:vertAlign w:val="superscript"/>
        </w:rPr>
        <w:t>2</w:t>
      </w:r>
      <w:r w:rsidR="00C820D7">
        <w:t xml:space="preserve"> for development by oil </w:t>
      </w:r>
      <w:r w:rsidR="00041F80">
        <w:t>producers</w:t>
      </w:r>
      <w:r w:rsidR="00C820D7">
        <w:t xml:space="preserve"> </w:t>
      </w:r>
      <w:r w:rsidR="00C820D7">
        <w:fldChar w:fldCharType="begin"/>
      </w:r>
      <w:r w:rsidR="00A149BC">
        <w:instrText xml:space="preserve"> ADDIN ZOTERO_ITEM CSL_CITATION {"citationID":"o8t22dote","properties":{"formattedCitation":"[28]","plainCitation":"[28]"},"citationItems":[{"id":2125,"uris":["http://zotero.org/users/1200139/items/69C6WFHR"],"uri":["http://zotero.org/users/1200139/items/69C6WFHR"],"itemData":{"id":2125,"type":"webpage","title":"Oil Sands Mine Reclamation and Disturbance Tracking by Year","container-title":"Alberta Environment and Parks","genre":"Text","abstract":"pThis data set provides information on the status of land used by the oil sands mines, at the end","URL":"http://osip.alberta.ca/library/Dataset/Details/27#","language":"en","author":[{"literal":"Government of Alberta"}],"issued":{"date-parts":[["2015",5,19]]},"accessed":{"date-parts":[["2015",11,30]]}}}],"schema":"https://github.com/citation-style-language/schema/raw/master/csl-citation.json"} </w:instrText>
      </w:r>
      <w:r w:rsidR="00C820D7">
        <w:fldChar w:fldCharType="separate"/>
      </w:r>
      <w:r w:rsidR="00A149BC" w:rsidRPr="00A149BC">
        <w:rPr>
          <w:rFonts w:ascii="Calibri" w:hAnsi="Calibri"/>
        </w:rPr>
        <w:t>[28]</w:t>
      </w:r>
      <w:r w:rsidR="00C820D7">
        <w:fldChar w:fldCharType="end"/>
      </w:r>
      <w:r w:rsidR="00C820D7">
        <w:t xml:space="preserve">.  The model here assumes that 50% of the total geographic area of the </w:t>
      </w:r>
      <w:r w:rsidR="00041F80">
        <w:t xml:space="preserve">Athabasca </w:t>
      </w:r>
      <w:r w:rsidR="00C820D7">
        <w:t>oil san</w:t>
      </w:r>
      <w:r w:rsidR="00041F80">
        <w:t xml:space="preserve">ds is available for use as </w:t>
      </w:r>
      <w:r w:rsidR="00C820D7">
        <w:t xml:space="preserve">a </w:t>
      </w:r>
      <w:r w:rsidR="00041F80">
        <w:t>gigawatt-scale</w:t>
      </w:r>
      <w:r w:rsidR="00C820D7">
        <w:t xml:space="preserve"> wind farm. </w:t>
      </w:r>
      <w:r w:rsidR="00F42AAA">
        <w:t>Patel recommends that large wind farms be spaced 8</w:t>
      </w:r>
      <w:r w:rsidR="00DF5138">
        <w:t>–</w:t>
      </w:r>
      <w:r w:rsidR="00F42AAA">
        <w:t>12 rotor diameters apart perpendicular to the prevailing wind, and 2</w:t>
      </w:r>
      <w:r w:rsidR="00DF5138">
        <w:t>–</w:t>
      </w:r>
      <w:r w:rsidR="00F42AAA">
        <w:t xml:space="preserve">4 diameters apart in the direction of the prevailing </w:t>
      </w:r>
      <w:r w:rsidR="00F42AAA">
        <w:lastRenderedPageBreak/>
        <w:t xml:space="preserve">wind </w:t>
      </w:r>
      <w:r w:rsidR="00F42AAA">
        <w:fldChar w:fldCharType="begin"/>
      </w:r>
      <w:r w:rsidR="00A149BC">
        <w:instrText xml:space="preserve"> ADDIN ZOTERO_ITEM CSL_CITATION {"citationID":"19qa6runou","properties":{"formattedCitation":"[29]","plainCitation":"[29]"},"citationItems":[{"id":2127,"uris":["http://zotero.org/users/1200139/items/SQMWJA5M"],"uri":["http://zotero.org/users/1200139/items/SQMWJA5M"],"itemData":{"id":2127,"type":"book","title":"Wind and Solar Power Systems: Design, Analysis, and Operation, Second Edition","publisher":"CRC Press","number-of-pages":"480","source":"Google Books","abstract":"The search for clean, renewable energy sources has yielded enormous growth and new developments in these technologies in a few short years, driving down costs and encouraging utilities in many nations, both developed and developing, to add and expand wind and solar power capacity. The first, best-selling edition of Wind and Solar Power Systems provided the most complete and modern treatment of renewable energy. This second edition continues the tradition by offering updated and expanded coverage of this growing field.The book begins with individual sections devoted to wind power and solar photovoltaic technologies, their engineering fundamentals, conversion characteristics, operational considerations to maximize output, and emerging trends. The discussion of wind power includes the theory of induction machine performance and operation as well as generator speed control, while the solar PV section includes array design, environmental variables, and sun-tracking methods. This edition includes two chapters devoted to new and specialized technologies. The third section explores large-scale energy storage technologies, overall electrical system performance, and total plant economy while the final section explores ancillary power systems derived from the sun.Focusing on the complete system rather than on a single component, Wind and Solar Power Systems: Design, Analysis, and Operation, Second Edition offers the most comprehensive reference to all aspects of modern renewable energy systems.","ISBN":"978-1-4200-3992-4","shortTitle":"Wind and Solar Power Systems","language":"en","author":[{"family":"Patel","given":"Mukund R."}],"issued":{"date-parts":[["2005",7,15]]}}}],"schema":"https://github.com/citation-style-language/schema/raw/master/csl-citation.json"} </w:instrText>
      </w:r>
      <w:r w:rsidR="00F42AAA">
        <w:fldChar w:fldCharType="separate"/>
      </w:r>
      <w:r w:rsidR="00A149BC" w:rsidRPr="00A149BC">
        <w:rPr>
          <w:rFonts w:ascii="Calibri" w:hAnsi="Calibri"/>
        </w:rPr>
        <w:t>[29]</w:t>
      </w:r>
      <w:r w:rsidR="00F42AAA">
        <w:fldChar w:fldCharType="end"/>
      </w:r>
      <w:r w:rsidR="00F42AAA">
        <w:t>. The Vestas V126 has a rotor diameter of 126m leading a minimum spacing of 1.3 turbines per km</w:t>
      </w:r>
      <w:r w:rsidR="00F42AAA" w:rsidRPr="001A2D2F">
        <w:rPr>
          <w:vertAlign w:val="superscript"/>
        </w:rPr>
        <w:t>2</w:t>
      </w:r>
      <w:r w:rsidR="00F42AAA">
        <w:t>. Conservatively</w:t>
      </w:r>
      <w:r w:rsidR="008A671B">
        <w:t>,</w:t>
      </w:r>
      <w:r w:rsidR="00F42AAA">
        <w:t xml:space="preserve"> we therefore assume</w:t>
      </w:r>
      <w:r w:rsidR="00041F80">
        <w:t>d</w:t>
      </w:r>
      <w:r w:rsidR="008A671B">
        <w:t xml:space="preserve"> a turbine density of one</w:t>
      </w:r>
      <w:r w:rsidR="00F42AAA">
        <w:t xml:space="preserve"> per km</w:t>
      </w:r>
      <w:r w:rsidR="00F42AAA" w:rsidRPr="001A2D2F">
        <w:rPr>
          <w:vertAlign w:val="superscript"/>
        </w:rPr>
        <w:t>2</w:t>
      </w:r>
      <w:r w:rsidR="00EF1932">
        <w:t xml:space="preserve"> on the wind farm, yielding a net maximum density of 0.5 turbines per km</w:t>
      </w:r>
      <w:r w:rsidR="00EF1932" w:rsidRPr="001A2D2F">
        <w:rPr>
          <w:vertAlign w:val="superscript"/>
        </w:rPr>
        <w:t>2</w:t>
      </w:r>
      <w:r w:rsidR="00EF1932">
        <w:t>.</w:t>
      </w:r>
      <w:r w:rsidR="00F42AAA">
        <w:t xml:space="preserve"> </w:t>
      </w:r>
    </w:p>
    <w:p w14:paraId="78A9C27C" w14:textId="77777777" w:rsidR="00DB4819" w:rsidRDefault="00DB4819" w:rsidP="008707C0">
      <w:pPr>
        <w:pStyle w:val="Heading2"/>
      </w:pPr>
      <w:r>
        <w:t>Capacity Factor</w:t>
      </w:r>
    </w:p>
    <w:p w14:paraId="7013C1B2" w14:textId="4D624152" w:rsidR="00041F80" w:rsidRDefault="008A671B" w:rsidP="00041F80">
      <w:r>
        <w:t xml:space="preserve">The </w:t>
      </w:r>
      <w:r w:rsidR="00D35647">
        <w:t xml:space="preserve">RETScreen </w:t>
      </w:r>
      <w:r>
        <w:t xml:space="preserve">Software tool </w:t>
      </w:r>
      <w:r w:rsidR="00D35647">
        <w:t xml:space="preserve">was used </w:t>
      </w:r>
      <w:r w:rsidR="00123975">
        <w:t>to convert average annual wind speeds into capacity factors using turbine power curve data</w:t>
      </w:r>
      <w:r w:rsidR="00FD05D9">
        <w:t xml:space="preserve"> </w:t>
      </w:r>
      <w:r w:rsidR="00FD05D9">
        <w:fldChar w:fldCharType="begin"/>
      </w:r>
      <w:r w:rsidR="00433252">
        <w:instrText xml:space="preserve"> ADDIN ZOTERO_ITEM CSL_CITATION {"citationID":"1fm2h49nna","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rsidR="00FD05D9">
        <w:fldChar w:fldCharType="separate"/>
      </w:r>
      <w:r w:rsidR="00433252" w:rsidRPr="00433252">
        <w:rPr>
          <w:rFonts w:ascii="Calibri" w:hAnsi="Calibri"/>
        </w:rPr>
        <w:t>[16]</w:t>
      </w:r>
      <w:r w:rsidR="00FD05D9">
        <w:fldChar w:fldCharType="end"/>
      </w:r>
      <w:r w:rsidR="00D35647">
        <w:t xml:space="preserve">. </w:t>
      </w:r>
      <w:r w:rsidR="00123975">
        <w:t>We selected the Vestas V126 3.45 MW turbine as a reference turbine. More detailed power</w:t>
      </w:r>
      <w:r w:rsidR="00DF5138">
        <w:t>-</w:t>
      </w:r>
      <w:r w:rsidR="00123975">
        <w:t xml:space="preserve">curve </w:t>
      </w:r>
      <w:r w:rsidR="00041F80">
        <w:t xml:space="preserve">data was available for the V126 </w:t>
      </w:r>
      <w:r w:rsidR="00123975">
        <w:t>3.3MW version and this was used to generate the capacity factor</w:t>
      </w:r>
      <w:r w:rsidR="00041F80">
        <w:t>,</w:t>
      </w:r>
      <w:r w:rsidR="00123975">
        <w:t xml:space="preserve"> which was applied without modification to the 3.45MW version. </w:t>
      </w:r>
      <w:r w:rsidR="00FD05D9">
        <w:t>Using a wind</w:t>
      </w:r>
      <w:r w:rsidR="00DF5138">
        <w:t>-</w:t>
      </w:r>
      <w:r w:rsidR="00D35647">
        <w:t>shear exponent of 0.2,</w:t>
      </w:r>
      <w:r w:rsidR="00FD05D9">
        <w:t xml:space="preserve"> the average found by Schwartz and Elliot</w:t>
      </w:r>
      <w:r w:rsidR="00123975">
        <w:t xml:space="preserve"> </w:t>
      </w:r>
      <w:r w:rsidR="00123975">
        <w:fldChar w:fldCharType="begin"/>
      </w:r>
      <w:r w:rsidR="00A149BC">
        <w:instrText xml:space="preserve"> ADDIN ZOTERO_ITEM CSL_CITATION {"citationID":"2cs9fjlumh","properties":{"formattedCitation":"[30]","plainCitation":"[30]"},"citationItems":[{"id":2050,"uris":["http://zotero.org/users/1200139/items/PCCQW3WW"],"uri":["http://zotero.org/users/1200139/items/PCCQW3WW"],"itemData":{"id":2050,"type":"paper-conference","title":"Wind shear characteristics at central plains tall towers","publisher":"National Renewable Energy Laboratory","source":"Google Scholar","event":"American Wind Energy Association WindPower 2006 Conference","URL":"http://www.mapcruzin.com/wind-power-publications/wind-issues/40019.pdf","author":[{"family":"Schwartz","given":"Marc N."},{"family":"Elliott","given":"Dennis L."}],"issued":{"date-parts":[["2006"]]},"accessed":{"date-parts":[["2015",11,10]]}}}],"schema":"https://github.com/citation-style-language/schema/raw/master/csl-citation.json"} </w:instrText>
      </w:r>
      <w:r w:rsidR="00123975">
        <w:fldChar w:fldCharType="separate"/>
      </w:r>
      <w:r w:rsidR="00A149BC" w:rsidRPr="00A149BC">
        <w:rPr>
          <w:rFonts w:ascii="Calibri" w:hAnsi="Calibri"/>
        </w:rPr>
        <w:t>[30]</w:t>
      </w:r>
      <w:r w:rsidR="00123975">
        <w:fldChar w:fldCharType="end"/>
      </w:r>
      <w:r w:rsidR="00FD05D9">
        <w:t>,</w:t>
      </w:r>
      <w:r w:rsidR="00D35647">
        <w:t xml:space="preserve"> the capacity factor was </w:t>
      </w:r>
      <w:r w:rsidR="00775C66">
        <w:t>determined</w:t>
      </w:r>
      <w:r w:rsidR="00041F80">
        <w:t xml:space="preserve"> to be 17% </w:t>
      </w:r>
      <w:r w:rsidR="00D35647">
        <w:t xml:space="preserve"> based on </w:t>
      </w:r>
      <w:r w:rsidR="00041F80">
        <w:t>the</w:t>
      </w:r>
      <w:r w:rsidR="00D35647">
        <w:t xml:space="preserve"> average annual wind speed</w:t>
      </w:r>
      <w:r w:rsidR="0025081E">
        <w:t xml:space="preserve"> </w:t>
      </w:r>
      <w:r w:rsidR="00F57425">
        <w:t>at Fort McMurray airport</w:t>
      </w:r>
      <w:r w:rsidR="00775C66">
        <w:t xml:space="preserve"> (2.7m/s)</w:t>
      </w:r>
      <w:r w:rsidR="0025081E">
        <w:t xml:space="preserve"> </w:t>
      </w:r>
      <w:r w:rsidR="00775C66">
        <w:fldChar w:fldCharType="begin"/>
      </w:r>
      <w:r w:rsidR="00433252">
        <w:instrText xml:space="preserve"> ADDIN ZOTERO_ITEM CSL_CITATION {"citationID":"RivRxJnR","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rsidR="00775C66">
        <w:fldChar w:fldCharType="separate"/>
      </w:r>
      <w:r w:rsidR="00433252" w:rsidRPr="00433252">
        <w:rPr>
          <w:rFonts w:ascii="Calibri" w:hAnsi="Calibri"/>
        </w:rPr>
        <w:t>[16]</w:t>
      </w:r>
      <w:r w:rsidR="00775C66">
        <w:fldChar w:fldCharType="end"/>
      </w:r>
      <w:r w:rsidR="00775C66">
        <w:t xml:space="preserve"> </w:t>
      </w:r>
      <w:r w:rsidR="00D35647">
        <w:t xml:space="preserve">. </w:t>
      </w:r>
    </w:p>
    <w:p w14:paraId="385CF3F3" w14:textId="3D36E248" w:rsidR="00E215DA" w:rsidRDefault="00D90566" w:rsidP="00041F80">
      <w:pPr>
        <w:pStyle w:val="Heading2"/>
      </w:pPr>
      <w:r>
        <w:t xml:space="preserve">Discount </w:t>
      </w:r>
      <w:r w:rsidR="00E215DA">
        <w:t>Rate</w:t>
      </w:r>
    </w:p>
    <w:p w14:paraId="22D438B1" w14:textId="28F9932D" w:rsidR="00C504E2" w:rsidRDefault="00E215DA" w:rsidP="00E215DA">
      <w:r>
        <w:t>To calculate the net present value of the costs associate</w:t>
      </w:r>
      <w:r w:rsidR="00D90566">
        <w:t>d with the propos</w:t>
      </w:r>
      <w:r w:rsidR="00C504E2">
        <w:t>ed project, a</w:t>
      </w:r>
      <w:r w:rsidR="00D90566">
        <w:t xml:space="preserve"> discount </w:t>
      </w:r>
      <w:r>
        <w:t xml:space="preserve">rate </w:t>
      </w:r>
      <w:r w:rsidR="00C504E2">
        <w:t xml:space="preserve">was required. Cox and Murphy </w:t>
      </w:r>
      <w:r w:rsidR="0031197D">
        <w:t>calculated</w:t>
      </w:r>
      <w:r w:rsidR="00C504E2">
        <w:t xml:space="preserve"> the implied weighted average cost of capital for</w:t>
      </w:r>
      <w:r w:rsidR="0031197D">
        <w:t xml:space="preserve"> seven </w:t>
      </w:r>
      <w:r w:rsidR="00C504E2">
        <w:t>publicly-traded Canadian oil</w:t>
      </w:r>
      <w:r w:rsidR="0031197D">
        <w:t xml:space="preserve"> companies to be between 7–9% </w:t>
      </w:r>
      <w:r w:rsidR="0031197D">
        <w:fldChar w:fldCharType="begin"/>
      </w:r>
      <w:r w:rsidR="00A149BC">
        <w:instrText xml:space="preserve"> ADDIN ZOTERO_ITEM CSL_CITATION {"citationID":"126d8jvtg5","properties":{"formattedCitation":"[31]","plainCitation":"[31]"},"citationItems":[{"id":2154,"uris":["http://zotero.org/users/1200139/items/477CFIFM"],"uri":["http://zotero.org/users/1200139/items/477CFIFM"],"itemData":{"id":2154,"type":"report","title":"Energy","collection-title":"Canada Research","publisher":"Raymond James Ltd.","publisher-place":"Vancouver, BC","genre":"Industry Report","event-place":"Vancouver, BC","author":[{"family":"Cox","given":"Chris"},{"family":"Murphy","given":"Matthew"}],"issued":{"date-parts":[["2013",12]]}}}],"schema":"https://github.com/citation-style-language/schema/raw/master/csl-citation.json"} </w:instrText>
      </w:r>
      <w:r w:rsidR="0031197D">
        <w:fldChar w:fldCharType="separate"/>
      </w:r>
      <w:r w:rsidR="00A149BC" w:rsidRPr="00A149BC">
        <w:rPr>
          <w:rFonts w:ascii="Calibri" w:hAnsi="Calibri"/>
        </w:rPr>
        <w:t>[31]</w:t>
      </w:r>
      <w:r w:rsidR="0031197D">
        <w:fldChar w:fldCharType="end"/>
      </w:r>
      <w:r w:rsidR="0031197D">
        <w:t xml:space="preserve">. The model used the lower bound of 7% to be conservative (the model involves only expenses, so a higher discount rate improves the favorability proposed scheme). </w:t>
      </w:r>
    </w:p>
    <w:p w14:paraId="7422A827" w14:textId="77777777" w:rsidR="00582CE4" w:rsidRDefault="00582CE4" w:rsidP="008707C0">
      <w:pPr>
        <w:pStyle w:val="Heading2"/>
      </w:pPr>
      <w:r>
        <w:t>Performance Metrics</w:t>
      </w:r>
    </w:p>
    <w:p w14:paraId="1207BD8B" w14:textId="3167254E" w:rsidR="00D9712E" w:rsidRDefault="00E215DA" w:rsidP="00D9712E">
      <w:r>
        <w:rPr>
          <w:i/>
        </w:rPr>
        <w:t xml:space="preserve">GHG Emission Metrics: </w:t>
      </w:r>
      <w:r w:rsidR="00AF52F6">
        <w:t xml:space="preserve">The environmental benefits of the proposed solutions were assessed </w:t>
      </w:r>
      <w:r w:rsidR="006E353D">
        <w:t>as the ratio of GHG emissions from the oil sands compared to the GHG offsets generated by the wind power. This ratio was calculated for the incremental, production</w:t>
      </w:r>
      <w:r w:rsidR="00ED0AAA">
        <w:t>, and total</w:t>
      </w:r>
      <w:r w:rsidR="008056B7">
        <w:t xml:space="preserve"> emissions. </w:t>
      </w:r>
      <w:r w:rsidR="00ED0AAA">
        <w:t>All three ratios were</w:t>
      </w:r>
      <w:r w:rsidR="006E353D">
        <w:t xml:space="preserve"> evaluated for a given moment in time (</w:t>
      </w:r>
      <w:r w:rsidR="004D7918">
        <w:t>Instantaneous Carbon Ratio (Eq</w:t>
      </w:r>
      <w:r w:rsidR="00041F80">
        <w:t xml:space="preserve">uation </w:t>
      </w:r>
      <w:r w:rsidR="004D7918">
        <w:t>1)</w:t>
      </w:r>
      <w:r w:rsidR="006E353D">
        <w:t xml:space="preserve">) and over the </w:t>
      </w:r>
      <w:r w:rsidR="004D7918">
        <w:t>duration</w:t>
      </w:r>
      <w:r w:rsidR="006E353D">
        <w:t xml:space="preserve"> of </w:t>
      </w:r>
      <w:r w:rsidR="004D7918">
        <w:t>the proposed project (Cumulative Carbon Ratio (Eq</w:t>
      </w:r>
      <w:r w:rsidR="00041F80">
        <w:t xml:space="preserve">uation </w:t>
      </w:r>
      <w:r w:rsidR="004D7918">
        <w:t>2)</w:t>
      </w:r>
      <w:r w:rsidR="006E353D">
        <w:t>) (</w:t>
      </w:r>
      <w:r w:rsidR="006E353D">
        <w:fldChar w:fldCharType="begin"/>
      </w:r>
      <w:r w:rsidR="006E353D">
        <w:instrText xml:space="preserve"> REF _Ref435096693 \h </w:instrText>
      </w:r>
      <w:r w:rsidR="006E353D">
        <w:fldChar w:fldCharType="separate"/>
      </w:r>
      <w:r w:rsidR="00834AD3">
        <w:t xml:space="preserve">Table </w:t>
      </w:r>
      <w:r w:rsidR="00834AD3">
        <w:rPr>
          <w:noProof/>
        </w:rPr>
        <w:t>2</w:t>
      </w:r>
      <w:r w:rsidR="006E353D">
        <w:fldChar w:fldCharType="end"/>
      </w:r>
      <w:r w:rsidR="006E353D">
        <w:t>).</w:t>
      </w:r>
      <w:r w:rsidR="008056B7" w:rsidRPr="008056B7">
        <w:t xml:space="preserve"> </w:t>
      </w:r>
      <w:r w:rsidR="008056B7">
        <w:t>No discounting factor was used to distinguish between future and present GHG emissions.</w:t>
      </w:r>
      <w:r w:rsidR="00D9712E">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9839E5" w14:paraId="0EA14C4C" w14:textId="77777777" w:rsidTr="00EF1932">
        <w:trPr>
          <w:trHeight w:val="711"/>
        </w:trPr>
        <w:tc>
          <w:tcPr>
            <w:tcW w:w="8640" w:type="dxa"/>
            <w:vAlign w:val="center"/>
          </w:tcPr>
          <w:p w14:paraId="507E4B3B" w14:textId="73FB53FE" w:rsidR="009839E5" w:rsidRPr="009839E5" w:rsidRDefault="009839E5" w:rsidP="009839E5">
            <m:oMathPara>
              <m:oMathParaPr>
                <m:jc m:val="left"/>
              </m:oMathParaPr>
              <m:oMath>
                <m:r>
                  <m:rPr>
                    <m:nor/>
                  </m:rPr>
                  <w:rPr>
                    <w:rFonts w:ascii="Cambria Math" w:hAnsi="Cambria Math"/>
                  </w:rPr>
                  <m:t>Instantaneous Carbon Ratio</m:t>
                </m:r>
                <m:r>
                  <w:rPr>
                    <w:rFonts w:ascii="Cambria Math" w:hAnsi="Cambria Math"/>
                  </w:rPr>
                  <m:t xml:space="preserve">= </m:t>
                </m:r>
                <m:f>
                  <m:fPr>
                    <m:ctrlPr>
                      <w:rPr>
                        <w:rFonts w:ascii="Cambria Math" w:hAnsi="Cambria Math"/>
                        <w:i/>
                      </w:rPr>
                    </m:ctrlPr>
                  </m:fPr>
                  <m:num>
                    <m:r>
                      <m:rPr>
                        <m:nor/>
                      </m:rPr>
                      <w:rPr>
                        <w:rFonts w:ascii="Cambria Math" w:hAnsi="Cambria Math"/>
                      </w:rPr>
                      <m:t>Rate of GHG-emission offsets from wind power</m:t>
                    </m:r>
                  </m:num>
                  <m:den>
                    <m:r>
                      <m:rPr>
                        <m:nor/>
                      </m:rPr>
                      <w:rPr>
                        <w:rFonts w:ascii="Cambria Math" w:hAnsi="Cambria Math"/>
                      </w:rPr>
                      <m:t>Rate of GHG emissions from the oil sands</m:t>
                    </m:r>
                  </m:den>
                </m:f>
              </m:oMath>
            </m:oMathPara>
          </w:p>
        </w:tc>
        <w:tc>
          <w:tcPr>
            <w:tcW w:w="710" w:type="dxa"/>
            <w:vAlign w:val="center"/>
          </w:tcPr>
          <w:p w14:paraId="1818E8A2" w14:textId="18FD1873" w:rsidR="009839E5" w:rsidRDefault="009839E5" w:rsidP="009839E5">
            <w:pPr>
              <w:jc w:val="right"/>
            </w:pPr>
            <w:r>
              <w:t>(1)</w:t>
            </w:r>
          </w:p>
        </w:tc>
      </w:tr>
      <w:tr w:rsidR="009839E5" w14:paraId="6D06D235" w14:textId="77777777" w:rsidTr="00EF1932">
        <w:trPr>
          <w:trHeight w:val="981"/>
        </w:trPr>
        <w:tc>
          <w:tcPr>
            <w:tcW w:w="8640" w:type="dxa"/>
            <w:vAlign w:val="center"/>
          </w:tcPr>
          <w:p w14:paraId="5CF8B0FC" w14:textId="436B32B6" w:rsidR="009839E5" w:rsidRPr="009839E5" w:rsidRDefault="009839E5" w:rsidP="00EF1932">
            <m:oMathPara>
              <m:oMathParaPr>
                <m:jc m:val="left"/>
              </m:oMathParaPr>
              <m:oMath>
                <m:r>
                  <m:rPr>
                    <m:nor/>
                  </m:rPr>
                  <w:rPr>
                    <w:rFonts w:ascii="Cambria Math" w:hAnsi="Cambria Math"/>
                  </w:rPr>
                  <m:t>Cumulative Carbon Ratio</m:t>
                </m:r>
                <m:r>
                  <w:rPr>
                    <w:rFonts w:ascii="Cambria Math" w:hAnsi="Cambria Math"/>
                  </w:rPr>
                  <m:t xml:space="preserve">(t)=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r>
                              <m:rPr>
                                <m:nor/>
                              </m:rPr>
                              <w:rPr>
                                <w:rFonts w:ascii="Cambria Math" w:hAnsi="Cambria Math"/>
                              </w:rPr>
                              <m:t>Rate of GHG-emission offsets from wind power</m:t>
                            </m:r>
                          </m:e>
                        </m:d>
                        <m:r>
                          <w:rPr>
                            <w:rFonts w:ascii="Cambria Math" w:hAnsi="Cambria Math"/>
                          </w:rPr>
                          <m:t>dt</m:t>
                        </m:r>
                      </m:e>
                    </m:nary>
                  </m:num>
                  <m:den>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r>
                              <m:rPr>
                                <m:nor/>
                              </m:rPr>
                              <w:rPr>
                                <w:rFonts w:ascii="Cambria Math" w:hAnsi="Cambria Math"/>
                              </w:rPr>
                              <m:t>Rate of GHG emissions from the oil sands</m:t>
                            </m:r>
                          </m:e>
                        </m:d>
                        <m:r>
                          <w:rPr>
                            <w:rFonts w:ascii="Cambria Math" w:hAnsi="Cambria Math"/>
                          </w:rPr>
                          <m:t>dt</m:t>
                        </m:r>
                      </m:e>
                    </m:nary>
                  </m:den>
                </m:f>
              </m:oMath>
            </m:oMathPara>
          </w:p>
        </w:tc>
        <w:tc>
          <w:tcPr>
            <w:tcW w:w="710" w:type="dxa"/>
            <w:vAlign w:val="center"/>
          </w:tcPr>
          <w:p w14:paraId="4BAAA849" w14:textId="6FC34A5B" w:rsidR="009839E5" w:rsidRDefault="009839E5" w:rsidP="009839E5">
            <w:pPr>
              <w:jc w:val="right"/>
            </w:pPr>
            <w:r>
              <w:t>(2)</w:t>
            </w:r>
          </w:p>
        </w:tc>
      </w:tr>
    </w:tbl>
    <w:p w14:paraId="4DFF394A" w14:textId="77777777" w:rsidR="00D9712E" w:rsidRDefault="00D9712E" w:rsidP="00DB4819"/>
    <w:p w14:paraId="24B78877" w14:textId="77777777" w:rsidR="007E7ABF" w:rsidRDefault="007E7ABF" w:rsidP="00DB4819"/>
    <w:p w14:paraId="5345A3C6" w14:textId="77777777" w:rsidR="006E353D" w:rsidRDefault="006E353D" w:rsidP="006E353D">
      <w:pPr>
        <w:pStyle w:val="Caption"/>
        <w:keepNext/>
      </w:pPr>
      <w:bookmarkStart w:id="15" w:name="_Ref435096693"/>
      <w:r>
        <w:t xml:space="preserve">Table </w:t>
      </w:r>
      <w:fldSimple w:instr=" SEQ Table \* ARABIC ">
        <w:r w:rsidR="00834AD3">
          <w:rPr>
            <w:noProof/>
          </w:rPr>
          <w:t>2</w:t>
        </w:r>
      </w:fldSimple>
      <w:bookmarkEnd w:id="15"/>
      <w:r>
        <w:t>: Performance Metrics</w:t>
      </w:r>
    </w:p>
    <w:tbl>
      <w:tblPr>
        <w:tblStyle w:val="TableGrid"/>
        <w:tblW w:w="0" w:type="auto"/>
        <w:tblLook w:val="04A0" w:firstRow="1" w:lastRow="0" w:firstColumn="1" w:lastColumn="0" w:noHBand="0" w:noVBand="1"/>
      </w:tblPr>
      <w:tblGrid>
        <w:gridCol w:w="1530"/>
        <w:gridCol w:w="2606"/>
        <w:gridCol w:w="2607"/>
        <w:gridCol w:w="2607"/>
      </w:tblGrid>
      <w:tr w:rsidR="00ED7DBE" w14:paraId="5CE571B5" w14:textId="77777777" w:rsidTr="00ED0AAA">
        <w:tc>
          <w:tcPr>
            <w:tcW w:w="1530" w:type="dxa"/>
            <w:tcBorders>
              <w:top w:val="nil"/>
              <w:left w:val="nil"/>
              <w:bottom w:val="single" w:sz="4" w:space="0" w:color="auto"/>
              <w:right w:val="single" w:sz="4" w:space="0" w:color="auto"/>
            </w:tcBorders>
          </w:tcPr>
          <w:p w14:paraId="31A8BF3E" w14:textId="77777777" w:rsidR="00ED7DBE" w:rsidRDefault="00ED7DBE" w:rsidP="00223A53">
            <w:pPr>
              <w:jc w:val="left"/>
            </w:pPr>
          </w:p>
        </w:tc>
        <w:tc>
          <w:tcPr>
            <w:tcW w:w="2606" w:type="dxa"/>
            <w:tcBorders>
              <w:top w:val="single" w:sz="4" w:space="0" w:color="auto"/>
              <w:left w:val="single" w:sz="4" w:space="0" w:color="auto"/>
              <w:bottom w:val="single" w:sz="4" w:space="0" w:color="auto"/>
              <w:right w:val="single" w:sz="4" w:space="0" w:color="auto"/>
            </w:tcBorders>
          </w:tcPr>
          <w:p w14:paraId="31BD7EF9" w14:textId="77777777" w:rsidR="00ED7DBE" w:rsidRDefault="00ED7DBE" w:rsidP="00223A53">
            <w:pPr>
              <w:jc w:val="left"/>
            </w:pPr>
            <w:r>
              <w:t>Incremental Emissions</w:t>
            </w:r>
          </w:p>
        </w:tc>
        <w:tc>
          <w:tcPr>
            <w:tcW w:w="2607" w:type="dxa"/>
            <w:tcBorders>
              <w:left w:val="single" w:sz="4" w:space="0" w:color="auto"/>
            </w:tcBorders>
          </w:tcPr>
          <w:p w14:paraId="4DBCDAF1" w14:textId="77777777" w:rsidR="00ED7DBE" w:rsidRDefault="00ED7DBE" w:rsidP="00223A53">
            <w:pPr>
              <w:jc w:val="left"/>
            </w:pPr>
            <w:r>
              <w:t>Production Emissions</w:t>
            </w:r>
          </w:p>
        </w:tc>
        <w:tc>
          <w:tcPr>
            <w:tcW w:w="2607" w:type="dxa"/>
          </w:tcPr>
          <w:p w14:paraId="61282A23" w14:textId="77777777" w:rsidR="00ED7DBE" w:rsidRDefault="00ED7DBE" w:rsidP="00223A53">
            <w:pPr>
              <w:jc w:val="left"/>
            </w:pPr>
            <w:r>
              <w:t>Total Emissions</w:t>
            </w:r>
          </w:p>
        </w:tc>
      </w:tr>
      <w:tr w:rsidR="00ED7DBE" w14:paraId="4A23D48E" w14:textId="77777777" w:rsidTr="00ED0AAA">
        <w:trPr>
          <w:trHeight w:val="359"/>
        </w:trPr>
        <w:tc>
          <w:tcPr>
            <w:tcW w:w="1530" w:type="dxa"/>
            <w:tcBorders>
              <w:top w:val="single" w:sz="4" w:space="0" w:color="auto"/>
            </w:tcBorders>
          </w:tcPr>
          <w:p w14:paraId="6948034B" w14:textId="77777777" w:rsidR="00ED7DBE" w:rsidRDefault="00ED7DBE" w:rsidP="00223A53">
            <w:pPr>
              <w:jc w:val="left"/>
            </w:pPr>
            <w:r>
              <w:t>Instantaneous</w:t>
            </w:r>
          </w:p>
        </w:tc>
        <w:tc>
          <w:tcPr>
            <w:tcW w:w="2606" w:type="dxa"/>
            <w:tcBorders>
              <w:top w:val="single" w:sz="4" w:space="0" w:color="auto"/>
            </w:tcBorders>
          </w:tcPr>
          <w:p w14:paraId="0AB34C96" w14:textId="77777777" w:rsidR="00ED7DBE" w:rsidRDefault="00ED7DBE" w:rsidP="00223A53">
            <w:pPr>
              <w:jc w:val="left"/>
            </w:pPr>
            <w:r>
              <w:t>Incremental Carbon Ratio</w:t>
            </w:r>
          </w:p>
        </w:tc>
        <w:tc>
          <w:tcPr>
            <w:tcW w:w="2607" w:type="dxa"/>
          </w:tcPr>
          <w:p w14:paraId="1B8DBF08" w14:textId="77777777" w:rsidR="00ED7DBE" w:rsidRDefault="00ED7DBE" w:rsidP="00223A53">
            <w:pPr>
              <w:jc w:val="left"/>
            </w:pPr>
            <w:r>
              <w:t>Production Carbon Ratio</w:t>
            </w:r>
          </w:p>
        </w:tc>
        <w:tc>
          <w:tcPr>
            <w:tcW w:w="2607" w:type="dxa"/>
          </w:tcPr>
          <w:p w14:paraId="27E653A6" w14:textId="77777777" w:rsidR="00ED7DBE" w:rsidRDefault="00ED7DBE" w:rsidP="00223A53">
            <w:pPr>
              <w:jc w:val="left"/>
            </w:pPr>
            <w:r>
              <w:t>Total Carbon Ratio</w:t>
            </w:r>
          </w:p>
        </w:tc>
      </w:tr>
      <w:tr w:rsidR="00ED7DBE" w14:paraId="42F4A80D" w14:textId="77777777" w:rsidTr="00ED0AAA">
        <w:tc>
          <w:tcPr>
            <w:tcW w:w="1530" w:type="dxa"/>
          </w:tcPr>
          <w:p w14:paraId="5B9E2FD7" w14:textId="77777777" w:rsidR="00ED7DBE" w:rsidRDefault="00ED7DBE" w:rsidP="00223A53">
            <w:pPr>
              <w:jc w:val="left"/>
            </w:pPr>
            <w:r>
              <w:t>Cumulative</w:t>
            </w:r>
          </w:p>
        </w:tc>
        <w:tc>
          <w:tcPr>
            <w:tcW w:w="2606" w:type="dxa"/>
          </w:tcPr>
          <w:p w14:paraId="5E9E264B" w14:textId="77777777" w:rsidR="00ED7DBE" w:rsidRDefault="00ED7DBE" w:rsidP="00223A53">
            <w:pPr>
              <w:jc w:val="left"/>
            </w:pPr>
            <w:r>
              <w:t xml:space="preserve">Incremental Cumulative Carbon Ratio </w:t>
            </w:r>
            <w:r w:rsidR="00ED0AAA">
              <w:br/>
            </w:r>
            <w:r>
              <w:t>(Incremental CCR)</w:t>
            </w:r>
          </w:p>
        </w:tc>
        <w:tc>
          <w:tcPr>
            <w:tcW w:w="2607" w:type="dxa"/>
          </w:tcPr>
          <w:p w14:paraId="742FE741" w14:textId="77777777" w:rsidR="00ED7DBE" w:rsidRDefault="00ED7DBE" w:rsidP="00223A53">
            <w:pPr>
              <w:jc w:val="left"/>
            </w:pPr>
            <w:r>
              <w:t xml:space="preserve">Production  Cumulative Carbon Ratio </w:t>
            </w:r>
            <w:r w:rsidR="00ED0AAA">
              <w:br/>
            </w:r>
            <w:r>
              <w:t>(Production CCR)</w:t>
            </w:r>
          </w:p>
        </w:tc>
        <w:tc>
          <w:tcPr>
            <w:tcW w:w="2607" w:type="dxa"/>
          </w:tcPr>
          <w:p w14:paraId="6CC7AAE9" w14:textId="77777777" w:rsidR="00ED7DBE" w:rsidRDefault="00ED7DBE" w:rsidP="00223A53">
            <w:pPr>
              <w:jc w:val="left"/>
            </w:pPr>
            <w:r>
              <w:t xml:space="preserve">Total Cumulative Carbon Ratio </w:t>
            </w:r>
            <w:r w:rsidR="00ED0AAA">
              <w:br/>
            </w:r>
            <w:r>
              <w:t>(Total CCR)</w:t>
            </w:r>
          </w:p>
        </w:tc>
      </w:tr>
    </w:tbl>
    <w:p w14:paraId="3EDFDADB" w14:textId="77777777" w:rsidR="00ED7DBE" w:rsidRDefault="00ED7DBE" w:rsidP="00DB4819"/>
    <w:p w14:paraId="2CDBDF1F" w14:textId="04FF2423" w:rsidR="00ED7DBE" w:rsidRDefault="00E215DA" w:rsidP="00DB4819">
      <w:r>
        <w:rPr>
          <w:i/>
        </w:rPr>
        <w:lastRenderedPageBreak/>
        <w:t xml:space="preserve">Financial Viability Metrics: </w:t>
      </w:r>
      <w:r w:rsidR="00ED7DBE" w:rsidRPr="006E353D">
        <w:t>The financial viability of the model was assessed by considering two separate funding mechanisms: a</w:t>
      </w:r>
      <w:r w:rsidR="005E772D">
        <w:t xml:space="preserve"> per</w:t>
      </w:r>
      <w:r w:rsidR="00253288">
        <w:t>-</w:t>
      </w:r>
      <w:r w:rsidR="005E772D">
        <w:t xml:space="preserve">barrel required investment, </w:t>
      </w:r>
      <w:r w:rsidR="009F623D" w:rsidRPr="006E353D">
        <w:t xml:space="preserve">used to </w:t>
      </w:r>
      <w:r w:rsidR="002217F5">
        <w:t>purchase and install</w:t>
      </w:r>
      <w:r w:rsidR="002217F5" w:rsidRPr="006E353D">
        <w:t xml:space="preserve"> </w:t>
      </w:r>
      <w:r w:rsidR="009F623D" w:rsidRPr="006E353D">
        <w:t>wind turbines</w:t>
      </w:r>
      <w:r w:rsidR="00ED7DBE" w:rsidRPr="006E353D">
        <w:t>, and a required reinves</w:t>
      </w:r>
      <w:r w:rsidR="009F623D" w:rsidRPr="006E353D">
        <w:t>tment amount which levies an additional charge per kWh o</w:t>
      </w:r>
      <w:r w:rsidR="00F57425" w:rsidRPr="006E353D">
        <w:t>f</w:t>
      </w:r>
      <w:r w:rsidR="009F623D" w:rsidRPr="006E353D">
        <w:t xml:space="preserve"> generated power to </w:t>
      </w:r>
      <w:r w:rsidR="002217F5">
        <w:t>pay for</w:t>
      </w:r>
      <w:r w:rsidR="002217F5" w:rsidRPr="006E353D">
        <w:t xml:space="preserve"> </w:t>
      </w:r>
      <w:r w:rsidR="00F57425" w:rsidRPr="006E353D">
        <w:t xml:space="preserve">turbine </w:t>
      </w:r>
      <w:r w:rsidR="009F623D" w:rsidRPr="006E353D">
        <w:t xml:space="preserve">maintenance and to </w:t>
      </w:r>
      <w:r w:rsidR="002217F5">
        <w:t>add</w:t>
      </w:r>
      <w:r w:rsidR="002217F5" w:rsidRPr="006E353D">
        <w:t xml:space="preserve"> </w:t>
      </w:r>
      <w:r w:rsidR="009F623D" w:rsidRPr="006E353D">
        <w:t>additional t</w:t>
      </w:r>
      <w:r w:rsidR="006C4312">
        <w:t xml:space="preserve">urbines. </w:t>
      </w:r>
      <w:r w:rsidR="00FF1710">
        <w:t>We investigated i</w:t>
      </w:r>
      <w:r w:rsidR="006C4312">
        <w:t xml:space="preserve">nvestment amounts </w:t>
      </w:r>
      <w:r w:rsidR="008A671B">
        <w:t xml:space="preserve">ranging </w:t>
      </w:r>
      <w:r w:rsidR="00FF1710">
        <w:t>from $3</w:t>
      </w:r>
      <w:r w:rsidR="00253288">
        <w:t>–</w:t>
      </w:r>
      <w:r w:rsidR="00631FF3">
        <w:t>$13</w:t>
      </w:r>
      <w:r w:rsidR="006C4312">
        <w:t>/bbl</w:t>
      </w:r>
      <w:r w:rsidR="009F623D" w:rsidRPr="006E353D">
        <w:t>, and re</w:t>
      </w:r>
      <w:r w:rsidR="006C4312">
        <w:t xml:space="preserve">investment requirement amounts </w:t>
      </w:r>
      <w:r w:rsidR="00FF1710">
        <w:t>from $0</w:t>
      </w:r>
      <w:r w:rsidR="00253288">
        <w:t>–</w:t>
      </w:r>
      <w:r w:rsidR="009F623D" w:rsidRPr="006E353D">
        <w:t>$0.0</w:t>
      </w:r>
      <w:r w:rsidR="00631FF3">
        <w:t>3</w:t>
      </w:r>
      <w:r w:rsidR="009F623D" w:rsidRPr="006E353D">
        <w:t>/</w:t>
      </w:r>
      <w:r w:rsidR="006C4312">
        <w:t>kWh</w:t>
      </w:r>
      <w:r w:rsidR="004D7918" w:rsidRPr="004D7918">
        <w:rPr>
          <w:vertAlign w:val="subscript"/>
        </w:rPr>
        <w:t>wind</w:t>
      </w:r>
      <w:r w:rsidR="00631FF3">
        <w:t>. An investment of $</w:t>
      </w:r>
      <w:r w:rsidR="00EF1932">
        <w:t>3</w:t>
      </w:r>
      <w:r w:rsidR="009F623D" w:rsidRPr="006E353D">
        <w:t>/bbl is equivalent to</w:t>
      </w:r>
      <w:r w:rsidR="00253288">
        <w:rPr>
          <w:b/>
          <w:u w:val="single"/>
        </w:rPr>
        <w:t xml:space="preserve"> </w:t>
      </w:r>
      <w:r w:rsidR="009F623D" w:rsidRPr="006E353D">
        <w:t>Alberta</w:t>
      </w:r>
      <w:r w:rsidR="00F7149D" w:rsidRPr="006E353D">
        <w:t>’s 2016</w:t>
      </w:r>
      <w:r w:rsidR="009F623D" w:rsidRPr="006E353D">
        <w:t xml:space="preserve"> carbon tax</w:t>
      </w:r>
      <w:r w:rsidR="00F7149D" w:rsidRPr="006E353D">
        <w:t xml:space="preserve"> </w:t>
      </w:r>
      <w:r w:rsidR="006E353D" w:rsidRPr="006E353D">
        <w:t>(</w:t>
      </w:r>
      <w:r w:rsidR="00631FF3">
        <w:t>C</w:t>
      </w:r>
      <w:r w:rsidR="00F7149D" w:rsidRPr="006E353D">
        <w:t>$20/ton</w:t>
      </w:r>
      <w:r w:rsidR="009F623D" w:rsidRPr="006E353D">
        <w:t xml:space="preserve"> </w:t>
      </w:r>
      <w:r w:rsidR="00F7149D" w:rsidRPr="006E353D">
        <w:fldChar w:fldCharType="begin"/>
      </w:r>
      <w:r w:rsidR="00593BB6">
        <w:instrText xml:space="preserve"> ADDIN ZOTERO_ITEM CSL_CITATION {"citationID":"507qkl02i","properties":{"formattedCitation":"[2]","plainCitation":"[2]"},"citationItems":[{"id":2057,"uris":["http://zotero.org/users/1200139/items/VIX8FEPJ"],"uri":["http://zotero.org/users/1200139/items/VIX8FEPJ"],"itemData":{"id":2057,"type":"article-newspaper","title":"Alberta to double carbon tax by 2017, strengthen emissions reduction targets","container-title":"The Globe and Mail","publisher-place":"Toronto, Canada","event-place":"Toronto, Canada","URL":"http://www.theglobeandmail.com/report-on-business/industry-news/energy-and-resources/alberta-to-double-carbon-tax-by-2017/article25109876/","author":[{"family":"Giovannetti","given":"Justin"}],"issued":{"date-parts":[["2015",6,25]]},"accessed":{"date-parts":[["2015",11,10]]}}}],"schema":"https://github.com/citation-style-language/schema/raw/master/csl-citation.json"} </w:instrText>
      </w:r>
      <w:r w:rsidR="00F7149D" w:rsidRPr="006E353D">
        <w:fldChar w:fldCharType="separate"/>
      </w:r>
      <w:r w:rsidR="00593BB6" w:rsidRPr="00593BB6">
        <w:rPr>
          <w:rFonts w:ascii="Calibri" w:hAnsi="Calibri"/>
        </w:rPr>
        <w:t>[2]</w:t>
      </w:r>
      <w:r w:rsidR="00F7149D" w:rsidRPr="006E353D">
        <w:fldChar w:fldCharType="end"/>
      </w:r>
      <w:r w:rsidR="006E353D" w:rsidRPr="006E353D">
        <w:t>)</w:t>
      </w:r>
      <w:r w:rsidR="00F7149D" w:rsidRPr="006E353D">
        <w:t xml:space="preserve"> </w:t>
      </w:r>
      <w:r w:rsidR="009F623D" w:rsidRPr="006E353D">
        <w:t>applied to the production emis</w:t>
      </w:r>
      <w:r w:rsidR="00775C66" w:rsidRPr="006E353D">
        <w:t>s</w:t>
      </w:r>
      <w:r w:rsidR="00631FF3">
        <w:t>ions of the oil sands, while $13</w:t>
      </w:r>
      <w:r w:rsidR="009F623D" w:rsidRPr="006E353D">
        <w:t xml:space="preserve">/bbl is equivalent to the proposed </w:t>
      </w:r>
      <w:r w:rsidR="00775C66" w:rsidRPr="006E353D">
        <w:t xml:space="preserve">2017 </w:t>
      </w:r>
      <w:r w:rsidR="009F623D" w:rsidRPr="006E353D">
        <w:t>tax</w:t>
      </w:r>
      <w:r w:rsidR="006E353D" w:rsidRPr="006E353D">
        <w:t xml:space="preserve"> (</w:t>
      </w:r>
      <w:r w:rsidR="00631FF3">
        <w:t>C</w:t>
      </w:r>
      <w:r w:rsidR="006E353D" w:rsidRPr="006E353D">
        <w:t xml:space="preserve">$30/ton </w:t>
      </w:r>
      <w:r w:rsidR="006E353D" w:rsidRPr="006E353D">
        <w:fldChar w:fldCharType="begin"/>
      </w:r>
      <w:r w:rsidR="00593BB6">
        <w:instrText xml:space="preserve"> ADDIN ZOTERO_ITEM CSL_CITATION {"citationID":"BY6c4eom","properties":{"formattedCitation":"[2]","plainCitation":"[2]"},"citationItems":[{"id":2057,"uris":["http://zotero.org/users/1200139/items/VIX8FEPJ"],"uri":["http://zotero.org/users/1200139/items/VIX8FEPJ"],"itemData":{"id":2057,"type":"article-newspaper","title":"Alberta to double carbon tax by 2017, strengthen emissions reduction targets","container-title":"The Globe and Mail","publisher-place":"Toronto, Canada","event-place":"Toronto, Canada","URL":"http://www.theglobeandmail.com/report-on-business/industry-news/energy-and-resources/alberta-to-double-carbon-tax-by-2017/article25109876/","author":[{"family":"Giovannetti","given":"Justin"}],"issued":{"date-parts":[["2015",6,25]]},"accessed":{"date-parts":[["2015",11,10]]}}}],"schema":"https://github.com/citation-style-language/schema/raw/master/csl-citation.json"} </w:instrText>
      </w:r>
      <w:r w:rsidR="006E353D" w:rsidRPr="006E353D">
        <w:fldChar w:fldCharType="separate"/>
      </w:r>
      <w:r w:rsidR="00593BB6" w:rsidRPr="00593BB6">
        <w:rPr>
          <w:rFonts w:ascii="Calibri" w:hAnsi="Calibri"/>
        </w:rPr>
        <w:t>[2]</w:t>
      </w:r>
      <w:r w:rsidR="006E353D" w:rsidRPr="006E353D">
        <w:fldChar w:fldCharType="end"/>
      </w:r>
      <w:r w:rsidR="006E353D" w:rsidRPr="006E353D">
        <w:t>)</w:t>
      </w:r>
      <w:r w:rsidR="009F623D" w:rsidRPr="006E353D">
        <w:t xml:space="preserve"> applied to the </w:t>
      </w:r>
      <w:r w:rsidR="00775C66" w:rsidRPr="006E353D">
        <w:t>total e</w:t>
      </w:r>
      <w:r w:rsidR="009F623D" w:rsidRPr="006E353D">
        <w:t xml:space="preserve">missions. </w:t>
      </w:r>
      <w:r w:rsidR="007033FD">
        <w:t>The</w:t>
      </w:r>
      <w:r w:rsidR="000A7FED">
        <w:t xml:space="preserve"> upper limit on reinvestment charges was chosen to be</w:t>
      </w:r>
      <w:r w:rsidR="004D7918">
        <w:t xml:space="preserve"> </w:t>
      </w:r>
      <w:r w:rsidR="009F623D" w:rsidRPr="006E353D">
        <w:t>$0.0</w:t>
      </w:r>
      <w:r w:rsidR="00631FF3">
        <w:t>3</w:t>
      </w:r>
      <w:r w:rsidR="009F623D" w:rsidRPr="006E353D">
        <w:t>/kWh</w:t>
      </w:r>
      <w:r w:rsidR="004D7918" w:rsidRPr="004D7918">
        <w:rPr>
          <w:vertAlign w:val="subscript"/>
        </w:rPr>
        <w:t>wind</w:t>
      </w:r>
      <w:r w:rsidR="009F623D" w:rsidRPr="006E353D">
        <w:t xml:space="preserve"> </w:t>
      </w:r>
      <w:r w:rsidR="000A7FED">
        <w:t>in order to maintain</w:t>
      </w:r>
      <w:r w:rsidR="00F7149D" w:rsidRPr="006E353D">
        <w:t xml:space="preserve"> </w:t>
      </w:r>
      <w:r w:rsidR="000A7FED" w:rsidRPr="006E353D">
        <w:t>incentive</w:t>
      </w:r>
      <w:r w:rsidR="000A7FED">
        <w:t>s</w:t>
      </w:r>
      <w:r w:rsidR="000A7FED" w:rsidRPr="006E353D">
        <w:t xml:space="preserve"> </w:t>
      </w:r>
      <w:r w:rsidR="00F7149D" w:rsidRPr="006E353D">
        <w:t>for oil companies to keep the turbines spinning</w:t>
      </w:r>
      <w:r w:rsidR="007033FD">
        <w:t xml:space="preserve"> (2014 average wholesale electricity price in Alberta was C$0.049</w:t>
      </w:r>
      <w:r w:rsidR="009B4DEA">
        <w:t xml:space="preserve">/kWh </w:t>
      </w:r>
      <w:r w:rsidR="009B4DEA">
        <w:fldChar w:fldCharType="begin"/>
      </w:r>
      <w:r w:rsidR="009B4DEA">
        <w:instrText xml:space="preserve"> ADDIN ZOTERO_ITEM CSL_CITATION {"citationID":"1sn426d7np","properties":{"formattedCitation":"[15]","plainCitation":"[15]"},"citationItems":[{"id":2061,"uris":["http://zotero.org/users/1200139/items/ISP5JT7M"],"uri":["http://zotero.org/users/1200139/items/ISP5JT7M"],"itemData":{"id":2061,"type":"webpage","title":"Electricity Statistics","container-title":"Alberta Energy","URL":"http://www.energy.alberta.ca/electricity/682.asp","language":"en","author":[{"literal":"Government of Alberta"}],"issued":{"date-parts":[["2015"]]},"accessed":{"date-parts":[["2015",12,28]]}}}],"schema":"https://github.com/citation-style-language/schema/raw/master/csl-citation.json"} </w:instrText>
      </w:r>
      <w:r w:rsidR="009B4DEA">
        <w:fldChar w:fldCharType="separate"/>
      </w:r>
      <w:r w:rsidR="009B4DEA" w:rsidRPr="009B4DEA">
        <w:rPr>
          <w:rFonts w:ascii="Calibri" w:hAnsi="Calibri"/>
        </w:rPr>
        <w:t>[15]</w:t>
      </w:r>
      <w:r w:rsidR="009B4DEA">
        <w:fldChar w:fldCharType="end"/>
      </w:r>
      <w:r w:rsidR="007033FD">
        <w:t>)</w:t>
      </w:r>
      <w:r w:rsidR="009F623D" w:rsidRPr="006E353D">
        <w:t xml:space="preserve">. </w:t>
      </w:r>
    </w:p>
    <w:p w14:paraId="0A0B80C1" w14:textId="7D29E00C" w:rsidR="00307803" w:rsidRDefault="00E215DA" w:rsidP="00DB4819">
      <w:r>
        <w:t>T</w:t>
      </w:r>
      <w:r w:rsidR="007033FD">
        <w:t>o evaluate cost effectiveness, t</w:t>
      </w:r>
      <w:r>
        <w:t>he equivalent cost per ton of</w:t>
      </w:r>
      <w:r w:rsidR="00EF1932">
        <w:t xml:space="preserve"> offset</w:t>
      </w:r>
      <w:r>
        <w:t xml:space="preserve"> GHG emissions was taken as the net present value of all expenditures required from the oil company divided by the total </w:t>
      </w:r>
      <w:r w:rsidR="00EF1932">
        <w:t>offset</w:t>
      </w:r>
      <w:r>
        <w:t xml:space="preserve"> GHG emissions. </w:t>
      </w:r>
      <w:r w:rsidR="00307803">
        <w:t xml:space="preserve">To keep the financial model clear, the investment required was presented </w:t>
      </w:r>
      <w:r w:rsidR="006C4312">
        <w:t>in</w:t>
      </w:r>
      <w:r w:rsidR="00307803">
        <w:t xml:space="preserve"> dollars per barrel of</w:t>
      </w:r>
      <w:r w:rsidR="007033FD">
        <w:t xml:space="preserve"> crude</w:t>
      </w:r>
      <w:r w:rsidR="00307803">
        <w:t xml:space="preserve"> oil produced. </w:t>
      </w:r>
      <w:r w:rsidR="006C4312">
        <w:t>A better</w:t>
      </w:r>
      <w:r w:rsidR="00307803">
        <w:t xml:space="preserve"> system </w:t>
      </w:r>
      <w:r w:rsidR="006C4312">
        <w:t xml:space="preserve">would base required investment amounts </w:t>
      </w:r>
      <w:r w:rsidR="00307803">
        <w:t xml:space="preserve">on </w:t>
      </w:r>
      <w:r w:rsidR="00821E59">
        <w:t xml:space="preserve">accurately reported </w:t>
      </w:r>
      <w:r w:rsidR="00307803">
        <w:t xml:space="preserve">carbon emissions </w:t>
      </w:r>
      <w:r w:rsidR="006C4312">
        <w:t>to</w:t>
      </w:r>
      <w:r w:rsidR="00307803">
        <w:t xml:space="preserve"> incentivize inno</w:t>
      </w:r>
      <w:r w:rsidR="006C4312">
        <w:t>vation and emissions reductions.</w:t>
      </w:r>
      <w:r w:rsidR="00307803">
        <w:t xml:space="preserve">  </w:t>
      </w:r>
    </w:p>
    <w:p w14:paraId="76573371" w14:textId="77777777" w:rsidR="003709F8" w:rsidRPr="006E353D" w:rsidRDefault="003709F8" w:rsidP="008707C0">
      <w:pPr>
        <w:pStyle w:val="Heading1"/>
      </w:pPr>
      <w:r w:rsidRPr="006E353D">
        <w:t>Results</w:t>
      </w:r>
    </w:p>
    <w:p w14:paraId="0A5D7342" w14:textId="05EB72C8" w:rsidR="006B749A" w:rsidRPr="006E353D" w:rsidRDefault="00133E08" w:rsidP="008707C0">
      <w:pPr>
        <w:pStyle w:val="Heading2"/>
      </w:pPr>
      <w:r>
        <w:t xml:space="preserve">Instantaneous </w:t>
      </w:r>
      <w:r w:rsidR="00253288">
        <w:t>E</w:t>
      </w:r>
      <w:r>
        <w:t xml:space="preserve">fficacy of </w:t>
      </w:r>
      <w:r w:rsidR="00253288">
        <w:t>W</w:t>
      </w:r>
      <w:r>
        <w:t xml:space="preserve">ind </w:t>
      </w:r>
      <w:r w:rsidR="00253288">
        <w:t>P</w:t>
      </w:r>
      <w:r>
        <w:t xml:space="preserve">ower to </w:t>
      </w:r>
      <w:r w:rsidR="00253288">
        <w:t>O</w:t>
      </w:r>
      <w:r>
        <w:t xml:space="preserve">ffset GHG </w:t>
      </w:r>
      <w:r w:rsidR="00253288">
        <w:t>E</w:t>
      </w:r>
      <w:r>
        <w:t>missions</w:t>
      </w:r>
    </w:p>
    <w:p w14:paraId="3E1B7289" w14:textId="200CEB89" w:rsidR="003709F8" w:rsidRDefault="003709F8" w:rsidP="003709F8">
      <w:r w:rsidRPr="006E353D">
        <w:t xml:space="preserve">With </w:t>
      </w:r>
      <w:r w:rsidR="00944B09">
        <w:t>16</w:t>
      </w:r>
      <w:r w:rsidR="000129CF">
        <w:t xml:space="preserve"> thousand</w:t>
      </w:r>
      <w:r w:rsidR="00944B09">
        <w:t xml:space="preserve"> 3.45</w:t>
      </w:r>
      <w:r w:rsidRPr="006E353D">
        <w:t>MW wind</w:t>
      </w:r>
      <w:r>
        <w:t xml:space="preserve"> turbines, the </w:t>
      </w:r>
      <w:r w:rsidR="00A455A2">
        <w:t>incremental GHG emissions</w:t>
      </w:r>
      <w:r>
        <w:t xml:space="preserve"> caused by </w:t>
      </w:r>
      <w:r w:rsidR="00EF1932">
        <w:t xml:space="preserve">the </w:t>
      </w:r>
      <w:r>
        <w:t xml:space="preserve">oil sands as compared to conventional oil would be offset. This amount of electricity generation is equivalent to </w:t>
      </w:r>
      <w:r w:rsidR="00D769D6">
        <w:t>105</w:t>
      </w:r>
      <w:r w:rsidR="00582CE4">
        <w:t>%</w:t>
      </w:r>
      <w:r>
        <w:t xml:space="preserve"> of Alberta’s </w:t>
      </w:r>
      <w:r w:rsidR="00582CE4">
        <w:t>electricity generation</w:t>
      </w:r>
      <w:r w:rsidR="00A455A2">
        <w:t xml:space="preserve"> (</w:t>
      </w:r>
      <w:r w:rsidR="00A455A2">
        <w:fldChar w:fldCharType="begin"/>
      </w:r>
      <w:r w:rsidR="00A455A2">
        <w:instrText xml:space="preserve"> REF _Ref434935975 \h </w:instrText>
      </w:r>
      <w:r w:rsidR="00A455A2">
        <w:fldChar w:fldCharType="separate"/>
      </w:r>
      <w:r w:rsidR="00834AD3">
        <w:t xml:space="preserve">Table </w:t>
      </w:r>
      <w:r w:rsidR="00834AD3">
        <w:rPr>
          <w:noProof/>
        </w:rPr>
        <w:t>3</w:t>
      </w:r>
      <w:r w:rsidR="00A455A2">
        <w:fldChar w:fldCharType="end"/>
      </w:r>
      <w:r w:rsidR="00A455A2">
        <w:t xml:space="preserve">), </w:t>
      </w:r>
      <w:r w:rsidR="008056B7">
        <w:t>but in the model</w:t>
      </w:r>
      <w:r w:rsidR="0098577A">
        <w:t>,</w:t>
      </w:r>
      <w:r w:rsidR="00554854">
        <w:t xml:space="preserve"> </w:t>
      </w:r>
      <w:r w:rsidR="00D769D6">
        <w:t xml:space="preserve">the majority is </w:t>
      </w:r>
      <w:r w:rsidR="00A455A2">
        <w:t xml:space="preserve">sold to </w:t>
      </w:r>
      <w:r w:rsidR="00D769D6">
        <w:t>the U.S.</w:t>
      </w:r>
      <w:r w:rsidR="00A455A2">
        <w:t xml:space="preserve"> </w:t>
      </w:r>
      <w:r w:rsidR="008056B7">
        <w:t>With 71</w:t>
      </w:r>
      <w:r w:rsidR="000129CF">
        <w:t xml:space="preserve"> thousand</w:t>
      </w:r>
      <w:r w:rsidR="008056B7">
        <w:t xml:space="preserve"> turbines </w:t>
      </w:r>
      <w:r w:rsidR="00F44F66">
        <w:t>(</w:t>
      </w:r>
      <w:r w:rsidR="008056B7">
        <w:t>the maximum turbine density of one per two square kilometers</w:t>
      </w:r>
      <w:r w:rsidR="006C4312">
        <w:t>)</w:t>
      </w:r>
      <w:r w:rsidR="00133E08">
        <w:t xml:space="preserve">, </w:t>
      </w:r>
      <w:r w:rsidR="008056B7">
        <w:t>410% of the incremental emissions</w:t>
      </w:r>
      <w:r w:rsidR="008056B7" w:rsidRPr="008056B7">
        <w:t xml:space="preserve"> </w:t>
      </w:r>
      <w:r w:rsidR="008056B7">
        <w:t xml:space="preserve">can be offset, which is equivalent to </w:t>
      </w:r>
      <w:r w:rsidR="00CA466D">
        <w:t>168</w:t>
      </w:r>
      <w:r w:rsidR="00133E08">
        <w:t xml:space="preserve">% of the </w:t>
      </w:r>
      <w:r w:rsidR="006C4312">
        <w:t>production</w:t>
      </w:r>
      <w:r w:rsidR="00582CE4">
        <w:t xml:space="preserve"> emissions</w:t>
      </w:r>
      <w:r w:rsidR="008056B7">
        <w:t xml:space="preserve"> or</w:t>
      </w:r>
      <w:r w:rsidR="00CA466D">
        <w:t xml:space="preserve"> 52% of the total </w:t>
      </w:r>
      <w:r w:rsidR="002841A3">
        <w:t xml:space="preserve">(production and end-use) </w:t>
      </w:r>
      <w:r w:rsidR="00CA466D">
        <w:t>emissions</w:t>
      </w:r>
      <w:r w:rsidR="006C4312">
        <w:t xml:space="preserve"> (</w:t>
      </w:r>
      <w:r w:rsidR="006C4312">
        <w:fldChar w:fldCharType="begin"/>
      </w:r>
      <w:r w:rsidR="006C4312">
        <w:instrText xml:space="preserve"> REF _Ref434935975 \h </w:instrText>
      </w:r>
      <w:r w:rsidR="006C4312">
        <w:fldChar w:fldCharType="separate"/>
      </w:r>
      <w:r w:rsidR="00834AD3">
        <w:t xml:space="preserve">Table </w:t>
      </w:r>
      <w:r w:rsidR="00834AD3">
        <w:rPr>
          <w:noProof/>
        </w:rPr>
        <w:t>3</w:t>
      </w:r>
      <w:r w:rsidR="006C4312">
        <w:fldChar w:fldCharType="end"/>
      </w:r>
      <w:r w:rsidR="006C4312">
        <w:t>)</w:t>
      </w:r>
      <w:r w:rsidR="00133E08">
        <w:t xml:space="preserve">. </w:t>
      </w:r>
      <w:r w:rsidR="00582CE4">
        <w:t xml:space="preserve"> </w:t>
      </w:r>
      <w:r w:rsidR="006C4312">
        <w:t xml:space="preserve">Beyond the land </w:t>
      </w:r>
      <w:r w:rsidR="00CA466D">
        <w:t>area</w:t>
      </w:r>
      <w:r w:rsidR="006C4312">
        <w:t xml:space="preserve"> constraints, the model </w:t>
      </w:r>
      <w:r w:rsidR="000E420B">
        <w:t xml:space="preserve">also shows </w:t>
      </w:r>
      <w:r w:rsidR="006C4312">
        <w:t xml:space="preserve">that </w:t>
      </w:r>
      <w:r w:rsidR="00133E08">
        <w:t xml:space="preserve">if </w:t>
      </w:r>
      <w:r w:rsidR="006C4312">
        <w:t>Canadian and American</w:t>
      </w:r>
      <w:r w:rsidR="00133E08">
        <w:t xml:space="preserve"> grid</w:t>
      </w:r>
      <w:r w:rsidR="006C4312">
        <w:t>s</w:t>
      </w:r>
      <w:r w:rsidR="00133E08">
        <w:t xml:space="preserve"> can only handle 20% wind energy</w:t>
      </w:r>
      <w:r w:rsidR="00D769D6">
        <w:t xml:space="preserve"> (currently 2% and 4.9% respectively</w:t>
      </w:r>
      <w:r w:rsidR="008056B7">
        <w:t xml:space="preserve">, </w:t>
      </w:r>
      <w:r w:rsidR="008056B7">
        <w:fldChar w:fldCharType="begin"/>
      </w:r>
      <w:r w:rsidR="008056B7">
        <w:instrText xml:space="preserve"> REF _Ref435006677 \h </w:instrText>
      </w:r>
      <w:r w:rsidR="008056B7">
        <w:fldChar w:fldCharType="separate"/>
      </w:r>
      <w:r w:rsidR="00834AD3">
        <w:t xml:space="preserve">Table </w:t>
      </w:r>
      <w:r w:rsidR="00834AD3">
        <w:rPr>
          <w:noProof/>
        </w:rPr>
        <w:t>1</w:t>
      </w:r>
      <w:r w:rsidR="008056B7">
        <w:fldChar w:fldCharType="end"/>
      </w:r>
      <w:r w:rsidR="008056B7">
        <w:t>)</w:t>
      </w:r>
      <w:r w:rsidR="00D769D6">
        <w:t>, 88</w:t>
      </w:r>
      <w:r w:rsidR="00133E08">
        <w:t xml:space="preserve">% of the total </w:t>
      </w:r>
      <w:r w:rsidR="000E420B">
        <w:t xml:space="preserve">annual </w:t>
      </w:r>
      <w:r w:rsidR="00133E08">
        <w:t>emissions of the oil sand</w:t>
      </w:r>
      <w:r w:rsidR="006C4312">
        <w:t xml:space="preserve">s could be offset with wind power </w:t>
      </w:r>
      <w:r w:rsidR="00F20818">
        <w:t>(</w:t>
      </w:r>
      <w:r w:rsidR="00F20818">
        <w:fldChar w:fldCharType="begin"/>
      </w:r>
      <w:r w:rsidR="00F20818">
        <w:instrText xml:space="preserve"> REF _Ref434935975 \h </w:instrText>
      </w:r>
      <w:r w:rsidR="00F20818">
        <w:fldChar w:fldCharType="separate"/>
      </w:r>
      <w:r w:rsidR="00834AD3">
        <w:t xml:space="preserve">Table </w:t>
      </w:r>
      <w:r w:rsidR="00834AD3">
        <w:rPr>
          <w:noProof/>
        </w:rPr>
        <w:t>3</w:t>
      </w:r>
      <w:r w:rsidR="00F20818">
        <w:fldChar w:fldCharType="end"/>
      </w:r>
      <w:r w:rsidR="00F20818">
        <w:t>)</w:t>
      </w:r>
      <w:r w:rsidR="00133E08">
        <w:t xml:space="preserve">. </w:t>
      </w:r>
      <w:r w:rsidR="002841A3">
        <w:t>Importantly,</w:t>
      </w:r>
      <w:r w:rsidR="000E420B">
        <w:t xml:space="preserve"> </w:t>
      </w:r>
      <w:r w:rsidR="002841A3">
        <w:t xml:space="preserve">this </w:t>
      </w:r>
      <w:r w:rsidR="00EE79B9">
        <w:t>shows that if</w:t>
      </w:r>
      <w:r w:rsidR="0094582A">
        <w:t xml:space="preserve"> </w:t>
      </w:r>
      <w:r w:rsidR="002040BB">
        <w:t>GHG</w:t>
      </w:r>
      <w:r w:rsidR="0094582A">
        <w:t xml:space="preserve"> emissions from other hydrocarbon sources are to be offset by renewables, the grid must be able to handle significantly more </w:t>
      </w:r>
      <w:r w:rsidR="00EE79B9">
        <w:t>renewable energy</w:t>
      </w:r>
      <w:r w:rsidR="0094582A">
        <w:t>, which indicates a significant need for energy storage devices.</w:t>
      </w:r>
    </w:p>
    <w:p w14:paraId="565F3ADE" w14:textId="77777777" w:rsidR="007E7ABF" w:rsidRDefault="007E7ABF" w:rsidP="003709F8"/>
    <w:p w14:paraId="5F2BD278" w14:textId="77777777" w:rsidR="007E7ABF" w:rsidRDefault="007E7ABF" w:rsidP="003709F8"/>
    <w:p w14:paraId="761AAC36" w14:textId="77777777" w:rsidR="007E7ABF" w:rsidRDefault="007E7ABF" w:rsidP="003709F8"/>
    <w:p w14:paraId="7FE25217" w14:textId="77777777" w:rsidR="007E7ABF" w:rsidRDefault="007E7ABF" w:rsidP="003709F8"/>
    <w:p w14:paraId="150FA8FA" w14:textId="77777777" w:rsidR="007E7ABF" w:rsidRDefault="007E7ABF" w:rsidP="007E7ABF">
      <w:pPr>
        <w:pStyle w:val="Caption"/>
        <w:keepNext/>
      </w:pPr>
      <w:bookmarkStart w:id="16" w:name="_Ref434935975"/>
      <w:r>
        <w:t xml:space="preserve">Table </w:t>
      </w:r>
      <w:r w:rsidR="00BB3C6B">
        <w:fldChar w:fldCharType="begin"/>
      </w:r>
      <w:r w:rsidR="00BB3C6B">
        <w:instrText xml:space="preserve"> SEQ Table \* ARABIC </w:instrText>
      </w:r>
      <w:r w:rsidR="00BB3C6B">
        <w:fldChar w:fldCharType="separate"/>
      </w:r>
      <w:r w:rsidR="00834AD3">
        <w:rPr>
          <w:noProof/>
        </w:rPr>
        <w:t>3</w:t>
      </w:r>
      <w:r w:rsidR="00BB3C6B">
        <w:rPr>
          <w:noProof/>
        </w:rPr>
        <w:fldChar w:fldCharType="end"/>
      </w:r>
      <w:bookmarkEnd w:id="16"/>
      <w:r>
        <w:t>: Instantaneous model of wind turbine impact</w:t>
      </w:r>
    </w:p>
    <w:tbl>
      <w:tblPr>
        <w:tblStyle w:val="TableGridLight1"/>
        <w:tblW w:w="9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1321"/>
        <w:gridCol w:w="1225"/>
        <w:gridCol w:w="1234"/>
        <w:gridCol w:w="1961"/>
      </w:tblGrid>
      <w:tr w:rsidR="007E7ABF" w:rsidRPr="00236D53" w14:paraId="50650012" w14:textId="77777777" w:rsidTr="00FE47C3">
        <w:trPr>
          <w:trHeight w:val="190"/>
        </w:trPr>
        <w:tc>
          <w:tcPr>
            <w:tcW w:w="3600" w:type="dxa"/>
            <w:tcBorders>
              <w:right w:val="single" w:sz="4" w:space="0" w:color="auto"/>
            </w:tcBorders>
            <w:noWrap/>
          </w:tcPr>
          <w:p w14:paraId="14D2488D" w14:textId="77777777" w:rsidR="007E7ABF" w:rsidRPr="00236D53" w:rsidRDefault="007E7ABF" w:rsidP="00FE47C3">
            <w:pPr>
              <w:jc w:val="left"/>
              <w:rPr>
                <w:rFonts w:ascii="Calibri" w:eastAsia="Times New Roman" w:hAnsi="Calibri" w:cs="Times New Roman"/>
                <w:color w:val="000000"/>
              </w:rPr>
            </w:pPr>
          </w:p>
        </w:tc>
        <w:tc>
          <w:tcPr>
            <w:tcW w:w="5741" w:type="dxa"/>
            <w:gridSpan w:val="4"/>
            <w:tcBorders>
              <w:left w:val="single" w:sz="4" w:space="0" w:color="auto"/>
              <w:bottom w:val="single" w:sz="4" w:space="0" w:color="BFBFBF" w:themeColor="background1" w:themeShade="BF"/>
            </w:tcBorders>
            <w:noWrap/>
          </w:tcPr>
          <w:p w14:paraId="623618DF" w14:textId="77777777" w:rsidR="007E7ABF" w:rsidRPr="008170D6" w:rsidRDefault="007E7ABF" w:rsidP="00FE47C3">
            <w:pPr>
              <w:jc w:val="left"/>
              <w:rPr>
                <w:rFonts w:ascii="Calibri" w:eastAsia="Times New Roman" w:hAnsi="Calibri" w:cs="Times New Roman"/>
                <w:b/>
                <w:color w:val="000000"/>
              </w:rPr>
            </w:pPr>
            <w:r w:rsidRPr="008170D6">
              <w:rPr>
                <w:rFonts w:ascii="Calibri" w:eastAsia="Times New Roman" w:hAnsi="Calibri" w:cs="Times New Roman"/>
                <w:b/>
                <w:color w:val="000000"/>
              </w:rPr>
              <w:t>Scenarios</w:t>
            </w:r>
            <w:r>
              <w:rPr>
                <w:rFonts w:ascii="Calibri" w:eastAsia="Times New Roman" w:hAnsi="Calibri" w:cs="Times New Roman"/>
                <w:b/>
                <w:color w:val="000000"/>
              </w:rPr>
              <w:t>:</w:t>
            </w:r>
          </w:p>
        </w:tc>
      </w:tr>
      <w:tr w:rsidR="007E7ABF" w:rsidRPr="00236D53" w14:paraId="43286A03" w14:textId="77777777" w:rsidTr="00FE47C3">
        <w:trPr>
          <w:trHeight w:val="190"/>
        </w:trPr>
        <w:tc>
          <w:tcPr>
            <w:tcW w:w="3600" w:type="dxa"/>
            <w:tcBorders>
              <w:bottom w:val="single" w:sz="4" w:space="0" w:color="auto"/>
              <w:right w:val="single" w:sz="4" w:space="0" w:color="auto"/>
            </w:tcBorders>
            <w:noWrap/>
            <w:hideMark/>
          </w:tcPr>
          <w:p w14:paraId="4DC0A34E" w14:textId="77777777" w:rsidR="007E7ABF" w:rsidRPr="00236D53" w:rsidRDefault="007E7ABF" w:rsidP="00FE47C3">
            <w:pPr>
              <w:jc w:val="left"/>
              <w:rPr>
                <w:rFonts w:ascii="Calibri" w:eastAsia="Times New Roman" w:hAnsi="Calibri" w:cs="Times New Roman"/>
                <w:color w:val="000000"/>
              </w:rPr>
            </w:pPr>
          </w:p>
        </w:tc>
        <w:tc>
          <w:tcPr>
            <w:tcW w:w="1321" w:type="dxa"/>
            <w:tcBorders>
              <w:top w:val="single" w:sz="4" w:space="0" w:color="BFBFBF" w:themeColor="background1" w:themeShade="BF"/>
              <w:bottom w:val="single" w:sz="4" w:space="0" w:color="auto"/>
            </w:tcBorders>
            <w:noWrap/>
            <w:hideMark/>
          </w:tcPr>
          <w:p w14:paraId="7245CF55" w14:textId="77777777" w:rsidR="007E7ABF" w:rsidRPr="00CE1C0A" w:rsidRDefault="007E7ABF" w:rsidP="00FE47C3">
            <w:pPr>
              <w:jc w:val="left"/>
              <w:rPr>
                <w:rFonts w:ascii="Calibri" w:eastAsia="Times New Roman" w:hAnsi="Calibri" w:cs="Times New Roman"/>
                <w:b/>
                <w:color w:val="000000"/>
              </w:rPr>
            </w:pPr>
            <w:r w:rsidRPr="00CE1C0A">
              <w:rPr>
                <w:rFonts w:ascii="Calibri" w:eastAsia="Times New Roman" w:hAnsi="Calibri" w:cs="Times New Roman"/>
                <w:b/>
                <w:color w:val="000000"/>
              </w:rPr>
              <w:t>Incremental Offset</w:t>
            </w:r>
          </w:p>
        </w:tc>
        <w:tc>
          <w:tcPr>
            <w:tcW w:w="1225" w:type="dxa"/>
            <w:tcBorders>
              <w:top w:val="single" w:sz="4" w:space="0" w:color="BFBFBF" w:themeColor="background1" w:themeShade="BF"/>
              <w:bottom w:val="single" w:sz="4" w:space="0" w:color="auto"/>
            </w:tcBorders>
          </w:tcPr>
          <w:p w14:paraId="7B2FF493" w14:textId="77777777" w:rsidR="007E7ABF" w:rsidRPr="00CE1C0A" w:rsidRDefault="007E7ABF" w:rsidP="00FE47C3">
            <w:pPr>
              <w:jc w:val="left"/>
              <w:rPr>
                <w:rFonts w:ascii="Calibri" w:eastAsia="Times New Roman" w:hAnsi="Calibri" w:cs="Times New Roman"/>
                <w:b/>
                <w:color w:val="000000"/>
              </w:rPr>
            </w:pPr>
            <w:r w:rsidRPr="00CE1C0A">
              <w:rPr>
                <w:rFonts w:ascii="Calibri" w:eastAsia="Times New Roman" w:hAnsi="Calibri" w:cs="Times New Roman"/>
                <w:b/>
                <w:color w:val="000000"/>
              </w:rPr>
              <w:t>Production Offset</w:t>
            </w:r>
          </w:p>
        </w:tc>
        <w:tc>
          <w:tcPr>
            <w:tcW w:w="1234" w:type="dxa"/>
            <w:tcBorders>
              <w:top w:val="single" w:sz="4" w:space="0" w:color="BFBFBF" w:themeColor="background1" w:themeShade="BF"/>
              <w:bottom w:val="single" w:sz="4" w:space="0" w:color="auto"/>
            </w:tcBorders>
          </w:tcPr>
          <w:p w14:paraId="79C69F9D" w14:textId="77777777" w:rsidR="007E7ABF" w:rsidRPr="00CE1C0A" w:rsidRDefault="007E7ABF" w:rsidP="00FE47C3">
            <w:pPr>
              <w:jc w:val="left"/>
              <w:rPr>
                <w:rFonts w:ascii="Calibri" w:eastAsia="Times New Roman" w:hAnsi="Calibri" w:cs="Times New Roman"/>
                <w:b/>
                <w:color w:val="000000"/>
              </w:rPr>
            </w:pPr>
            <w:r w:rsidRPr="00CE1C0A">
              <w:rPr>
                <w:rFonts w:ascii="Calibri" w:hAnsi="Calibri"/>
                <w:b/>
                <w:color w:val="000000"/>
              </w:rPr>
              <w:t>Max Density</w:t>
            </w:r>
          </w:p>
        </w:tc>
        <w:tc>
          <w:tcPr>
            <w:tcW w:w="1961" w:type="dxa"/>
            <w:tcBorders>
              <w:top w:val="single" w:sz="4" w:space="0" w:color="BFBFBF" w:themeColor="background1" w:themeShade="BF"/>
              <w:bottom w:val="single" w:sz="4" w:space="0" w:color="auto"/>
            </w:tcBorders>
            <w:noWrap/>
            <w:hideMark/>
          </w:tcPr>
          <w:p w14:paraId="53E63FBF" w14:textId="77777777" w:rsidR="007E7ABF" w:rsidRPr="00CE1C0A" w:rsidRDefault="007E7ABF" w:rsidP="00FE47C3">
            <w:pPr>
              <w:jc w:val="left"/>
              <w:rPr>
                <w:rFonts w:ascii="Calibri" w:eastAsia="Times New Roman" w:hAnsi="Calibri" w:cs="Times New Roman"/>
                <w:b/>
                <w:color w:val="000000"/>
              </w:rPr>
            </w:pPr>
            <w:r w:rsidRPr="00CE1C0A">
              <w:rPr>
                <w:rFonts w:ascii="Calibri" w:eastAsia="Times New Roman" w:hAnsi="Calibri" w:cs="Times New Roman"/>
                <w:b/>
                <w:color w:val="000000"/>
              </w:rPr>
              <w:t>Saturating the Grid with 20% Wind</w:t>
            </w:r>
          </w:p>
        </w:tc>
      </w:tr>
      <w:tr w:rsidR="007E7ABF" w:rsidRPr="00236D53" w14:paraId="3DF9347B" w14:textId="77777777" w:rsidTr="00FE47C3">
        <w:trPr>
          <w:trHeight w:val="162"/>
        </w:trPr>
        <w:tc>
          <w:tcPr>
            <w:tcW w:w="3600" w:type="dxa"/>
            <w:tcBorders>
              <w:top w:val="single" w:sz="4" w:space="0" w:color="auto"/>
              <w:bottom w:val="single" w:sz="4" w:space="0" w:color="BFBFBF" w:themeColor="background1" w:themeShade="BF"/>
              <w:right w:val="single" w:sz="4" w:space="0" w:color="auto"/>
            </w:tcBorders>
            <w:shd w:val="clear" w:color="auto" w:fill="F2F2F2" w:themeFill="background1" w:themeFillShade="F2"/>
            <w:noWrap/>
            <w:hideMark/>
          </w:tcPr>
          <w:p w14:paraId="0077D6F3" w14:textId="77777777" w:rsidR="007E7ABF" w:rsidRPr="00CE1C0A" w:rsidRDefault="007E7ABF" w:rsidP="00FE47C3">
            <w:pPr>
              <w:jc w:val="left"/>
              <w:rPr>
                <w:rFonts w:ascii="Calibri" w:eastAsia="Times New Roman" w:hAnsi="Calibri" w:cs="Times New Roman"/>
                <w:b/>
                <w:color w:val="000000"/>
              </w:rPr>
            </w:pPr>
            <w:r w:rsidRPr="00CE1C0A">
              <w:rPr>
                <w:rFonts w:ascii="Calibri" w:eastAsia="Times New Roman" w:hAnsi="Calibri" w:cs="Times New Roman"/>
                <w:b/>
                <w:color w:val="000000"/>
              </w:rPr>
              <w:t>Turbines Built</w:t>
            </w:r>
            <w:r>
              <w:rPr>
                <w:rFonts w:ascii="Calibri" w:eastAsia="Times New Roman" w:hAnsi="Calibri" w:cs="Times New Roman"/>
                <w:b/>
                <w:color w:val="000000"/>
              </w:rPr>
              <w:t xml:space="preserve"> (Thousands)</w:t>
            </w:r>
          </w:p>
        </w:tc>
        <w:tc>
          <w:tcPr>
            <w:tcW w:w="1321" w:type="dxa"/>
            <w:tcBorders>
              <w:top w:val="single" w:sz="4" w:space="0" w:color="auto"/>
              <w:bottom w:val="single" w:sz="4" w:space="0" w:color="BFBFBF" w:themeColor="background1" w:themeShade="BF"/>
            </w:tcBorders>
            <w:shd w:val="clear" w:color="auto" w:fill="F2F2F2" w:themeFill="background1" w:themeFillShade="F2"/>
            <w:noWrap/>
            <w:hideMark/>
          </w:tcPr>
          <w:p w14:paraId="107DE44C" w14:textId="77777777" w:rsidR="007E7ABF" w:rsidRPr="00CB01AB" w:rsidRDefault="007E7ABF" w:rsidP="00FE47C3">
            <w:pPr>
              <w:jc w:val="right"/>
              <w:rPr>
                <w:rFonts w:ascii="Calibri" w:hAnsi="Calibri"/>
              </w:rPr>
            </w:pPr>
            <w:r w:rsidRPr="00CB01AB">
              <w:rPr>
                <w:rFonts w:ascii="Calibri" w:hAnsi="Calibri"/>
              </w:rPr>
              <w:t>16</w:t>
            </w:r>
          </w:p>
        </w:tc>
        <w:tc>
          <w:tcPr>
            <w:tcW w:w="1225" w:type="dxa"/>
            <w:tcBorders>
              <w:top w:val="single" w:sz="4" w:space="0" w:color="auto"/>
              <w:bottom w:val="single" w:sz="4" w:space="0" w:color="BFBFBF" w:themeColor="background1" w:themeShade="BF"/>
            </w:tcBorders>
            <w:shd w:val="clear" w:color="auto" w:fill="F2F2F2" w:themeFill="background1" w:themeFillShade="F2"/>
          </w:tcPr>
          <w:p w14:paraId="48ABFE0B" w14:textId="77777777" w:rsidR="007E7ABF" w:rsidRPr="00CB01AB" w:rsidRDefault="007E7ABF" w:rsidP="00FE47C3">
            <w:pPr>
              <w:jc w:val="right"/>
              <w:rPr>
                <w:rFonts w:ascii="Calibri" w:hAnsi="Calibri"/>
              </w:rPr>
            </w:pPr>
            <w:r w:rsidRPr="00CB01AB">
              <w:rPr>
                <w:rFonts w:ascii="Calibri" w:hAnsi="Calibri"/>
              </w:rPr>
              <w:t>42</w:t>
            </w:r>
          </w:p>
        </w:tc>
        <w:tc>
          <w:tcPr>
            <w:tcW w:w="1234" w:type="dxa"/>
            <w:tcBorders>
              <w:top w:val="single" w:sz="4" w:space="0" w:color="auto"/>
              <w:bottom w:val="single" w:sz="4" w:space="0" w:color="BFBFBF" w:themeColor="background1" w:themeShade="BF"/>
            </w:tcBorders>
            <w:shd w:val="clear" w:color="auto" w:fill="F2F2F2" w:themeFill="background1" w:themeFillShade="F2"/>
          </w:tcPr>
          <w:p w14:paraId="093DC773" w14:textId="77777777" w:rsidR="007E7ABF" w:rsidRPr="00CB01AB" w:rsidRDefault="007E7ABF" w:rsidP="00FE47C3">
            <w:pPr>
              <w:jc w:val="right"/>
              <w:rPr>
                <w:rFonts w:ascii="Calibri" w:hAnsi="Calibri"/>
              </w:rPr>
            </w:pPr>
            <w:r w:rsidRPr="00CB01AB">
              <w:rPr>
                <w:rFonts w:ascii="Calibri" w:hAnsi="Calibri"/>
              </w:rPr>
              <w:t>71</w:t>
            </w:r>
          </w:p>
        </w:tc>
        <w:tc>
          <w:tcPr>
            <w:tcW w:w="1961" w:type="dxa"/>
            <w:tcBorders>
              <w:top w:val="single" w:sz="4" w:space="0" w:color="auto"/>
              <w:bottom w:val="single" w:sz="4" w:space="0" w:color="BFBFBF" w:themeColor="background1" w:themeShade="BF"/>
            </w:tcBorders>
            <w:shd w:val="clear" w:color="auto" w:fill="F2F2F2" w:themeFill="background1" w:themeFillShade="F2"/>
            <w:noWrap/>
            <w:hideMark/>
          </w:tcPr>
          <w:p w14:paraId="221941AC" w14:textId="77777777" w:rsidR="007E7ABF" w:rsidRPr="00CB01AB" w:rsidRDefault="007E7ABF" w:rsidP="00FE47C3">
            <w:pPr>
              <w:jc w:val="right"/>
              <w:rPr>
                <w:rFonts w:ascii="Calibri" w:hAnsi="Calibri"/>
              </w:rPr>
            </w:pPr>
            <w:r w:rsidRPr="00CB01AB">
              <w:rPr>
                <w:rFonts w:ascii="Calibri" w:hAnsi="Calibri"/>
              </w:rPr>
              <w:t>139</w:t>
            </w:r>
          </w:p>
        </w:tc>
      </w:tr>
      <w:tr w:rsidR="007E7ABF" w:rsidRPr="00236D53" w14:paraId="7F8BE31F" w14:textId="77777777" w:rsidTr="00FE47C3">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noWrap/>
            <w:hideMark/>
          </w:tcPr>
          <w:p w14:paraId="1C5F3A16" w14:textId="77777777" w:rsidR="007E7ABF" w:rsidRPr="00CE1C0A" w:rsidRDefault="007E7ABF" w:rsidP="00FE47C3">
            <w:pPr>
              <w:jc w:val="left"/>
              <w:rPr>
                <w:rFonts w:ascii="Calibri" w:eastAsia="Times New Roman" w:hAnsi="Calibri" w:cs="Times New Roman"/>
                <w:b/>
                <w:color w:val="000000"/>
              </w:rPr>
            </w:pPr>
            <w:r w:rsidRPr="00CE1C0A">
              <w:rPr>
                <w:rFonts w:ascii="Calibri" w:eastAsia="Times New Roman" w:hAnsi="Calibri" w:cs="Times New Roman"/>
                <w:b/>
                <w:color w:val="000000"/>
              </w:rPr>
              <w:t>Turbine Density (#/(km)^2)</w:t>
            </w:r>
          </w:p>
        </w:tc>
        <w:tc>
          <w:tcPr>
            <w:tcW w:w="1321" w:type="dxa"/>
            <w:tcBorders>
              <w:top w:val="single" w:sz="4" w:space="0" w:color="BFBFBF" w:themeColor="background1" w:themeShade="BF"/>
              <w:bottom w:val="single" w:sz="4" w:space="0" w:color="BFBFBF" w:themeColor="background1" w:themeShade="BF"/>
            </w:tcBorders>
            <w:noWrap/>
            <w:hideMark/>
          </w:tcPr>
          <w:p w14:paraId="0C442AF2" w14:textId="77777777" w:rsidR="007E7ABF" w:rsidRPr="00CB01AB" w:rsidRDefault="007E7ABF" w:rsidP="00FE47C3">
            <w:pPr>
              <w:jc w:val="right"/>
              <w:rPr>
                <w:rFonts w:ascii="Calibri" w:hAnsi="Calibri"/>
              </w:rPr>
            </w:pPr>
            <w:r w:rsidRPr="00CB01AB">
              <w:rPr>
                <w:rFonts w:ascii="Calibri" w:hAnsi="Calibri"/>
              </w:rPr>
              <w:t>0.11</w:t>
            </w:r>
          </w:p>
        </w:tc>
        <w:tc>
          <w:tcPr>
            <w:tcW w:w="1225" w:type="dxa"/>
            <w:tcBorders>
              <w:top w:val="single" w:sz="4" w:space="0" w:color="BFBFBF" w:themeColor="background1" w:themeShade="BF"/>
              <w:bottom w:val="single" w:sz="4" w:space="0" w:color="BFBFBF" w:themeColor="background1" w:themeShade="BF"/>
            </w:tcBorders>
          </w:tcPr>
          <w:p w14:paraId="2E304E4C" w14:textId="77777777" w:rsidR="007E7ABF" w:rsidRPr="00CB01AB" w:rsidRDefault="007E7ABF" w:rsidP="00FE47C3">
            <w:pPr>
              <w:jc w:val="right"/>
              <w:rPr>
                <w:rFonts w:ascii="Calibri" w:hAnsi="Calibri"/>
              </w:rPr>
            </w:pPr>
            <w:r w:rsidRPr="00CB01AB">
              <w:rPr>
                <w:rFonts w:ascii="Calibri" w:hAnsi="Calibri"/>
              </w:rPr>
              <w:t>0.29</w:t>
            </w:r>
          </w:p>
        </w:tc>
        <w:tc>
          <w:tcPr>
            <w:tcW w:w="1234" w:type="dxa"/>
            <w:tcBorders>
              <w:top w:val="single" w:sz="4" w:space="0" w:color="BFBFBF" w:themeColor="background1" w:themeShade="BF"/>
              <w:bottom w:val="single" w:sz="4" w:space="0" w:color="BFBFBF" w:themeColor="background1" w:themeShade="BF"/>
            </w:tcBorders>
          </w:tcPr>
          <w:p w14:paraId="0E387EEC" w14:textId="77777777" w:rsidR="007E7ABF" w:rsidRPr="00CB01AB" w:rsidRDefault="007E7ABF" w:rsidP="00FE47C3">
            <w:pPr>
              <w:jc w:val="right"/>
              <w:rPr>
                <w:rFonts w:ascii="Calibri" w:hAnsi="Calibri"/>
              </w:rPr>
            </w:pPr>
            <w:r w:rsidRPr="00CB01AB">
              <w:rPr>
                <w:rFonts w:ascii="Calibri" w:hAnsi="Calibri"/>
              </w:rPr>
              <w:t>0.50</w:t>
            </w:r>
          </w:p>
        </w:tc>
        <w:tc>
          <w:tcPr>
            <w:tcW w:w="1961" w:type="dxa"/>
            <w:tcBorders>
              <w:top w:val="single" w:sz="4" w:space="0" w:color="BFBFBF" w:themeColor="background1" w:themeShade="BF"/>
              <w:bottom w:val="single" w:sz="4" w:space="0" w:color="BFBFBF" w:themeColor="background1" w:themeShade="BF"/>
            </w:tcBorders>
            <w:noWrap/>
            <w:hideMark/>
          </w:tcPr>
          <w:p w14:paraId="2869D7E3" w14:textId="77777777" w:rsidR="007E7ABF" w:rsidRPr="00CB01AB" w:rsidRDefault="007E7ABF" w:rsidP="00FE47C3">
            <w:pPr>
              <w:jc w:val="right"/>
              <w:rPr>
                <w:rFonts w:ascii="Calibri" w:hAnsi="Calibri"/>
              </w:rPr>
            </w:pPr>
            <w:r w:rsidRPr="00CB01AB">
              <w:rPr>
                <w:rFonts w:ascii="Calibri" w:hAnsi="Calibri"/>
              </w:rPr>
              <w:t>0.97</w:t>
            </w:r>
          </w:p>
        </w:tc>
      </w:tr>
      <w:tr w:rsidR="007E7ABF" w:rsidRPr="00236D53" w14:paraId="45D758E2" w14:textId="77777777" w:rsidTr="00FE47C3">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noWrap/>
            <w:hideMark/>
          </w:tcPr>
          <w:p w14:paraId="34951D4A" w14:textId="77777777" w:rsidR="007E7ABF" w:rsidRPr="00CE1C0A" w:rsidRDefault="007E7ABF" w:rsidP="00FE47C3">
            <w:pPr>
              <w:jc w:val="left"/>
              <w:rPr>
                <w:rFonts w:ascii="Calibri" w:eastAsia="Times New Roman" w:hAnsi="Calibri" w:cs="Times New Roman"/>
                <w:b/>
                <w:color w:val="000000"/>
              </w:rPr>
            </w:pPr>
            <w:r w:rsidRPr="00CE1C0A">
              <w:rPr>
                <w:rFonts w:ascii="Calibri" w:eastAsia="Times New Roman" w:hAnsi="Calibri" w:cs="Times New Roman"/>
                <w:b/>
                <w:color w:val="000000"/>
              </w:rPr>
              <w:t>Wind Turbine Cost ($ Billions)</w:t>
            </w:r>
          </w:p>
        </w:tc>
        <w:tc>
          <w:tcPr>
            <w:tcW w:w="132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579171A1" w14:textId="77777777" w:rsidR="007E7ABF" w:rsidRPr="00CB01AB" w:rsidRDefault="007E7ABF" w:rsidP="00FE47C3">
            <w:pPr>
              <w:jc w:val="right"/>
              <w:rPr>
                <w:rFonts w:ascii="Calibri" w:hAnsi="Calibri"/>
              </w:rPr>
            </w:pPr>
            <w:r w:rsidRPr="00CB01AB">
              <w:rPr>
                <w:rFonts w:ascii="Calibri" w:hAnsi="Calibri"/>
              </w:rPr>
              <w:t>96</w:t>
            </w:r>
          </w:p>
        </w:tc>
        <w:tc>
          <w:tcPr>
            <w:tcW w:w="1225"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01C10DDA" w14:textId="77777777" w:rsidR="007E7ABF" w:rsidRPr="00CB01AB" w:rsidRDefault="007E7ABF" w:rsidP="00FE47C3">
            <w:pPr>
              <w:jc w:val="right"/>
              <w:rPr>
                <w:rFonts w:ascii="Calibri" w:hAnsi="Calibri"/>
              </w:rPr>
            </w:pPr>
            <w:r w:rsidRPr="00CB01AB">
              <w:rPr>
                <w:rFonts w:ascii="Calibri" w:hAnsi="Calibri"/>
              </w:rPr>
              <w:t>246</w:t>
            </w:r>
          </w:p>
        </w:tc>
        <w:tc>
          <w:tcPr>
            <w:tcW w:w="1234"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663D07EF" w14:textId="77777777" w:rsidR="007E7ABF" w:rsidRPr="00CB01AB" w:rsidRDefault="007E7ABF" w:rsidP="00FE47C3">
            <w:pPr>
              <w:jc w:val="right"/>
              <w:rPr>
                <w:rFonts w:ascii="Calibri" w:hAnsi="Calibri"/>
              </w:rPr>
            </w:pPr>
            <w:r w:rsidRPr="00CB01AB">
              <w:rPr>
                <w:rFonts w:ascii="Calibri" w:hAnsi="Calibri"/>
              </w:rPr>
              <w:t>419</w:t>
            </w:r>
          </w:p>
        </w:tc>
        <w:tc>
          <w:tcPr>
            <w:tcW w:w="196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4E664E51" w14:textId="77777777" w:rsidR="007E7ABF" w:rsidRPr="00CB01AB" w:rsidRDefault="007E7ABF" w:rsidP="00FE47C3">
            <w:pPr>
              <w:jc w:val="right"/>
              <w:rPr>
                <w:rFonts w:ascii="Calibri" w:hAnsi="Calibri"/>
              </w:rPr>
            </w:pPr>
            <w:r w:rsidRPr="00CB01AB">
              <w:rPr>
                <w:rFonts w:ascii="Calibri" w:hAnsi="Calibri"/>
              </w:rPr>
              <w:t>818</w:t>
            </w:r>
          </w:p>
        </w:tc>
      </w:tr>
      <w:tr w:rsidR="007E7ABF" w:rsidRPr="00236D53" w14:paraId="72E9B578" w14:textId="77777777" w:rsidTr="00FE47C3">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noWrap/>
            <w:hideMark/>
          </w:tcPr>
          <w:p w14:paraId="7179BFAC" w14:textId="77777777" w:rsidR="007E7ABF" w:rsidRPr="00CE1C0A" w:rsidRDefault="007E7ABF" w:rsidP="00FE47C3">
            <w:pPr>
              <w:jc w:val="left"/>
              <w:rPr>
                <w:rFonts w:ascii="Calibri" w:eastAsia="Times New Roman" w:hAnsi="Calibri" w:cs="Times New Roman"/>
                <w:b/>
                <w:color w:val="000000"/>
              </w:rPr>
            </w:pPr>
            <w:r w:rsidRPr="00CE1C0A">
              <w:rPr>
                <w:rFonts w:ascii="Calibri" w:eastAsia="Times New Roman" w:hAnsi="Calibri" w:cs="Times New Roman"/>
                <w:b/>
                <w:color w:val="000000"/>
              </w:rPr>
              <w:lastRenderedPageBreak/>
              <w:t>Transmission Cost ($ Billions)</w:t>
            </w:r>
          </w:p>
        </w:tc>
        <w:tc>
          <w:tcPr>
            <w:tcW w:w="1321" w:type="dxa"/>
            <w:tcBorders>
              <w:top w:val="single" w:sz="4" w:space="0" w:color="BFBFBF" w:themeColor="background1" w:themeShade="BF"/>
              <w:bottom w:val="single" w:sz="4" w:space="0" w:color="BFBFBF" w:themeColor="background1" w:themeShade="BF"/>
            </w:tcBorders>
            <w:noWrap/>
            <w:vAlign w:val="bottom"/>
            <w:hideMark/>
          </w:tcPr>
          <w:p w14:paraId="66BB2710" w14:textId="77777777" w:rsidR="007E7ABF" w:rsidRPr="00CB01AB" w:rsidRDefault="007E7ABF" w:rsidP="00FE47C3">
            <w:pPr>
              <w:jc w:val="right"/>
              <w:rPr>
                <w:rFonts w:ascii="Calibri" w:hAnsi="Calibri"/>
              </w:rPr>
            </w:pPr>
            <w:r w:rsidRPr="00CB01AB">
              <w:rPr>
                <w:rFonts w:ascii="Calibri" w:hAnsi="Calibri"/>
              </w:rPr>
              <w:t>10</w:t>
            </w:r>
          </w:p>
        </w:tc>
        <w:tc>
          <w:tcPr>
            <w:tcW w:w="1225" w:type="dxa"/>
            <w:tcBorders>
              <w:top w:val="single" w:sz="4" w:space="0" w:color="BFBFBF" w:themeColor="background1" w:themeShade="BF"/>
              <w:bottom w:val="single" w:sz="4" w:space="0" w:color="BFBFBF" w:themeColor="background1" w:themeShade="BF"/>
            </w:tcBorders>
            <w:vAlign w:val="bottom"/>
          </w:tcPr>
          <w:p w14:paraId="34D67B23" w14:textId="77777777" w:rsidR="007E7ABF" w:rsidRPr="00CB01AB" w:rsidRDefault="007E7ABF" w:rsidP="00FE47C3">
            <w:pPr>
              <w:jc w:val="right"/>
              <w:rPr>
                <w:rFonts w:ascii="Calibri" w:hAnsi="Calibri"/>
              </w:rPr>
            </w:pPr>
            <w:r w:rsidRPr="00CB01AB">
              <w:rPr>
                <w:rFonts w:ascii="Calibri" w:hAnsi="Calibri"/>
              </w:rPr>
              <w:t>27</w:t>
            </w:r>
          </w:p>
        </w:tc>
        <w:tc>
          <w:tcPr>
            <w:tcW w:w="1234" w:type="dxa"/>
            <w:tcBorders>
              <w:top w:val="single" w:sz="4" w:space="0" w:color="BFBFBF" w:themeColor="background1" w:themeShade="BF"/>
              <w:bottom w:val="single" w:sz="4" w:space="0" w:color="BFBFBF" w:themeColor="background1" w:themeShade="BF"/>
            </w:tcBorders>
            <w:vAlign w:val="bottom"/>
          </w:tcPr>
          <w:p w14:paraId="233EBDE4" w14:textId="77777777" w:rsidR="007E7ABF" w:rsidRPr="00CB01AB" w:rsidRDefault="007E7ABF" w:rsidP="00FE47C3">
            <w:pPr>
              <w:jc w:val="right"/>
              <w:rPr>
                <w:rFonts w:ascii="Calibri" w:hAnsi="Calibri"/>
              </w:rPr>
            </w:pPr>
            <w:r w:rsidRPr="00CB01AB">
              <w:rPr>
                <w:rFonts w:ascii="Calibri" w:hAnsi="Calibri"/>
              </w:rPr>
              <w:t>48</w:t>
            </w:r>
          </w:p>
        </w:tc>
        <w:tc>
          <w:tcPr>
            <w:tcW w:w="1961" w:type="dxa"/>
            <w:tcBorders>
              <w:top w:val="single" w:sz="4" w:space="0" w:color="BFBFBF" w:themeColor="background1" w:themeShade="BF"/>
              <w:bottom w:val="single" w:sz="4" w:space="0" w:color="BFBFBF" w:themeColor="background1" w:themeShade="BF"/>
            </w:tcBorders>
            <w:noWrap/>
            <w:vAlign w:val="bottom"/>
            <w:hideMark/>
          </w:tcPr>
          <w:p w14:paraId="390794F1" w14:textId="77777777" w:rsidR="007E7ABF" w:rsidRPr="00CB01AB" w:rsidRDefault="007E7ABF" w:rsidP="00FE47C3">
            <w:pPr>
              <w:jc w:val="right"/>
              <w:rPr>
                <w:rFonts w:ascii="Calibri" w:hAnsi="Calibri"/>
              </w:rPr>
            </w:pPr>
            <w:r w:rsidRPr="00CB01AB">
              <w:rPr>
                <w:rFonts w:ascii="Calibri" w:hAnsi="Calibri"/>
              </w:rPr>
              <w:t>97</w:t>
            </w:r>
          </w:p>
        </w:tc>
      </w:tr>
      <w:tr w:rsidR="007E7ABF" w:rsidRPr="00236D53" w14:paraId="6315202D" w14:textId="77777777" w:rsidTr="00FE47C3">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noWrap/>
            <w:hideMark/>
          </w:tcPr>
          <w:p w14:paraId="0AE3A738" w14:textId="77777777" w:rsidR="007E7ABF" w:rsidRPr="00CE1C0A" w:rsidRDefault="007E7ABF" w:rsidP="00FE47C3">
            <w:pPr>
              <w:jc w:val="left"/>
              <w:rPr>
                <w:rFonts w:ascii="Calibri" w:eastAsia="Times New Roman" w:hAnsi="Calibri" w:cs="Times New Roman"/>
                <w:b/>
                <w:color w:val="000000"/>
              </w:rPr>
            </w:pPr>
            <w:r w:rsidRPr="00CE1C0A">
              <w:rPr>
                <w:rFonts w:ascii="Calibri" w:eastAsia="Times New Roman" w:hAnsi="Calibri" w:cs="Times New Roman"/>
                <w:b/>
                <w:color w:val="000000"/>
              </w:rPr>
              <w:t>Name Plate Capacity (GW)</w:t>
            </w:r>
          </w:p>
        </w:tc>
        <w:tc>
          <w:tcPr>
            <w:tcW w:w="132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5A92D51A" w14:textId="77777777" w:rsidR="007E7ABF" w:rsidRPr="00CB01AB" w:rsidRDefault="007E7ABF" w:rsidP="00FE47C3">
            <w:pPr>
              <w:jc w:val="right"/>
              <w:rPr>
                <w:rFonts w:ascii="Calibri" w:eastAsia="Times New Roman" w:hAnsi="Calibri" w:cs="Times New Roman"/>
                <w:color w:val="000000"/>
              </w:rPr>
            </w:pPr>
            <w:r w:rsidRPr="00CB01AB">
              <w:rPr>
                <w:rFonts w:ascii="Calibri" w:eastAsia="Times New Roman" w:hAnsi="Calibri" w:cs="Times New Roman"/>
                <w:color w:val="000000"/>
              </w:rPr>
              <w:t>56</w:t>
            </w:r>
          </w:p>
        </w:tc>
        <w:tc>
          <w:tcPr>
            <w:tcW w:w="1225"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4E062468" w14:textId="77777777" w:rsidR="007E7ABF" w:rsidRPr="00CB01AB" w:rsidRDefault="007E7ABF" w:rsidP="00FE47C3">
            <w:pPr>
              <w:jc w:val="right"/>
              <w:rPr>
                <w:rFonts w:ascii="Calibri" w:eastAsia="Times New Roman" w:hAnsi="Calibri" w:cs="Times New Roman"/>
                <w:color w:val="000000"/>
              </w:rPr>
            </w:pPr>
            <w:r w:rsidRPr="00CB01AB">
              <w:rPr>
                <w:rFonts w:ascii="Calibri" w:eastAsia="Times New Roman" w:hAnsi="Calibri" w:cs="Times New Roman"/>
                <w:color w:val="000000"/>
              </w:rPr>
              <w:t>144</w:t>
            </w:r>
          </w:p>
        </w:tc>
        <w:tc>
          <w:tcPr>
            <w:tcW w:w="1234"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5CAF7B14" w14:textId="77777777" w:rsidR="007E7ABF" w:rsidRPr="00CB01AB" w:rsidRDefault="007E7ABF" w:rsidP="00FE47C3">
            <w:pPr>
              <w:jc w:val="right"/>
              <w:rPr>
                <w:rFonts w:ascii="Calibri" w:eastAsia="Times New Roman" w:hAnsi="Calibri" w:cs="Times New Roman"/>
                <w:color w:val="000000"/>
              </w:rPr>
            </w:pPr>
            <w:r w:rsidRPr="00CB01AB">
              <w:rPr>
                <w:rFonts w:ascii="Calibri" w:eastAsia="Times New Roman" w:hAnsi="Calibri" w:cs="Times New Roman"/>
                <w:color w:val="000000"/>
              </w:rPr>
              <w:t>245</w:t>
            </w:r>
          </w:p>
        </w:tc>
        <w:tc>
          <w:tcPr>
            <w:tcW w:w="196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53118B2D" w14:textId="77777777" w:rsidR="007E7ABF" w:rsidRPr="00CB01AB" w:rsidRDefault="007E7ABF" w:rsidP="00FE47C3">
            <w:pPr>
              <w:jc w:val="right"/>
              <w:rPr>
                <w:rFonts w:ascii="Calibri" w:eastAsia="Times New Roman" w:hAnsi="Calibri" w:cs="Times New Roman"/>
                <w:color w:val="000000"/>
              </w:rPr>
            </w:pPr>
            <w:r w:rsidRPr="00CB01AB">
              <w:rPr>
                <w:rFonts w:ascii="Calibri" w:eastAsia="Times New Roman" w:hAnsi="Calibri" w:cs="Times New Roman"/>
                <w:color w:val="000000"/>
              </w:rPr>
              <w:t>478</w:t>
            </w:r>
          </w:p>
        </w:tc>
      </w:tr>
      <w:tr w:rsidR="007E7ABF" w:rsidRPr="00236D53" w14:paraId="79635E77" w14:textId="77777777" w:rsidTr="00FE47C3">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noWrap/>
            <w:hideMark/>
          </w:tcPr>
          <w:p w14:paraId="3C804E97" w14:textId="77777777" w:rsidR="007E7ABF" w:rsidRPr="00CE1C0A" w:rsidRDefault="007E7ABF" w:rsidP="00FE47C3">
            <w:pPr>
              <w:jc w:val="left"/>
              <w:rPr>
                <w:rFonts w:ascii="Calibri" w:eastAsia="Times New Roman" w:hAnsi="Calibri" w:cs="Times New Roman"/>
                <w:b/>
                <w:color w:val="000000"/>
              </w:rPr>
            </w:pPr>
            <w:r w:rsidRPr="00CE1C0A">
              <w:rPr>
                <w:rFonts w:ascii="Calibri" w:eastAsia="Times New Roman" w:hAnsi="Calibri" w:cs="Times New Roman"/>
                <w:b/>
                <w:color w:val="000000"/>
              </w:rPr>
              <w:t>Generation (GW)</w:t>
            </w:r>
          </w:p>
        </w:tc>
        <w:tc>
          <w:tcPr>
            <w:tcW w:w="1321" w:type="dxa"/>
            <w:tcBorders>
              <w:top w:val="single" w:sz="4" w:space="0" w:color="BFBFBF" w:themeColor="background1" w:themeShade="BF"/>
              <w:bottom w:val="single" w:sz="4" w:space="0" w:color="BFBFBF" w:themeColor="background1" w:themeShade="BF"/>
            </w:tcBorders>
            <w:noWrap/>
            <w:vAlign w:val="bottom"/>
            <w:hideMark/>
          </w:tcPr>
          <w:p w14:paraId="2153D471" w14:textId="77777777" w:rsidR="007E7ABF" w:rsidRPr="00CB01AB" w:rsidRDefault="007E7ABF" w:rsidP="00FE47C3">
            <w:pPr>
              <w:jc w:val="right"/>
              <w:rPr>
                <w:rFonts w:ascii="Calibri" w:hAnsi="Calibri"/>
              </w:rPr>
            </w:pPr>
            <w:r w:rsidRPr="00CB01AB">
              <w:rPr>
                <w:rFonts w:ascii="Calibri" w:hAnsi="Calibri"/>
              </w:rPr>
              <w:t>9.6</w:t>
            </w:r>
          </w:p>
        </w:tc>
        <w:tc>
          <w:tcPr>
            <w:tcW w:w="1225" w:type="dxa"/>
            <w:tcBorders>
              <w:top w:val="single" w:sz="4" w:space="0" w:color="BFBFBF" w:themeColor="background1" w:themeShade="BF"/>
              <w:bottom w:val="single" w:sz="4" w:space="0" w:color="BFBFBF" w:themeColor="background1" w:themeShade="BF"/>
            </w:tcBorders>
            <w:vAlign w:val="bottom"/>
          </w:tcPr>
          <w:p w14:paraId="2809C7DF" w14:textId="77777777" w:rsidR="007E7ABF" w:rsidRPr="00CB01AB" w:rsidRDefault="007E7ABF" w:rsidP="00FE47C3">
            <w:pPr>
              <w:jc w:val="right"/>
              <w:rPr>
                <w:rFonts w:ascii="Calibri" w:hAnsi="Calibri"/>
              </w:rPr>
            </w:pPr>
            <w:r w:rsidRPr="00CB01AB">
              <w:rPr>
                <w:rFonts w:ascii="Calibri" w:hAnsi="Calibri"/>
              </w:rPr>
              <w:t>24.4</w:t>
            </w:r>
          </w:p>
        </w:tc>
        <w:tc>
          <w:tcPr>
            <w:tcW w:w="1234" w:type="dxa"/>
            <w:tcBorders>
              <w:top w:val="single" w:sz="4" w:space="0" w:color="BFBFBF" w:themeColor="background1" w:themeShade="BF"/>
              <w:bottom w:val="single" w:sz="4" w:space="0" w:color="BFBFBF" w:themeColor="background1" w:themeShade="BF"/>
            </w:tcBorders>
            <w:vAlign w:val="bottom"/>
          </w:tcPr>
          <w:p w14:paraId="1A45812B" w14:textId="77777777" w:rsidR="007E7ABF" w:rsidRPr="00CB01AB" w:rsidRDefault="007E7ABF" w:rsidP="00FE47C3">
            <w:pPr>
              <w:jc w:val="right"/>
              <w:rPr>
                <w:rFonts w:ascii="Calibri" w:hAnsi="Calibri"/>
              </w:rPr>
            </w:pPr>
            <w:r w:rsidRPr="00CB01AB">
              <w:rPr>
                <w:rFonts w:ascii="Calibri" w:hAnsi="Calibri"/>
              </w:rPr>
              <w:t>41.7</w:t>
            </w:r>
          </w:p>
        </w:tc>
        <w:tc>
          <w:tcPr>
            <w:tcW w:w="1961" w:type="dxa"/>
            <w:tcBorders>
              <w:top w:val="single" w:sz="4" w:space="0" w:color="BFBFBF" w:themeColor="background1" w:themeShade="BF"/>
              <w:bottom w:val="single" w:sz="4" w:space="0" w:color="BFBFBF" w:themeColor="background1" w:themeShade="BF"/>
            </w:tcBorders>
            <w:noWrap/>
            <w:vAlign w:val="bottom"/>
            <w:hideMark/>
          </w:tcPr>
          <w:p w14:paraId="77790936" w14:textId="77777777" w:rsidR="007E7ABF" w:rsidRPr="00CB01AB" w:rsidRDefault="007E7ABF" w:rsidP="00FE47C3">
            <w:pPr>
              <w:jc w:val="right"/>
              <w:rPr>
                <w:rFonts w:ascii="Calibri" w:hAnsi="Calibri"/>
              </w:rPr>
            </w:pPr>
            <w:r w:rsidRPr="00CB01AB">
              <w:rPr>
                <w:rFonts w:ascii="Calibri" w:hAnsi="Calibri"/>
              </w:rPr>
              <w:t>81.3</w:t>
            </w:r>
          </w:p>
        </w:tc>
      </w:tr>
      <w:tr w:rsidR="007E7ABF" w:rsidRPr="00236D53" w14:paraId="3927A6B5" w14:textId="77777777" w:rsidTr="00FE47C3">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noWrap/>
            <w:hideMark/>
          </w:tcPr>
          <w:p w14:paraId="742BF330" w14:textId="77777777" w:rsidR="007E7ABF" w:rsidRPr="00CE1C0A" w:rsidRDefault="007E7ABF" w:rsidP="00FE47C3">
            <w:pPr>
              <w:jc w:val="left"/>
              <w:rPr>
                <w:rFonts w:ascii="Calibri" w:eastAsia="Times New Roman" w:hAnsi="Calibri" w:cs="Times New Roman"/>
                <w:b/>
                <w:color w:val="000000"/>
              </w:rPr>
            </w:pPr>
            <w:r w:rsidRPr="00CE1C0A">
              <w:rPr>
                <w:rFonts w:ascii="Calibri" w:eastAsia="Times New Roman" w:hAnsi="Calibri" w:cs="Times New Roman"/>
                <w:b/>
                <w:color w:val="000000"/>
              </w:rPr>
              <w:t>Wind Turbine Emissions (</w:t>
            </w:r>
            <w:r w:rsidRPr="00433252">
              <w:rPr>
                <w:rFonts w:ascii="Calibri" w:eastAsia="Times New Roman" w:hAnsi="Calibri" w:cs="Times New Roman"/>
                <w:b/>
                <w:color w:val="000000"/>
              </w:rPr>
              <w:t xml:space="preserve">MT </w:t>
            </w:r>
            <w:r w:rsidRPr="00433252">
              <w:rPr>
                <w:b/>
              </w:rPr>
              <w:t>CO</w:t>
            </w:r>
            <w:r w:rsidRPr="00433252">
              <w:rPr>
                <w:b/>
                <w:vertAlign w:val="subscript"/>
              </w:rPr>
              <w:t>2</w:t>
            </w:r>
            <w:r w:rsidRPr="00433252">
              <w:rPr>
                <w:b/>
              </w:rPr>
              <w:t>e</w:t>
            </w:r>
            <w:r w:rsidRPr="00433252">
              <w:rPr>
                <w:rFonts w:ascii="Calibri" w:eastAsia="Times New Roman" w:hAnsi="Calibri" w:cs="Times New Roman"/>
                <w:b/>
                <w:color w:val="000000"/>
              </w:rPr>
              <w:t>)</w:t>
            </w:r>
          </w:p>
        </w:tc>
        <w:tc>
          <w:tcPr>
            <w:tcW w:w="132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551D714C" w14:textId="77777777" w:rsidR="007E7ABF" w:rsidRPr="00CB01AB" w:rsidRDefault="007E7ABF" w:rsidP="00FE47C3">
            <w:pPr>
              <w:jc w:val="right"/>
              <w:rPr>
                <w:rFonts w:ascii="Calibri" w:hAnsi="Calibri"/>
              </w:rPr>
            </w:pPr>
            <w:r w:rsidRPr="00CB01AB">
              <w:rPr>
                <w:rFonts w:ascii="Calibri" w:hAnsi="Calibri"/>
              </w:rPr>
              <w:t>1</w:t>
            </w:r>
          </w:p>
        </w:tc>
        <w:tc>
          <w:tcPr>
            <w:tcW w:w="1225"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659049FF" w14:textId="77777777" w:rsidR="007E7ABF" w:rsidRPr="00CB01AB" w:rsidRDefault="007E7ABF" w:rsidP="00FE47C3">
            <w:pPr>
              <w:jc w:val="right"/>
              <w:rPr>
                <w:rFonts w:ascii="Calibri" w:hAnsi="Calibri"/>
              </w:rPr>
            </w:pPr>
            <w:r w:rsidRPr="00CB01AB">
              <w:rPr>
                <w:rFonts w:ascii="Calibri" w:hAnsi="Calibri"/>
              </w:rPr>
              <w:t>2</w:t>
            </w:r>
          </w:p>
        </w:tc>
        <w:tc>
          <w:tcPr>
            <w:tcW w:w="1234"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6B73B039" w14:textId="77777777" w:rsidR="007E7ABF" w:rsidRPr="00CB01AB" w:rsidRDefault="007E7ABF" w:rsidP="00FE47C3">
            <w:pPr>
              <w:jc w:val="right"/>
              <w:rPr>
                <w:rFonts w:ascii="Calibri" w:hAnsi="Calibri"/>
              </w:rPr>
            </w:pPr>
            <w:r w:rsidRPr="00CB01AB">
              <w:rPr>
                <w:rFonts w:ascii="Calibri" w:hAnsi="Calibri"/>
              </w:rPr>
              <w:t>4</w:t>
            </w:r>
          </w:p>
        </w:tc>
        <w:tc>
          <w:tcPr>
            <w:tcW w:w="196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503C6CD2" w14:textId="77777777" w:rsidR="007E7ABF" w:rsidRPr="00CB01AB" w:rsidRDefault="007E7ABF" w:rsidP="00FE47C3">
            <w:pPr>
              <w:jc w:val="right"/>
              <w:rPr>
                <w:rFonts w:ascii="Calibri" w:hAnsi="Calibri"/>
              </w:rPr>
            </w:pPr>
            <w:r w:rsidRPr="00CB01AB">
              <w:rPr>
                <w:rFonts w:ascii="Calibri" w:hAnsi="Calibri"/>
              </w:rPr>
              <w:t>7</w:t>
            </w:r>
          </w:p>
        </w:tc>
      </w:tr>
      <w:tr w:rsidR="007E7ABF" w:rsidRPr="00236D53" w14:paraId="39E5EC21" w14:textId="77777777" w:rsidTr="00FE47C3">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noWrap/>
            <w:hideMark/>
          </w:tcPr>
          <w:p w14:paraId="41332F3E" w14:textId="77777777" w:rsidR="007E7ABF" w:rsidRPr="00CE1C0A" w:rsidRDefault="007E7ABF" w:rsidP="00FE47C3">
            <w:pPr>
              <w:jc w:val="left"/>
              <w:rPr>
                <w:rFonts w:ascii="Calibri" w:eastAsia="Times New Roman" w:hAnsi="Calibri" w:cs="Times New Roman"/>
                <w:b/>
                <w:color w:val="000000"/>
              </w:rPr>
            </w:pPr>
            <w:r w:rsidRPr="00CE1C0A">
              <w:rPr>
                <w:rFonts w:ascii="Calibri" w:eastAsia="Times New Roman" w:hAnsi="Calibri" w:cs="Times New Roman"/>
                <w:b/>
                <w:color w:val="000000"/>
              </w:rPr>
              <w:t>Annual Carbon Offset (</w:t>
            </w:r>
            <w:r w:rsidRPr="00433252">
              <w:rPr>
                <w:rFonts w:ascii="Calibri" w:eastAsia="Times New Roman" w:hAnsi="Calibri" w:cs="Times New Roman"/>
                <w:b/>
                <w:color w:val="000000"/>
              </w:rPr>
              <w:t xml:space="preserve">MT </w:t>
            </w:r>
            <w:r w:rsidRPr="00433252">
              <w:rPr>
                <w:b/>
              </w:rPr>
              <w:t>CO</w:t>
            </w:r>
            <w:r w:rsidRPr="00433252">
              <w:rPr>
                <w:b/>
                <w:vertAlign w:val="subscript"/>
              </w:rPr>
              <w:t>2</w:t>
            </w:r>
            <w:r w:rsidRPr="00433252">
              <w:rPr>
                <w:b/>
              </w:rPr>
              <w:t>e</w:t>
            </w:r>
            <w:r w:rsidRPr="00433252">
              <w:rPr>
                <w:rFonts w:ascii="Calibri" w:eastAsia="Times New Roman" w:hAnsi="Calibri" w:cs="Times New Roman"/>
                <w:b/>
                <w:color w:val="000000"/>
              </w:rPr>
              <w:t>)</w:t>
            </w:r>
          </w:p>
        </w:tc>
        <w:tc>
          <w:tcPr>
            <w:tcW w:w="1321" w:type="dxa"/>
            <w:tcBorders>
              <w:top w:val="single" w:sz="4" w:space="0" w:color="BFBFBF" w:themeColor="background1" w:themeShade="BF"/>
              <w:bottom w:val="single" w:sz="4" w:space="0" w:color="BFBFBF" w:themeColor="background1" w:themeShade="BF"/>
            </w:tcBorders>
            <w:noWrap/>
            <w:hideMark/>
          </w:tcPr>
          <w:p w14:paraId="63A82DEB" w14:textId="77777777" w:rsidR="007E7ABF" w:rsidRPr="00CB01AB" w:rsidRDefault="007E7ABF" w:rsidP="00FE47C3">
            <w:pPr>
              <w:jc w:val="right"/>
              <w:rPr>
                <w:rFonts w:ascii="Calibri" w:hAnsi="Calibri"/>
              </w:rPr>
            </w:pPr>
            <w:r w:rsidRPr="00CB01AB">
              <w:rPr>
                <w:rFonts w:ascii="Calibri" w:hAnsi="Calibri"/>
              </w:rPr>
              <w:t>48</w:t>
            </w:r>
          </w:p>
        </w:tc>
        <w:tc>
          <w:tcPr>
            <w:tcW w:w="1225" w:type="dxa"/>
            <w:tcBorders>
              <w:top w:val="single" w:sz="4" w:space="0" w:color="BFBFBF" w:themeColor="background1" w:themeShade="BF"/>
              <w:bottom w:val="single" w:sz="4" w:space="0" w:color="BFBFBF" w:themeColor="background1" w:themeShade="BF"/>
            </w:tcBorders>
          </w:tcPr>
          <w:p w14:paraId="45F68CC1" w14:textId="77777777" w:rsidR="007E7ABF" w:rsidRPr="00CB01AB" w:rsidRDefault="007E7ABF" w:rsidP="00FE47C3">
            <w:pPr>
              <w:jc w:val="right"/>
              <w:rPr>
                <w:rFonts w:ascii="Calibri" w:hAnsi="Calibri"/>
              </w:rPr>
            </w:pPr>
            <w:r w:rsidRPr="00CB01AB">
              <w:rPr>
                <w:rFonts w:ascii="Calibri" w:hAnsi="Calibri"/>
              </w:rPr>
              <w:t>117</w:t>
            </w:r>
          </w:p>
        </w:tc>
        <w:tc>
          <w:tcPr>
            <w:tcW w:w="1234" w:type="dxa"/>
            <w:tcBorders>
              <w:top w:val="single" w:sz="4" w:space="0" w:color="BFBFBF" w:themeColor="background1" w:themeShade="BF"/>
              <w:bottom w:val="single" w:sz="4" w:space="0" w:color="BFBFBF" w:themeColor="background1" w:themeShade="BF"/>
            </w:tcBorders>
          </w:tcPr>
          <w:p w14:paraId="1E828FAC" w14:textId="77777777" w:rsidR="007E7ABF" w:rsidRPr="00CB01AB" w:rsidRDefault="007E7ABF" w:rsidP="00FE47C3">
            <w:pPr>
              <w:jc w:val="right"/>
              <w:rPr>
                <w:rFonts w:ascii="Calibri" w:hAnsi="Calibri"/>
              </w:rPr>
            </w:pPr>
            <w:r w:rsidRPr="00CB01AB">
              <w:rPr>
                <w:rFonts w:ascii="Calibri" w:hAnsi="Calibri"/>
              </w:rPr>
              <w:t>196</w:t>
            </w:r>
          </w:p>
        </w:tc>
        <w:tc>
          <w:tcPr>
            <w:tcW w:w="1961" w:type="dxa"/>
            <w:tcBorders>
              <w:top w:val="single" w:sz="4" w:space="0" w:color="BFBFBF" w:themeColor="background1" w:themeShade="BF"/>
              <w:bottom w:val="single" w:sz="4" w:space="0" w:color="BFBFBF" w:themeColor="background1" w:themeShade="BF"/>
            </w:tcBorders>
            <w:noWrap/>
            <w:hideMark/>
          </w:tcPr>
          <w:p w14:paraId="11CE7EDF" w14:textId="77777777" w:rsidR="007E7ABF" w:rsidRPr="00CB01AB" w:rsidRDefault="007E7ABF" w:rsidP="00FE47C3">
            <w:pPr>
              <w:jc w:val="right"/>
              <w:rPr>
                <w:rFonts w:ascii="Calibri" w:hAnsi="Calibri"/>
              </w:rPr>
            </w:pPr>
            <w:r w:rsidRPr="00CB01AB">
              <w:rPr>
                <w:rFonts w:ascii="Calibri" w:hAnsi="Calibri"/>
              </w:rPr>
              <w:t>330</w:t>
            </w:r>
          </w:p>
        </w:tc>
      </w:tr>
      <w:tr w:rsidR="007E7ABF" w:rsidRPr="00236D53" w14:paraId="78217834" w14:textId="77777777" w:rsidTr="00FE47C3">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noWrap/>
            <w:hideMark/>
          </w:tcPr>
          <w:p w14:paraId="44A093E4" w14:textId="77777777" w:rsidR="007E7ABF" w:rsidRPr="00CE1C0A" w:rsidRDefault="007E7ABF" w:rsidP="00FE47C3">
            <w:pPr>
              <w:jc w:val="left"/>
              <w:rPr>
                <w:rFonts w:ascii="Calibri" w:eastAsia="Times New Roman" w:hAnsi="Calibri" w:cs="Times New Roman"/>
                <w:b/>
                <w:color w:val="000000"/>
              </w:rPr>
            </w:pPr>
            <w:r w:rsidRPr="00CE1C0A">
              <w:rPr>
                <w:rFonts w:ascii="Calibri" w:eastAsia="Times New Roman" w:hAnsi="Calibri" w:cs="Times New Roman"/>
                <w:b/>
                <w:color w:val="000000"/>
              </w:rPr>
              <w:t>Incremental Carbon Ratio</w:t>
            </w:r>
          </w:p>
        </w:tc>
        <w:tc>
          <w:tcPr>
            <w:tcW w:w="132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5F566CDD" w14:textId="77777777" w:rsidR="007E7ABF" w:rsidRPr="00CB01AB" w:rsidRDefault="007E7ABF" w:rsidP="00FE47C3">
            <w:pPr>
              <w:jc w:val="right"/>
              <w:rPr>
                <w:rFonts w:ascii="Calibri" w:hAnsi="Calibri"/>
              </w:rPr>
            </w:pPr>
            <w:r w:rsidRPr="00CB01AB">
              <w:rPr>
                <w:rFonts w:ascii="Calibri" w:hAnsi="Calibri"/>
              </w:rPr>
              <w:t>100%</w:t>
            </w:r>
          </w:p>
        </w:tc>
        <w:tc>
          <w:tcPr>
            <w:tcW w:w="1225"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119B4EBA" w14:textId="77777777" w:rsidR="007E7ABF" w:rsidRPr="00CB01AB" w:rsidRDefault="007E7ABF" w:rsidP="00FE47C3">
            <w:pPr>
              <w:jc w:val="right"/>
              <w:rPr>
                <w:rFonts w:ascii="Calibri" w:hAnsi="Calibri"/>
              </w:rPr>
            </w:pPr>
            <w:r w:rsidRPr="00CB01AB">
              <w:rPr>
                <w:rFonts w:ascii="Calibri" w:hAnsi="Calibri"/>
              </w:rPr>
              <w:t>243%</w:t>
            </w:r>
          </w:p>
        </w:tc>
        <w:tc>
          <w:tcPr>
            <w:tcW w:w="1234"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0E27F364" w14:textId="77777777" w:rsidR="007E7ABF" w:rsidRPr="00CB01AB" w:rsidRDefault="007E7ABF" w:rsidP="00FE47C3">
            <w:pPr>
              <w:jc w:val="right"/>
              <w:rPr>
                <w:rFonts w:ascii="Calibri" w:hAnsi="Calibri"/>
              </w:rPr>
            </w:pPr>
            <w:r w:rsidRPr="00CB01AB">
              <w:rPr>
                <w:rFonts w:ascii="Calibri" w:hAnsi="Calibri"/>
              </w:rPr>
              <w:t>410%</w:t>
            </w:r>
          </w:p>
        </w:tc>
        <w:tc>
          <w:tcPr>
            <w:tcW w:w="196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2DB0F130" w14:textId="77777777" w:rsidR="007E7ABF" w:rsidRPr="00CB01AB" w:rsidRDefault="007E7ABF" w:rsidP="00FE47C3">
            <w:pPr>
              <w:jc w:val="right"/>
              <w:rPr>
                <w:rFonts w:ascii="Calibri" w:hAnsi="Calibri"/>
              </w:rPr>
            </w:pPr>
            <w:r w:rsidRPr="00CB01AB">
              <w:rPr>
                <w:rFonts w:ascii="Calibri" w:hAnsi="Calibri"/>
              </w:rPr>
              <w:t>689%</w:t>
            </w:r>
          </w:p>
        </w:tc>
      </w:tr>
      <w:tr w:rsidR="007E7ABF" w:rsidRPr="00236D53" w14:paraId="2A4803D0" w14:textId="77777777" w:rsidTr="00FE47C3">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noWrap/>
            <w:hideMark/>
          </w:tcPr>
          <w:p w14:paraId="370D64D1" w14:textId="77777777" w:rsidR="007E7ABF" w:rsidRPr="00CE1C0A" w:rsidRDefault="007E7ABF" w:rsidP="00FE47C3">
            <w:pPr>
              <w:jc w:val="left"/>
              <w:rPr>
                <w:rFonts w:ascii="Calibri" w:eastAsia="Times New Roman" w:hAnsi="Calibri" w:cs="Times New Roman"/>
                <w:b/>
                <w:color w:val="000000"/>
              </w:rPr>
            </w:pPr>
            <w:r w:rsidRPr="00CE1C0A">
              <w:rPr>
                <w:rFonts w:ascii="Calibri" w:eastAsia="Times New Roman" w:hAnsi="Calibri" w:cs="Times New Roman"/>
                <w:b/>
                <w:color w:val="000000"/>
              </w:rPr>
              <w:t>Production Carbon Ratio</w:t>
            </w:r>
          </w:p>
        </w:tc>
        <w:tc>
          <w:tcPr>
            <w:tcW w:w="1321" w:type="dxa"/>
            <w:tcBorders>
              <w:top w:val="single" w:sz="4" w:space="0" w:color="BFBFBF" w:themeColor="background1" w:themeShade="BF"/>
              <w:bottom w:val="single" w:sz="4" w:space="0" w:color="BFBFBF" w:themeColor="background1" w:themeShade="BF"/>
            </w:tcBorders>
            <w:noWrap/>
            <w:vAlign w:val="bottom"/>
            <w:hideMark/>
          </w:tcPr>
          <w:p w14:paraId="17E17E92" w14:textId="77777777" w:rsidR="007E7ABF" w:rsidRPr="00CB01AB" w:rsidRDefault="007E7ABF" w:rsidP="00FE47C3">
            <w:pPr>
              <w:jc w:val="right"/>
              <w:rPr>
                <w:rFonts w:ascii="Calibri" w:hAnsi="Calibri"/>
              </w:rPr>
            </w:pPr>
            <w:r w:rsidRPr="00CB01AB">
              <w:rPr>
                <w:rFonts w:ascii="Calibri" w:hAnsi="Calibri"/>
              </w:rPr>
              <w:t>41%</w:t>
            </w:r>
          </w:p>
        </w:tc>
        <w:tc>
          <w:tcPr>
            <w:tcW w:w="1225" w:type="dxa"/>
            <w:tcBorders>
              <w:top w:val="single" w:sz="4" w:space="0" w:color="BFBFBF" w:themeColor="background1" w:themeShade="BF"/>
              <w:bottom w:val="single" w:sz="4" w:space="0" w:color="BFBFBF" w:themeColor="background1" w:themeShade="BF"/>
            </w:tcBorders>
            <w:vAlign w:val="bottom"/>
          </w:tcPr>
          <w:p w14:paraId="40C155F2" w14:textId="77777777" w:rsidR="007E7ABF" w:rsidRPr="00CB01AB" w:rsidRDefault="007E7ABF" w:rsidP="00FE47C3">
            <w:pPr>
              <w:jc w:val="right"/>
              <w:rPr>
                <w:rFonts w:ascii="Calibri" w:hAnsi="Calibri"/>
              </w:rPr>
            </w:pPr>
            <w:r w:rsidRPr="00CB01AB">
              <w:rPr>
                <w:rFonts w:ascii="Calibri" w:hAnsi="Calibri"/>
              </w:rPr>
              <w:t>100%</w:t>
            </w:r>
          </w:p>
        </w:tc>
        <w:tc>
          <w:tcPr>
            <w:tcW w:w="1234" w:type="dxa"/>
            <w:tcBorders>
              <w:top w:val="single" w:sz="4" w:space="0" w:color="BFBFBF" w:themeColor="background1" w:themeShade="BF"/>
              <w:bottom w:val="single" w:sz="4" w:space="0" w:color="BFBFBF" w:themeColor="background1" w:themeShade="BF"/>
            </w:tcBorders>
            <w:vAlign w:val="bottom"/>
          </w:tcPr>
          <w:p w14:paraId="540AF383" w14:textId="77777777" w:rsidR="007E7ABF" w:rsidRPr="00CB01AB" w:rsidRDefault="007E7ABF" w:rsidP="00FE47C3">
            <w:pPr>
              <w:jc w:val="right"/>
              <w:rPr>
                <w:rFonts w:ascii="Calibri" w:hAnsi="Calibri"/>
              </w:rPr>
            </w:pPr>
            <w:r w:rsidRPr="00CB01AB">
              <w:rPr>
                <w:rFonts w:ascii="Calibri" w:hAnsi="Calibri"/>
              </w:rPr>
              <w:t>168%</w:t>
            </w:r>
          </w:p>
        </w:tc>
        <w:tc>
          <w:tcPr>
            <w:tcW w:w="1961" w:type="dxa"/>
            <w:tcBorders>
              <w:top w:val="single" w:sz="4" w:space="0" w:color="BFBFBF" w:themeColor="background1" w:themeShade="BF"/>
              <w:bottom w:val="single" w:sz="4" w:space="0" w:color="BFBFBF" w:themeColor="background1" w:themeShade="BF"/>
            </w:tcBorders>
            <w:noWrap/>
            <w:vAlign w:val="bottom"/>
            <w:hideMark/>
          </w:tcPr>
          <w:p w14:paraId="432CD72F" w14:textId="77777777" w:rsidR="007E7ABF" w:rsidRPr="00CB01AB" w:rsidRDefault="007E7ABF" w:rsidP="00FE47C3">
            <w:pPr>
              <w:jc w:val="right"/>
              <w:rPr>
                <w:rFonts w:ascii="Calibri" w:hAnsi="Calibri"/>
              </w:rPr>
            </w:pPr>
            <w:r w:rsidRPr="00CB01AB">
              <w:rPr>
                <w:rFonts w:ascii="Calibri" w:hAnsi="Calibri"/>
              </w:rPr>
              <w:t>283%</w:t>
            </w:r>
          </w:p>
        </w:tc>
      </w:tr>
      <w:tr w:rsidR="007E7ABF" w:rsidRPr="00236D53" w14:paraId="39950E00" w14:textId="77777777" w:rsidTr="00FE47C3">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noWrap/>
            <w:hideMark/>
          </w:tcPr>
          <w:p w14:paraId="27C6FEF5" w14:textId="77777777" w:rsidR="007E7ABF" w:rsidRPr="00CE1C0A" w:rsidRDefault="007E7ABF" w:rsidP="00FE47C3">
            <w:pPr>
              <w:jc w:val="left"/>
              <w:rPr>
                <w:rFonts w:ascii="Calibri" w:eastAsia="Times New Roman" w:hAnsi="Calibri" w:cs="Times New Roman"/>
                <w:b/>
                <w:color w:val="000000"/>
              </w:rPr>
            </w:pPr>
            <w:r w:rsidRPr="00CE1C0A">
              <w:rPr>
                <w:rFonts w:ascii="Calibri" w:eastAsia="Times New Roman" w:hAnsi="Calibri" w:cs="Times New Roman"/>
                <w:b/>
                <w:color w:val="000000"/>
              </w:rPr>
              <w:t>Total Carbon Ratio</w:t>
            </w:r>
          </w:p>
        </w:tc>
        <w:tc>
          <w:tcPr>
            <w:tcW w:w="132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182FBFEB" w14:textId="77777777" w:rsidR="007E7ABF" w:rsidRPr="00CB01AB" w:rsidRDefault="007E7ABF" w:rsidP="00FE47C3">
            <w:pPr>
              <w:jc w:val="right"/>
              <w:rPr>
                <w:rFonts w:ascii="Calibri" w:hAnsi="Calibri"/>
              </w:rPr>
            </w:pPr>
            <w:r w:rsidRPr="00CB01AB">
              <w:rPr>
                <w:rFonts w:ascii="Calibri" w:hAnsi="Calibri"/>
              </w:rPr>
              <w:t>13%</w:t>
            </w:r>
          </w:p>
        </w:tc>
        <w:tc>
          <w:tcPr>
            <w:tcW w:w="1225"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7AE255B6" w14:textId="77777777" w:rsidR="007E7ABF" w:rsidRPr="00CB01AB" w:rsidRDefault="007E7ABF" w:rsidP="00FE47C3">
            <w:pPr>
              <w:jc w:val="right"/>
              <w:rPr>
                <w:rFonts w:ascii="Calibri" w:hAnsi="Calibri"/>
              </w:rPr>
            </w:pPr>
            <w:r w:rsidRPr="00CB01AB">
              <w:rPr>
                <w:rFonts w:ascii="Calibri" w:hAnsi="Calibri"/>
              </w:rPr>
              <w:t>31%</w:t>
            </w:r>
          </w:p>
        </w:tc>
        <w:tc>
          <w:tcPr>
            <w:tcW w:w="1234"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57FF21EC" w14:textId="77777777" w:rsidR="007E7ABF" w:rsidRPr="00CB01AB" w:rsidRDefault="007E7ABF" w:rsidP="00FE47C3">
            <w:pPr>
              <w:jc w:val="right"/>
              <w:rPr>
                <w:rFonts w:ascii="Calibri" w:hAnsi="Calibri"/>
              </w:rPr>
            </w:pPr>
            <w:r w:rsidRPr="00CB01AB">
              <w:rPr>
                <w:rFonts w:ascii="Calibri" w:hAnsi="Calibri"/>
              </w:rPr>
              <w:t>52%</w:t>
            </w:r>
          </w:p>
        </w:tc>
        <w:tc>
          <w:tcPr>
            <w:tcW w:w="196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71C54FD8" w14:textId="77777777" w:rsidR="007E7ABF" w:rsidRPr="00CB01AB" w:rsidRDefault="007E7ABF" w:rsidP="00FE47C3">
            <w:pPr>
              <w:jc w:val="right"/>
              <w:rPr>
                <w:rFonts w:ascii="Calibri" w:hAnsi="Calibri"/>
              </w:rPr>
            </w:pPr>
            <w:r w:rsidRPr="00CB01AB">
              <w:rPr>
                <w:rFonts w:ascii="Calibri" w:hAnsi="Calibri"/>
              </w:rPr>
              <w:t>88%</w:t>
            </w:r>
          </w:p>
        </w:tc>
      </w:tr>
      <w:tr w:rsidR="007E7ABF" w:rsidRPr="00236D53" w14:paraId="29ED404A" w14:textId="77777777" w:rsidTr="00FE47C3">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noWrap/>
          </w:tcPr>
          <w:p w14:paraId="2646EBA5" w14:textId="77777777" w:rsidR="007E7ABF" w:rsidRPr="00CE1C0A" w:rsidRDefault="007E7ABF" w:rsidP="00FE47C3">
            <w:pPr>
              <w:jc w:val="left"/>
              <w:rPr>
                <w:rFonts w:ascii="Calibri" w:hAnsi="Calibri"/>
                <w:b/>
                <w:color w:val="000000"/>
              </w:rPr>
            </w:pPr>
            <w:r w:rsidRPr="00CE1C0A">
              <w:rPr>
                <w:rFonts w:ascii="Calibri" w:hAnsi="Calibri"/>
                <w:b/>
                <w:bCs/>
                <w:color w:val="000000"/>
              </w:rPr>
              <w:t>Percent of Alberta's Generation</w:t>
            </w:r>
          </w:p>
        </w:tc>
        <w:tc>
          <w:tcPr>
            <w:tcW w:w="1321" w:type="dxa"/>
            <w:tcBorders>
              <w:top w:val="single" w:sz="4" w:space="0" w:color="BFBFBF" w:themeColor="background1" w:themeShade="BF"/>
              <w:bottom w:val="single" w:sz="4" w:space="0" w:color="BFBFBF" w:themeColor="background1" w:themeShade="BF"/>
            </w:tcBorders>
            <w:noWrap/>
            <w:vAlign w:val="bottom"/>
          </w:tcPr>
          <w:p w14:paraId="09CAE406" w14:textId="77777777" w:rsidR="007E7ABF" w:rsidRPr="00CB01AB" w:rsidRDefault="007E7ABF" w:rsidP="00FE47C3">
            <w:pPr>
              <w:jc w:val="right"/>
              <w:rPr>
                <w:rFonts w:ascii="Calibri" w:hAnsi="Calibri"/>
              </w:rPr>
            </w:pPr>
            <w:r w:rsidRPr="00CB01AB">
              <w:rPr>
                <w:rFonts w:ascii="Calibri" w:hAnsi="Calibri"/>
              </w:rPr>
              <w:t>105%</w:t>
            </w:r>
          </w:p>
        </w:tc>
        <w:tc>
          <w:tcPr>
            <w:tcW w:w="1225" w:type="dxa"/>
            <w:tcBorders>
              <w:top w:val="single" w:sz="4" w:space="0" w:color="BFBFBF" w:themeColor="background1" w:themeShade="BF"/>
              <w:bottom w:val="single" w:sz="4" w:space="0" w:color="BFBFBF" w:themeColor="background1" w:themeShade="BF"/>
            </w:tcBorders>
            <w:vAlign w:val="bottom"/>
          </w:tcPr>
          <w:p w14:paraId="479A6DCE" w14:textId="77777777" w:rsidR="007E7ABF" w:rsidRPr="00CB01AB" w:rsidRDefault="007E7ABF" w:rsidP="00FE47C3">
            <w:pPr>
              <w:jc w:val="right"/>
              <w:rPr>
                <w:rFonts w:ascii="Calibri" w:hAnsi="Calibri"/>
              </w:rPr>
            </w:pPr>
            <w:r w:rsidRPr="00CB01AB">
              <w:rPr>
                <w:rFonts w:ascii="Calibri" w:hAnsi="Calibri"/>
              </w:rPr>
              <w:t>269%</w:t>
            </w:r>
          </w:p>
        </w:tc>
        <w:tc>
          <w:tcPr>
            <w:tcW w:w="1234" w:type="dxa"/>
            <w:tcBorders>
              <w:top w:val="single" w:sz="4" w:space="0" w:color="BFBFBF" w:themeColor="background1" w:themeShade="BF"/>
              <w:bottom w:val="single" w:sz="4" w:space="0" w:color="BFBFBF" w:themeColor="background1" w:themeShade="BF"/>
            </w:tcBorders>
            <w:vAlign w:val="bottom"/>
          </w:tcPr>
          <w:p w14:paraId="0A735773" w14:textId="77777777" w:rsidR="007E7ABF" w:rsidRPr="00CB01AB" w:rsidRDefault="007E7ABF" w:rsidP="00FE47C3">
            <w:pPr>
              <w:jc w:val="right"/>
              <w:rPr>
                <w:rFonts w:ascii="Calibri" w:hAnsi="Calibri"/>
              </w:rPr>
            </w:pPr>
            <w:r w:rsidRPr="00CB01AB">
              <w:rPr>
                <w:rFonts w:ascii="Calibri" w:hAnsi="Calibri"/>
              </w:rPr>
              <w:t>458%</w:t>
            </w:r>
          </w:p>
        </w:tc>
        <w:tc>
          <w:tcPr>
            <w:tcW w:w="1961" w:type="dxa"/>
            <w:tcBorders>
              <w:top w:val="single" w:sz="4" w:space="0" w:color="BFBFBF" w:themeColor="background1" w:themeShade="BF"/>
              <w:bottom w:val="single" w:sz="4" w:space="0" w:color="BFBFBF" w:themeColor="background1" w:themeShade="BF"/>
            </w:tcBorders>
            <w:noWrap/>
            <w:vAlign w:val="bottom"/>
          </w:tcPr>
          <w:p w14:paraId="05EE8191" w14:textId="77777777" w:rsidR="007E7ABF" w:rsidRPr="00CB01AB" w:rsidRDefault="007E7ABF" w:rsidP="00FE47C3">
            <w:pPr>
              <w:jc w:val="right"/>
              <w:rPr>
                <w:rFonts w:ascii="Calibri" w:hAnsi="Calibri"/>
              </w:rPr>
            </w:pPr>
            <w:r w:rsidRPr="00CB01AB">
              <w:rPr>
                <w:rFonts w:ascii="Calibri" w:hAnsi="Calibri"/>
              </w:rPr>
              <w:t>894%</w:t>
            </w:r>
          </w:p>
        </w:tc>
      </w:tr>
      <w:tr w:rsidR="007E7ABF" w:rsidRPr="00236D53" w14:paraId="7996F865" w14:textId="77777777" w:rsidTr="00FE47C3">
        <w:trPr>
          <w:trHeight w:val="190"/>
        </w:trPr>
        <w:tc>
          <w:tcPr>
            <w:tcW w:w="3600" w:type="dxa"/>
            <w:tcBorders>
              <w:top w:val="single" w:sz="4" w:space="0" w:color="BFBFBF" w:themeColor="background1" w:themeShade="BF"/>
              <w:right w:val="single" w:sz="4" w:space="0" w:color="auto"/>
            </w:tcBorders>
            <w:shd w:val="clear" w:color="auto" w:fill="F2F2F2" w:themeFill="background1" w:themeFillShade="F2"/>
            <w:noWrap/>
          </w:tcPr>
          <w:p w14:paraId="0DC81B98" w14:textId="77777777" w:rsidR="007E7ABF" w:rsidRPr="00CE1C0A" w:rsidRDefault="007E7ABF" w:rsidP="00FE47C3">
            <w:pPr>
              <w:jc w:val="left"/>
              <w:rPr>
                <w:rFonts w:ascii="Calibri" w:hAnsi="Calibri"/>
                <w:b/>
                <w:color w:val="000000"/>
              </w:rPr>
            </w:pPr>
            <w:r w:rsidRPr="00CE1C0A">
              <w:rPr>
                <w:rFonts w:ascii="Calibri" w:hAnsi="Calibri"/>
                <w:b/>
                <w:bCs/>
                <w:color w:val="000000"/>
              </w:rPr>
              <w:t>Percent of Canada's Generation</w:t>
            </w:r>
          </w:p>
        </w:tc>
        <w:tc>
          <w:tcPr>
            <w:tcW w:w="1321" w:type="dxa"/>
            <w:tcBorders>
              <w:top w:val="single" w:sz="4" w:space="0" w:color="BFBFBF" w:themeColor="background1" w:themeShade="BF"/>
            </w:tcBorders>
            <w:shd w:val="clear" w:color="auto" w:fill="F2F2F2" w:themeFill="background1" w:themeFillShade="F2"/>
            <w:noWrap/>
            <w:vAlign w:val="bottom"/>
          </w:tcPr>
          <w:p w14:paraId="50D75F59" w14:textId="77777777" w:rsidR="007E7ABF" w:rsidRPr="00CB01AB" w:rsidRDefault="007E7ABF" w:rsidP="00FE47C3">
            <w:pPr>
              <w:jc w:val="right"/>
              <w:rPr>
                <w:rFonts w:ascii="Calibri" w:hAnsi="Calibri"/>
              </w:rPr>
            </w:pPr>
            <w:r w:rsidRPr="00CB01AB">
              <w:rPr>
                <w:rFonts w:ascii="Calibri" w:hAnsi="Calibri"/>
              </w:rPr>
              <w:t>19%</w:t>
            </w:r>
          </w:p>
        </w:tc>
        <w:tc>
          <w:tcPr>
            <w:tcW w:w="1225" w:type="dxa"/>
            <w:tcBorders>
              <w:top w:val="single" w:sz="4" w:space="0" w:color="BFBFBF" w:themeColor="background1" w:themeShade="BF"/>
            </w:tcBorders>
            <w:shd w:val="clear" w:color="auto" w:fill="F2F2F2" w:themeFill="background1" w:themeFillShade="F2"/>
            <w:vAlign w:val="bottom"/>
          </w:tcPr>
          <w:p w14:paraId="7171BDF5" w14:textId="77777777" w:rsidR="007E7ABF" w:rsidRPr="00CB01AB" w:rsidRDefault="007E7ABF" w:rsidP="00FE47C3">
            <w:pPr>
              <w:jc w:val="right"/>
              <w:rPr>
                <w:rFonts w:ascii="Calibri" w:hAnsi="Calibri"/>
              </w:rPr>
            </w:pPr>
            <w:r w:rsidRPr="00CB01AB">
              <w:rPr>
                <w:rFonts w:ascii="Calibri" w:hAnsi="Calibri"/>
              </w:rPr>
              <w:t>48%</w:t>
            </w:r>
          </w:p>
        </w:tc>
        <w:tc>
          <w:tcPr>
            <w:tcW w:w="1234" w:type="dxa"/>
            <w:tcBorders>
              <w:top w:val="single" w:sz="4" w:space="0" w:color="BFBFBF" w:themeColor="background1" w:themeShade="BF"/>
            </w:tcBorders>
            <w:shd w:val="clear" w:color="auto" w:fill="F2F2F2" w:themeFill="background1" w:themeFillShade="F2"/>
            <w:vAlign w:val="bottom"/>
          </w:tcPr>
          <w:p w14:paraId="33915E09" w14:textId="77777777" w:rsidR="007E7ABF" w:rsidRPr="00CB01AB" w:rsidRDefault="007E7ABF" w:rsidP="00FE47C3">
            <w:pPr>
              <w:jc w:val="right"/>
              <w:rPr>
                <w:rFonts w:ascii="Calibri" w:hAnsi="Calibri"/>
              </w:rPr>
            </w:pPr>
            <w:r w:rsidRPr="00CB01AB">
              <w:rPr>
                <w:rFonts w:ascii="Calibri" w:hAnsi="Calibri"/>
              </w:rPr>
              <w:t>82%</w:t>
            </w:r>
          </w:p>
        </w:tc>
        <w:tc>
          <w:tcPr>
            <w:tcW w:w="1961" w:type="dxa"/>
            <w:tcBorders>
              <w:top w:val="single" w:sz="4" w:space="0" w:color="BFBFBF" w:themeColor="background1" w:themeShade="BF"/>
            </w:tcBorders>
            <w:shd w:val="clear" w:color="auto" w:fill="F2F2F2" w:themeFill="background1" w:themeFillShade="F2"/>
            <w:noWrap/>
            <w:vAlign w:val="bottom"/>
          </w:tcPr>
          <w:p w14:paraId="6AD146D3" w14:textId="77777777" w:rsidR="007E7ABF" w:rsidRPr="00CB01AB" w:rsidRDefault="007E7ABF" w:rsidP="00FE47C3">
            <w:pPr>
              <w:jc w:val="right"/>
              <w:rPr>
                <w:rFonts w:ascii="Calibri" w:hAnsi="Calibri"/>
              </w:rPr>
            </w:pPr>
            <w:r w:rsidRPr="00CB01AB">
              <w:rPr>
                <w:rFonts w:ascii="Calibri" w:hAnsi="Calibri"/>
              </w:rPr>
              <w:t>160%</w:t>
            </w:r>
          </w:p>
        </w:tc>
      </w:tr>
    </w:tbl>
    <w:p w14:paraId="2FC442B0" w14:textId="77777777" w:rsidR="007E7ABF" w:rsidRDefault="007E7ABF" w:rsidP="007E7ABF"/>
    <w:p w14:paraId="3E05B727" w14:textId="56C9444B" w:rsidR="002E4507" w:rsidRPr="006E353D" w:rsidRDefault="002E4507" w:rsidP="002E4507">
      <w:pPr>
        <w:pStyle w:val="Heading2"/>
      </w:pPr>
      <w:r>
        <w:t xml:space="preserve">Cumulative </w:t>
      </w:r>
      <w:r w:rsidR="00253288">
        <w:t>E</w:t>
      </w:r>
      <w:r>
        <w:t xml:space="preserve">fficacy and </w:t>
      </w:r>
      <w:r w:rsidR="00253288">
        <w:t>F</w:t>
      </w:r>
      <w:r>
        <w:t xml:space="preserve">inancial </w:t>
      </w:r>
      <w:r w:rsidR="00253288">
        <w:t>F</w:t>
      </w:r>
      <w:r>
        <w:t xml:space="preserve">easibility of </w:t>
      </w:r>
      <w:r w:rsidR="00253288">
        <w:t>W</w:t>
      </w:r>
      <w:r>
        <w:t xml:space="preserve">ind </w:t>
      </w:r>
      <w:r w:rsidR="00253288">
        <w:t>P</w:t>
      </w:r>
      <w:r>
        <w:t xml:space="preserve">ower to </w:t>
      </w:r>
      <w:r w:rsidR="00253288">
        <w:t>O</w:t>
      </w:r>
      <w:r>
        <w:t xml:space="preserve">ffset GHG </w:t>
      </w:r>
      <w:r w:rsidR="00253288">
        <w:t>E</w:t>
      </w:r>
      <w:r>
        <w:t>missions</w:t>
      </w:r>
    </w:p>
    <w:p w14:paraId="65F6D6FB" w14:textId="1183DAE3" w:rsidR="009F2BC4" w:rsidRDefault="008056B7" w:rsidP="002E4507">
      <w:r>
        <w:t xml:space="preserve">Within the range of </w:t>
      </w:r>
      <w:r w:rsidR="009F2BC4">
        <w:t>investment and reinvestment amounts</w:t>
      </w:r>
      <w:r>
        <w:t xml:space="preserve"> explored</w:t>
      </w:r>
      <w:r w:rsidR="00FF1710">
        <w:t xml:space="preserve">, </w:t>
      </w:r>
      <w:r>
        <w:t xml:space="preserve">the maximum possible </w:t>
      </w:r>
      <w:r w:rsidR="009B53F4">
        <w:t xml:space="preserve">incremental CCR </w:t>
      </w:r>
      <w:r>
        <w:t>(Equation 2) was</w:t>
      </w:r>
      <w:r w:rsidR="009B53F4">
        <w:t xml:space="preserve"> 1</w:t>
      </w:r>
      <w:r w:rsidR="00DA53B7">
        <w:t>2</w:t>
      </w:r>
      <w:r w:rsidR="00141D56">
        <w:t>8</w:t>
      </w:r>
      <w:r w:rsidR="00B2328C">
        <w:t>%</w:t>
      </w:r>
      <w:r w:rsidR="009F2BC4">
        <w:t xml:space="preserve"> (</w:t>
      </w:r>
      <w:r w:rsidR="009F2BC4">
        <w:fldChar w:fldCharType="begin"/>
      </w:r>
      <w:r w:rsidR="009F2BC4">
        <w:instrText xml:space="preserve"> REF _Ref436746260 \h </w:instrText>
      </w:r>
      <w:r w:rsidR="009F2BC4">
        <w:fldChar w:fldCharType="separate"/>
      </w:r>
      <w:r w:rsidR="00834AD3">
        <w:t xml:space="preserve">Figure </w:t>
      </w:r>
      <w:r w:rsidR="00834AD3">
        <w:rPr>
          <w:noProof/>
        </w:rPr>
        <w:t>2</w:t>
      </w:r>
      <w:r w:rsidR="009F2BC4">
        <w:fldChar w:fldCharType="end"/>
      </w:r>
      <w:r w:rsidR="009F2BC4">
        <w:t xml:space="preserve">). It was therefore possible to </w:t>
      </w:r>
      <w:r w:rsidR="009B53F4">
        <w:t>mitigat</w:t>
      </w:r>
      <w:r w:rsidR="009F2BC4">
        <w:t>e</w:t>
      </w:r>
      <w:r w:rsidR="009B53F4">
        <w:t xml:space="preserve"> the </w:t>
      </w:r>
      <w:r w:rsidR="009F2BC4">
        <w:t>incremental</w:t>
      </w:r>
      <w:r w:rsidR="009B53F4">
        <w:t xml:space="preserve"> GHG emissions of the oil sands as compared to conventional</w:t>
      </w:r>
      <w:r w:rsidR="009F2BC4">
        <w:t xml:space="preserve"> crude</w:t>
      </w:r>
      <w:r w:rsidR="009B53F4">
        <w:t xml:space="preserve"> oil</w:t>
      </w:r>
      <w:r w:rsidR="009F2BC4">
        <w:t xml:space="preserve">, but </w:t>
      </w:r>
      <w:r w:rsidR="00141D56">
        <w:t>only</w:t>
      </w:r>
      <w:r w:rsidR="009F2BC4">
        <w:t xml:space="preserve"> possible to achieve a production CCR o</w:t>
      </w:r>
      <w:r w:rsidR="006D553B">
        <w:t>f 53% and a total CCR of 16</w:t>
      </w:r>
      <w:r w:rsidR="009F2BC4">
        <w:t>%</w:t>
      </w:r>
      <w:r w:rsidR="009B53F4">
        <w:t xml:space="preserve">. </w:t>
      </w:r>
    </w:p>
    <w:p w14:paraId="5F7A2A0B" w14:textId="77777777" w:rsidR="007E7ABF" w:rsidRDefault="007E7ABF" w:rsidP="007E7ABF">
      <w:r>
        <w:t>Given the range of parameters explored, to achieve an incremental CCR of 100%, the lowest reinvestment rate possible was $0.003/</w:t>
      </w:r>
      <w:r w:rsidRPr="006E353D">
        <w:t>kWh</w:t>
      </w:r>
      <w:r w:rsidRPr="004D7918">
        <w:rPr>
          <w:vertAlign w:val="subscript"/>
        </w:rPr>
        <w:t>wind</w:t>
      </w:r>
      <w:r>
        <w:t xml:space="preserve"> accompanied by an investment of $13/bbl (</w:t>
      </w:r>
      <w:r>
        <w:fldChar w:fldCharType="begin"/>
      </w:r>
      <w:r>
        <w:instrText xml:space="preserve"> REF _Ref436746260 \h </w:instrText>
      </w:r>
      <w:r>
        <w:fldChar w:fldCharType="separate"/>
      </w:r>
      <w:r w:rsidR="00834AD3">
        <w:t xml:space="preserve">Figure </w:t>
      </w:r>
      <w:r w:rsidR="00834AD3">
        <w:rPr>
          <w:noProof/>
        </w:rPr>
        <w:t>2</w:t>
      </w:r>
      <w:r>
        <w:fldChar w:fldCharType="end"/>
      </w:r>
      <w:r>
        <w:t>). The lowest possible per barrel rate was $10/bbl accompanied by a reinvestment of $0.03/</w:t>
      </w:r>
      <w:r w:rsidRPr="006E353D">
        <w:t>kWh</w:t>
      </w:r>
      <w:r w:rsidRPr="004D7918">
        <w:rPr>
          <w:vertAlign w:val="subscript"/>
        </w:rPr>
        <w:t>wind</w:t>
      </w:r>
      <w:r>
        <w:t xml:space="preserve"> (</w:t>
      </w:r>
      <w:r>
        <w:fldChar w:fldCharType="begin"/>
      </w:r>
      <w:r>
        <w:instrText xml:space="preserve"> REF _Ref436746260 \h </w:instrText>
      </w:r>
      <w:r>
        <w:fldChar w:fldCharType="separate"/>
      </w:r>
      <w:r w:rsidR="00834AD3">
        <w:t xml:space="preserve">Figure </w:t>
      </w:r>
      <w:r w:rsidR="00834AD3">
        <w:rPr>
          <w:noProof/>
        </w:rPr>
        <w:t>2</w:t>
      </w:r>
      <w:r>
        <w:fldChar w:fldCharType="end"/>
      </w:r>
      <w:r>
        <w:t xml:space="preserve">). </w:t>
      </w:r>
    </w:p>
    <w:p w14:paraId="6CABC415" w14:textId="77777777" w:rsidR="007E7ABF" w:rsidRDefault="007E7ABF" w:rsidP="007E7ABF">
      <w:r>
        <w:t>A moderate reinvestment rate of $0.015/</w:t>
      </w:r>
      <w:r w:rsidRPr="006E353D">
        <w:t>kWh</w:t>
      </w:r>
      <w:r>
        <w:rPr>
          <w:vertAlign w:val="subscript"/>
        </w:rPr>
        <w:t>wind</w:t>
      </w:r>
      <w:r>
        <w:t xml:space="preserve"> and an investment of $12/bbl achieved an incremental CCR of 103% (</w:t>
      </w:r>
      <w:r>
        <w:fldChar w:fldCharType="begin"/>
      </w:r>
      <w:r>
        <w:instrText xml:space="preserve"> REF _Ref436746260 \h </w:instrText>
      </w:r>
      <w:r>
        <w:fldChar w:fldCharType="separate"/>
      </w:r>
      <w:r w:rsidR="00834AD3">
        <w:t xml:space="preserve">Figure </w:t>
      </w:r>
      <w:r w:rsidR="00834AD3">
        <w:rPr>
          <w:noProof/>
        </w:rPr>
        <w:t>2</w:t>
      </w:r>
      <w:r>
        <w:fldChar w:fldCharType="end"/>
      </w:r>
      <w:r>
        <w:t>). This scheme will be the focus of the remaining analysis. While this balanced funding scheme finished with a total of 33 thousand active wind turbines (</w:t>
      </w:r>
      <w:r>
        <w:fldChar w:fldCharType="begin"/>
      </w:r>
      <w:r>
        <w:instrText xml:space="preserve"> REF _Ref436746778 \h </w:instrText>
      </w:r>
      <w:r>
        <w:fldChar w:fldCharType="separate"/>
      </w:r>
      <w:r w:rsidR="00834AD3">
        <w:t xml:space="preserve">Figure </w:t>
      </w:r>
      <w:r w:rsidR="00834AD3">
        <w:rPr>
          <w:noProof/>
        </w:rPr>
        <w:t>3</w:t>
      </w:r>
      <w:r>
        <w:fldChar w:fldCharType="end"/>
      </w:r>
      <w:r>
        <w:t>), the land area could have supported 71 thousand turbines. The lifespan of the turbines sharply limited the ability for the model to expand after 20 years (</w:t>
      </w:r>
      <w:r>
        <w:fldChar w:fldCharType="begin"/>
      </w:r>
      <w:r>
        <w:instrText xml:space="preserve"> REF _Ref436746778 \h </w:instrText>
      </w:r>
      <w:r>
        <w:fldChar w:fldCharType="separate"/>
      </w:r>
      <w:r w:rsidR="00834AD3">
        <w:t xml:space="preserve">Figure </w:t>
      </w:r>
      <w:r w:rsidR="00834AD3">
        <w:rPr>
          <w:noProof/>
        </w:rPr>
        <w:t>3</w:t>
      </w:r>
      <w:r>
        <w:fldChar w:fldCharType="end"/>
      </w:r>
      <w:r>
        <w:t xml:space="preserve">). Designing turbines with longer life expectancies would increase the benefits of any wind farm proposal, including this one.  </w:t>
      </w:r>
    </w:p>
    <w:p w14:paraId="148E3C8A" w14:textId="77777777" w:rsidR="007E7ABF" w:rsidRDefault="007E7ABF" w:rsidP="007E7ABF">
      <w:pPr>
        <w:rPr>
          <w:rFonts w:ascii="Calibri" w:eastAsia="Times New Roman" w:hAnsi="Calibri" w:cs="Times New Roman"/>
          <w:color w:val="000000"/>
        </w:rPr>
      </w:pPr>
      <w:r>
        <w:t xml:space="preserve">Importantly, these results demonstrate that the proposed scheme can offset the incremental GHG emissions of the oil sands and that these benefits can be realized with investments of $10-$13/bbl, even with a capacity factor as low as 17%. Before implementing such a scheme however, its relative efficacy must be considered. </w:t>
      </w:r>
    </w:p>
    <w:p w14:paraId="1445A2B9" w14:textId="77777777" w:rsidR="007E7ABF" w:rsidRDefault="007E7ABF" w:rsidP="002E4507"/>
    <w:p w14:paraId="2C6654FA" w14:textId="77777777" w:rsidR="007E7ABF" w:rsidRDefault="007E7ABF" w:rsidP="007E7ABF">
      <w:pPr>
        <w:keepNext/>
      </w:pPr>
      <w:r>
        <w:rPr>
          <w:noProof/>
          <w:lang w:val="en-CA" w:eastAsia="en-CA"/>
        </w:rPr>
        <w:lastRenderedPageBreak/>
        <w:drawing>
          <wp:inline distT="0" distB="0" distL="0" distR="0" wp14:anchorId="03B5821A" wp14:editId="654CE0DB">
            <wp:extent cx="5962650" cy="3648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3648075"/>
                    </a:xfrm>
                    <a:prstGeom prst="rect">
                      <a:avLst/>
                    </a:prstGeom>
                    <a:noFill/>
                    <a:ln>
                      <a:noFill/>
                    </a:ln>
                  </pic:spPr>
                </pic:pic>
              </a:graphicData>
            </a:graphic>
          </wp:inline>
        </w:drawing>
      </w:r>
    </w:p>
    <w:p w14:paraId="6CD6B39D" w14:textId="77777777" w:rsidR="007E7ABF" w:rsidRDefault="007E7ABF" w:rsidP="007E7ABF">
      <w:pPr>
        <w:pStyle w:val="Caption"/>
      </w:pPr>
      <w:bookmarkStart w:id="17" w:name="_Ref436746260"/>
      <w:r>
        <w:t xml:space="preserve">Figure </w:t>
      </w:r>
      <w:r w:rsidR="00BB3C6B">
        <w:fldChar w:fldCharType="begin"/>
      </w:r>
      <w:r w:rsidR="00BB3C6B">
        <w:instrText xml:space="preserve"> SEQ Figure \* ARABIC </w:instrText>
      </w:r>
      <w:r w:rsidR="00BB3C6B">
        <w:fldChar w:fldCharType="separate"/>
      </w:r>
      <w:r w:rsidR="00834AD3">
        <w:rPr>
          <w:noProof/>
        </w:rPr>
        <w:t>2</w:t>
      </w:r>
      <w:r w:rsidR="00BB3C6B">
        <w:rPr>
          <w:noProof/>
        </w:rPr>
        <w:fldChar w:fldCharType="end"/>
      </w:r>
      <w:bookmarkEnd w:id="17"/>
      <w:r>
        <w:t xml:space="preserve">: The model’s cumulative carbon ratio after 40 years of different investment and reinvestment rates. </w:t>
      </w:r>
    </w:p>
    <w:p w14:paraId="529359F4" w14:textId="77777777" w:rsidR="007E7ABF" w:rsidRDefault="007E7ABF" w:rsidP="007E7ABF">
      <w:r>
        <w:rPr>
          <w:noProof/>
          <w:lang w:val="en-CA" w:eastAsia="en-CA"/>
        </w:rPr>
        <w:drawing>
          <wp:inline distT="0" distB="0" distL="0" distR="0" wp14:anchorId="71EC8509" wp14:editId="19B89CEA">
            <wp:extent cx="6010275" cy="3305175"/>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EEC3F9" w14:textId="77777777" w:rsidR="007E7ABF" w:rsidRDefault="007E7ABF" w:rsidP="007E7ABF">
      <w:pPr>
        <w:pStyle w:val="Caption"/>
        <w:rPr>
          <w:vertAlign w:val="subscript"/>
        </w:rPr>
      </w:pPr>
      <w:bookmarkStart w:id="18" w:name="_Ref436746778"/>
      <w:r>
        <w:t xml:space="preserve">Figure </w:t>
      </w:r>
      <w:r w:rsidR="00BB3C6B">
        <w:fldChar w:fldCharType="begin"/>
      </w:r>
      <w:r w:rsidR="00BB3C6B">
        <w:instrText xml:space="preserve"> SEQ Figure \* ARABIC </w:instrText>
      </w:r>
      <w:r w:rsidR="00BB3C6B">
        <w:fldChar w:fldCharType="separate"/>
      </w:r>
      <w:r w:rsidR="00834AD3">
        <w:rPr>
          <w:noProof/>
        </w:rPr>
        <w:t>3</w:t>
      </w:r>
      <w:r w:rsidR="00BB3C6B">
        <w:rPr>
          <w:noProof/>
        </w:rPr>
        <w:fldChar w:fldCharType="end"/>
      </w:r>
      <w:bookmarkEnd w:id="18"/>
      <w:r>
        <w:t>: The annual expenditures [left axis] and the number of active wind turbines [right axis] for the proposed scheme with 17% capacity factor, charging $12/bbl and $0.015/kWh</w:t>
      </w:r>
      <w:r w:rsidRPr="00B378A6">
        <w:rPr>
          <w:vertAlign w:val="subscript"/>
        </w:rPr>
        <w:t>wind</w:t>
      </w:r>
    </w:p>
    <w:p w14:paraId="2E02D300" w14:textId="7DB2E75C" w:rsidR="002F410F" w:rsidRDefault="002F410F" w:rsidP="002F410F">
      <w:pPr>
        <w:pStyle w:val="Heading2"/>
      </w:pPr>
      <w:r>
        <w:lastRenderedPageBreak/>
        <w:t>Relative Efficacy of Wind Turbines</w:t>
      </w:r>
      <w:r w:rsidR="00074588">
        <w:t xml:space="preserve"> Located with the Athabasca Oil Sands</w:t>
      </w:r>
    </w:p>
    <w:p w14:paraId="138845E0" w14:textId="21954D62" w:rsidR="00B43E76" w:rsidRDefault="002F410F" w:rsidP="002F410F">
      <w:pPr>
        <w:rPr>
          <w:rFonts w:ascii="Calibri" w:eastAsia="Times New Roman" w:hAnsi="Calibri" w:cs="Times New Roman"/>
          <w:color w:val="000000"/>
        </w:rPr>
      </w:pPr>
      <w:r>
        <w:t>The net present cost of this scheme is $</w:t>
      </w:r>
      <w:r w:rsidR="008C22F5">
        <w:t>146</w:t>
      </w:r>
      <w:r>
        <w:t xml:space="preserve"> billion</w:t>
      </w:r>
      <w:r w:rsidR="008F2375">
        <w:t xml:space="preserve"> and it </w:t>
      </w:r>
      <w:r w:rsidR="001B0ED3">
        <w:t>offset</w:t>
      </w:r>
      <w:r w:rsidR="008F2375">
        <w:t xml:space="preserve">s </w:t>
      </w:r>
      <w:r w:rsidR="006D553B">
        <w:t>a total of 2.5 GT</w:t>
      </w:r>
      <w:r w:rsidR="00DA53B7">
        <w:t xml:space="preserve"> of </w:t>
      </w:r>
      <w:r w:rsidR="00074588">
        <w:t>CO</w:t>
      </w:r>
      <w:r w:rsidR="00074588" w:rsidRPr="00FE0F20">
        <w:rPr>
          <w:vertAlign w:val="subscript"/>
        </w:rPr>
        <w:t>2</w:t>
      </w:r>
      <w:r w:rsidR="008C22F5">
        <w:t xml:space="preserve">e; it therefore has a net efficiency of </w:t>
      </w:r>
      <w:r w:rsidR="00774CD8">
        <w:t>$59</w:t>
      </w:r>
      <w:r w:rsidR="00DA53B7">
        <w:t>/t</w:t>
      </w:r>
      <w:r w:rsidR="008A671B">
        <w:t>on</w:t>
      </w:r>
      <w:r>
        <w:t xml:space="preserve"> CO</w:t>
      </w:r>
      <w:r w:rsidRPr="00FE0F20">
        <w:rPr>
          <w:vertAlign w:val="subscript"/>
        </w:rPr>
        <w:t>2</w:t>
      </w:r>
      <w:r w:rsidR="00074588">
        <w:t>e</w:t>
      </w:r>
      <w:r>
        <w:rPr>
          <w:rFonts w:ascii="Calibri" w:eastAsia="Times New Roman" w:hAnsi="Calibri" w:cs="Times New Roman"/>
          <w:color w:val="000000"/>
        </w:rPr>
        <w:t xml:space="preserve"> (</w:t>
      </w: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REF _Ref436751529 \h </w:instrText>
      </w:r>
      <w:r>
        <w:rPr>
          <w:rFonts w:ascii="Calibri" w:eastAsia="Times New Roman" w:hAnsi="Calibri" w:cs="Times New Roman"/>
          <w:color w:val="000000"/>
        </w:rPr>
      </w:r>
      <w:r>
        <w:rPr>
          <w:rFonts w:ascii="Calibri" w:eastAsia="Times New Roman" w:hAnsi="Calibri" w:cs="Times New Roman"/>
          <w:color w:val="000000"/>
        </w:rPr>
        <w:fldChar w:fldCharType="separate"/>
      </w:r>
      <w:r w:rsidR="00834AD3">
        <w:t xml:space="preserve">Figure </w:t>
      </w:r>
      <w:r w:rsidR="00834AD3">
        <w:rPr>
          <w:noProof/>
        </w:rPr>
        <w:t>4</w:t>
      </w:r>
      <w:r>
        <w:rPr>
          <w:rFonts w:ascii="Calibri" w:eastAsia="Times New Roman" w:hAnsi="Calibri" w:cs="Times New Roman"/>
          <w:color w:val="000000"/>
        </w:rPr>
        <w:fldChar w:fldCharType="end"/>
      </w:r>
      <w:r>
        <w:rPr>
          <w:rFonts w:ascii="Calibri" w:eastAsia="Times New Roman" w:hAnsi="Calibri" w:cs="Times New Roman"/>
          <w:color w:val="000000"/>
        </w:rPr>
        <w:t xml:space="preserve">). </w:t>
      </w:r>
      <w:r w:rsidR="00774CD8">
        <w:rPr>
          <w:rFonts w:ascii="Calibri" w:eastAsia="Times New Roman" w:hAnsi="Calibri" w:cs="Times New Roman"/>
          <w:color w:val="000000"/>
        </w:rPr>
        <w:t>The proposed scheme therefore costs 55% more per ton of</w:t>
      </w:r>
      <w:r w:rsidR="00624407">
        <w:rPr>
          <w:rFonts w:ascii="Calibri" w:eastAsia="Times New Roman" w:hAnsi="Calibri" w:cs="Times New Roman"/>
          <w:color w:val="000000"/>
        </w:rPr>
        <w:t xml:space="preserve"> offset</w:t>
      </w:r>
      <w:r w:rsidR="00774CD8">
        <w:rPr>
          <w:rFonts w:ascii="Calibri" w:eastAsia="Times New Roman" w:hAnsi="Calibri" w:cs="Times New Roman"/>
          <w:color w:val="000000"/>
        </w:rPr>
        <w:t xml:space="preserve"> </w:t>
      </w:r>
      <w:r w:rsidR="00774CD8">
        <w:t>CO</w:t>
      </w:r>
      <w:r w:rsidR="00774CD8" w:rsidRPr="00FE0F20">
        <w:rPr>
          <w:vertAlign w:val="subscript"/>
        </w:rPr>
        <w:t>2</w:t>
      </w:r>
      <w:r w:rsidR="00774CD8">
        <w:t>e</w:t>
      </w:r>
      <w:r w:rsidR="00774CD8">
        <w:rPr>
          <w:rFonts w:ascii="Calibri" w:eastAsia="Times New Roman" w:hAnsi="Calibri" w:cs="Times New Roman"/>
          <w:color w:val="000000"/>
        </w:rPr>
        <w:t xml:space="preserve"> than other estimates for high-penetration wind power in the U.S. Even less favorably, the </w:t>
      </w:r>
      <w:r w:rsidR="009E2A20">
        <w:rPr>
          <w:rFonts w:ascii="Calibri" w:eastAsia="Times New Roman" w:hAnsi="Calibri" w:cs="Times New Roman"/>
          <w:color w:val="000000"/>
        </w:rPr>
        <w:t xml:space="preserve">scheme’s </w:t>
      </w:r>
      <w:r w:rsidR="00774CD8">
        <w:rPr>
          <w:rFonts w:ascii="Calibri" w:eastAsia="Times New Roman" w:hAnsi="Calibri" w:cs="Times New Roman"/>
          <w:color w:val="000000"/>
        </w:rPr>
        <w:t>costs are double</w:t>
      </w:r>
      <w:r w:rsidR="00BE2FCF">
        <w:rPr>
          <w:rFonts w:ascii="Calibri" w:eastAsia="Times New Roman" w:hAnsi="Calibri" w:cs="Times New Roman"/>
          <w:color w:val="000000"/>
        </w:rPr>
        <w:t xml:space="preserve"> the p</w:t>
      </w:r>
      <w:r w:rsidR="009E2A20">
        <w:rPr>
          <w:rFonts w:ascii="Calibri" w:eastAsia="Times New Roman" w:hAnsi="Calibri" w:cs="Times New Roman"/>
          <w:color w:val="000000"/>
        </w:rPr>
        <w:t>roposed Albertan carbon taxes and five times</w:t>
      </w:r>
      <w:r w:rsidR="00BE2FCF">
        <w:rPr>
          <w:rFonts w:ascii="Calibri" w:eastAsia="Times New Roman" w:hAnsi="Calibri" w:cs="Times New Roman"/>
          <w:color w:val="000000"/>
        </w:rPr>
        <w:t xml:space="preserve"> California’s current cap and trade prices </w:t>
      </w:r>
      <w:r w:rsidR="00DA53B7">
        <w:rPr>
          <w:rFonts w:ascii="Calibri" w:eastAsia="Times New Roman" w:hAnsi="Calibri" w:cs="Times New Roman"/>
          <w:color w:val="000000"/>
        </w:rPr>
        <w:t>(</w:t>
      </w:r>
      <w:r w:rsidR="00DA53B7">
        <w:rPr>
          <w:rFonts w:ascii="Calibri" w:eastAsia="Times New Roman" w:hAnsi="Calibri" w:cs="Times New Roman"/>
          <w:color w:val="000000"/>
        </w:rPr>
        <w:fldChar w:fldCharType="begin"/>
      </w:r>
      <w:r w:rsidR="00DA53B7">
        <w:rPr>
          <w:rFonts w:ascii="Calibri" w:eastAsia="Times New Roman" w:hAnsi="Calibri" w:cs="Times New Roman"/>
          <w:color w:val="000000"/>
        </w:rPr>
        <w:instrText xml:space="preserve"> REF _Ref436751529 \h </w:instrText>
      </w:r>
      <w:r w:rsidR="00DA53B7">
        <w:rPr>
          <w:rFonts w:ascii="Calibri" w:eastAsia="Times New Roman" w:hAnsi="Calibri" w:cs="Times New Roman"/>
          <w:color w:val="000000"/>
        </w:rPr>
      </w:r>
      <w:r w:rsidR="00DA53B7">
        <w:rPr>
          <w:rFonts w:ascii="Calibri" w:eastAsia="Times New Roman" w:hAnsi="Calibri" w:cs="Times New Roman"/>
          <w:color w:val="000000"/>
        </w:rPr>
        <w:fldChar w:fldCharType="separate"/>
      </w:r>
      <w:r w:rsidR="00834AD3">
        <w:t xml:space="preserve">Figure </w:t>
      </w:r>
      <w:r w:rsidR="00834AD3">
        <w:rPr>
          <w:noProof/>
        </w:rPr>
        <w:t>4</w:t>
      </w:r>
      <w:r w:rsidR="00DA53B7">
        <w:rPr>
          <w:rFonts w:ascii="Calibri" w:eastAsia="Times New Roman" w:hAnsi="Calibri" w:cs="Times New Roman"/>
          <w:color w:val="000000"/>
        </w:rPr>
        <w:fldChar w:fldCharType="end"/>
      </w:r>
      <w:r w:rsidR="00DA53B7">
        <w:rPr>
          <w:rFonts w:ascii="Calibri" w:eastAsia="Times New Roman" w:hAnsi="Calibri" w:cs="Times New Roman"/>
          <w:color w:val="000000"/>
        </w:rPr>
        <w:t xml:space="preserve">). </w:t>
      </w:r>
      <w:r w:rsidR="00B43E76">
        <w:rPr>
          <w:rFonts w:ascii="Calibri" w:eastAsia="Times New Roman" w:hAnsi="Calibri" w:cs="Times New Roman"/>
          <w:color w:val="000000"/>
        </w:rPr>
        <w:t xml:space="preserve">This result </w:t>
      </w:r>
      <w:r w:rsidR="009E2A20">
        <w:rPr>
          <w:rFonts w:ascii="Calibri" w:eastAsia="Times New Roman" w:hAnsi="Calibri" w:cs="Times New Roman"/>
          <w:color w:val="000000"/>
        </w:rPr>
        <w:t xml:space="preserve">however, </w:t>
      </w:r>
      <w:r w:rsidR="00B43E76">
        <w:rPr>
          <w:rFonts w:ascii="Calibri" w:eastAsia="Times New Roman" w:hAnsi="Calibri" w:cs="Times New Roman"/>
          <w:color w:val="000000"/>
        </w:rPr>
        <w:t xml:space="preserve">is highly sensitive to the input discount rate. </w:t>
      </w:r>
    </w:p>
    <w:p w14:paraId="7D314BD7" w14:textId="546E0CCB" w:rsidR="00DA53B7" w:rsidRDefault="00DA53B7" w:rsidP="002F410F">
      <w:pPr>
        <w:rPr>
          <w:rFonts w:ascii="Calibri" w:eastAsia="Times New Roman" w:hAnsi="Calibri" w:cs="Times New Roman"/>
          <w:color w:val="000000"/>
        </w:rPr>
      </w:pPr>
      <w:r>
        <w:rPr>
          <w:rFonts w:ascii="Calibri" w:eastAsia="Times New Roman" w:hAnsi="Calibri" w:cs="Times New Roman"/>
          <w:color w:val="000000"/>
        </w:rPr>
        <w:t xml:space="preserve">The largest cause of the </w:t>
      </w:r>
      <w:r w:rsidR="008F2375">
        <w:rPr>
          <w:rFonts w:ascii="Calibri" w:eastAsia="Times New Roman" w:hAnsi="Calibri" w:cs="Times New Roman"/>
          <w:color w:val="000000"/>
        </w:rPr>
        <w:t>proposed scheme’s</w:t>
      </w:r>
      <w:r>
        <w:rPr>
          <w:rFonts w:ascii="Calibri" w:eastAsia="Times New Roman" w:hAnsi="Calibri" w:cs="Times New Roman"/>
          <w:color w:val="000000"/>
        </w:rPr>
        <w:t xml:space="preserve"> </w:t>
      </w:r>
      <w:r w:rsidR="008F2375">
        <w:rPr>
          <w:rFonts w:ascii="Calibri" w:eastAsia="Times New Roman" w:hAnsi="Calibri" w:cs="Times New Roman"/>
          <w:color w:val="000000"/>
        </w:rPr>
        <w:t>inefficienc</w:t>
      </w:r>
      <w:r>
        <w:rPr>
          <w:rFonts w:ascii="Calibri" w:eastAsia="Times New Roman" w:hAnsi="Calibri" w:cs="Times New Roman"/>
          <w:color w:val="000000"/>
        </w:rPr>
        <w:t xml:space="preserve">y is the </w:t>
      </w:r>
      <w:r w:rsidR="00BE2FCF">
        <w:rPr>
          <w:rFonts w:ascii="Calibri" w:eastAsia="Times New Roman" w:hAnsi="Calibri" w:cs="Times New Roman"/>
          <w:color w:val="000000"/>
        </w:rPr>
        <w:t xml:space="preserve">wind turbines’ </w:t>
      </w:r>
      <w:r>
        <w:rPr>
          <w:rFonts w:ascii="Calibri" w:eastAsia="Times New Roman" w:hAnsi="Calibri" w:cs="Times New Roman"/>
          <w:color w:val="000000"/>
        </w:rPr>
        <w:t xml:space="preserve">low capacity factor. </w:t>
      </w:r>
      <w:r>
        <w:t>Had there been a more typical capacity factor of 30%,</w:t>
      </w:r>
      <w:r w:rsidRPr="00E4579E">
        <w:t xml:space="preserve"> </w:t>
      </w:r>
      <w:r>
        <w:t xml:space="preserve">the efficacy </w:t>
      </w:r>
      <w:r w:rsidR="007652C4">
        <w:t>would have been</w:t>
      </w:r>
      <w:r w:rsidR="006E79EA">
        <w:t xml:space="preserve"> </w:t>
      </w:r>
      <w:r w:rsidR="00774CD8">
        <w:t>$35</w:t>
      </w:r>
      <w:r>
        <w:t>/</w:t>
      </w:r>
      <w:r w:rsidR="00624407">
        <w:t>t</w:t>
      </w:r>
      <w:r w:rsidR="008A671B">
        <w:t>on</w:t>
      </w:r>
      <w:r w:rsidR="00624407">
        <w:t xml:space="preserve"> CO</w:t>
      </w:r>
      <w:r w:rsidR="00624407" w:rsidRPr="00FE0F20">
        <w:rPr>
          <w:vertAlign w:val="subscript"/>
        </w:rPr>
        <w:t>2</w:t>
      </w:r>
      <w:r w:rsidR="00624407">
        <w:t>e</w:t>
      </w:r>
      <w:r w:rsidR="006E79EA">
        <w:t>, close to Creyts et al.’s</w:t>
      </w:r>
      <w:r w:rsidR="007652C4">
        <w:t xml:space="preserve"> high-penetration</w:t>
      </w:r>
      <w:r w:rsidR="006E79EA">
        <w:t xml:space="preserve"> wind estimate of $38/ton CO</w:t>
      </w:r>
      <w:r w:rsidR="006E79EA" w:rsidRPr="00FE0F20">
        <w:rPr>
          <w:vertAlign w:val="subscript"/>
        </w:rPr>
        <w:t>2</w:t>
      </w:r>
      <w:r w:rsidR="006E79EA">
        <w:t>e</w:t>
      </w:r>
      <w:r w:rsidR="007652C4">
        <w:t xml:space="preserve"> </w:t>
      </w:r>
      <w:r w:rsidR="006E79EA">
        <w:fldChar w:fldCharType="begin"/>
      </w:r>
      <w:r w:rsidR="006E79EA">
        <w:instrText xml:space="preserve"> ADDIN ZOTERO_ITEM CSL_CITATION {"citationID":"rga3jve3i","properties":{"formattedCitation":"[8]","plainCitation":"[8]"},"citationItems":[{"id":2139,"uris":["http://zotero.org/users/1200139/items/8GMJP9WH"],"uri":["http://zotero.org/users/1200139/items/8GMJP9WH"],"itemData":{"id":2139,"type":"report","title":"Reducing U.S. Greenhouse Gas Emissions: How Much at What Cost?","collection-title":"U.S. Greenhouse Gas Abatement Mapping Initiative","publisher":"McKinsey &amp; Company","genre":"Executive Report","author":[{"family":"Creyts","given":"Jon"},{"family":"Derkach","given":"Anton"},{"family":"Nyquist","given":"Scott"},{"family":"Ostrowski","given":"Ken"},{"family":"Stephenson","given":"Jack"}],"issued":{"date-parts":[["2007",12]]}}}],"schema":"https://github.com/citation-style-language/schema/raw/master/csl-citation.json"} </w:instrText>
      </w:r>
      <w:r w:rsidR="006E79EA">
        <w:fldChar w:fldCharType="separate"/>
      </w:r>
      <w:r w:rsidR="006E79EA" w:rsidRPr="00417EE1">
        <w:rPr>
          <w:rFonts w:ascii="Calibri" w:hAnsi="Calibri"/>
        </w:rPr>
        <w:t>[8]</w:t>
      </w:r>
      <w:r w:rsidR="006E79EA">
        <w:fldChar w:fldCharType="end"/>
      </w:r>
      <w:r>
        <w:t xml:space="preserve">. </w:t>
      </w:r>
      <w:r w:rsidR="009E2A20">
        <w:t>T</w:t>
      </w:r>
      <w:r w:rsidR="008F2375">
        <w:t xml:space="preserve">his </w:t>
      </w:r>
      <w:r w:rsidR="00BE2FCF">
        <w:t xml:space="preserve">improved </w:t>
      </w:r>
      <w:r w:rsidR="008F2375">
        <w:t>capacity factor would make it</w:t>
      </w:r>
      <w:r>
        <w:t xml:space="preserve"> possible to</w:t>
      </w:r>
      <w:r w:rsidR="009E2A20">
        <w:t xml:space="preserve"> achieve a production CCR of 108</w:t>
      </w:r>
      <w:r>
        <w:t xml:space="preserve">%, </w:t>
      </w:r>
      <w:r w:rsidR="009D0F02">
        <w:t xml:space="preserve">and </w:t>
      </w:r>
      <w:r w:rsidR="008F2375">
        <w:t>should</w:t>
      </w:r>
      <w:r w:rsidR="00624407">
        <w:t xml:space="preserve"> such a location exist, it should</w:t>
      </w:r>
      <w:r w:rsidR="008F2375">
        <w:t xml:space="preserve"> be pursued </w:t>
      </w:r>
      <w:r>
        <w:t>(</w:t>
      </w:r>
      <w:r>
        <w:fldChar w:fldCharType="begin"/>
      </w:r>
      <w:r>
        <w:instrText xml:space="preserve"> REF _Ref435432518 \h </w:instrText>
      </w:r>
      <w:r>
        <w:fldChar w:fldCharType="separate"/>
      </w:r>
      <w:r w:rsidR="00834AD3">
        <w:t xml:space="preserve">Figure </w:t>
      </w:r>
      <w:r w:rsidR="00834AD3">
        <w:rPr>
          <w:noProof/>
        </w:rPr>
        <w:t>6</w:t>
      </w:r>
      <w:r>
        <w:fldChar w:fldCharType="end"/>
      </w:r>
      <w:r>
        <w:t>). Interestingly, with this higher capacity factor, the model exhibits nonlinearities</w:t>
      </w:r>
      <w:r w:rsidR="00BE2FCF">
        <w:t xml:space="preserve">, which </w:t>
      </w:r>
      <w:r>
        <w:t>make the reinvestment rates more important than the investment rates (</w:t>
      </w:r>
      <w:r>
        <w:fldChar w:fldCharType="begin"/>
      </w:r>
      <w:r>
        <w:instrText xml:space="preserve"> REF _Ref435432518 \h </w:instrText>
      </w:r>
      <w:r>
        <w:fldChar w:fldCharType="separate"/>
      </w:r>
      <w:r w:rsidR="00834AD3">
        <w:t xml:space="preserve">Figure </w:t>
      </w:r>
      <w:r w:rsidR="00834AD3">
        <w:rPr>
          <w:noProof/>
        </w:rPr>
        <w:t>6</w:t>
      </w:r>
      <w:r>
        <w:fldChar w:fldCharType="end"/>
      </w:r>
      <w:r>
        <w:t>).</w:t>
      </w:r>
      <w:r w:rsidR="00624407">
        <w:t xml:space="preserve"> In addition to proving the idea is viable under higher wind speeds, the </w:t>
      </w:r>
      <w:r w:rsidR="00417EE1">
        <w:t>predicted value</w:t>
      </w:r>
      <w:r w:rsidR="00EF1932">
        <w:t>’</w:t>
      </w:r>
      <w:r w:rsidR="00417EE1">
        <w:t xml:space="preserve">s agreement with </w:t>
      </w:r>
      <w:r w:rsidR="006E79EA">
        <w:t>published estimates</w:t>
      </w:r>
      <w:r w:rsidR="00624407">
        <w:t xml:space="preserve"> help</w:t>
      </w:r>
      <w:r w:rsidR="009E2A20">
        <w:t>s</w:t>
      </w:r>
      <w:r w:rsidR="00417EE1">
        <w:t xml:space="preserve"> to</w:t>
      </w:r>
      <w:r w:rsidR="00624407">
        <w:t xml:space="preserve"> validate the model.</w:t>
      </w:r>
    </w:p>
    <w:p w14:paraId="3D656AF6" w14:textId="6FB4F420" w:rsidR="002F410F" w:rsidRDefault="00624407" w:rsidP="002F410F">
      <w:pPr>
        <w:rPr>
          <w:rFonts w:ascii="Calibri" w:eastAsia="Times New Roman" w:hAnsi="Calibri" w:cs="Times New Roman"/>
          <w:color w:val="000000"/>
        </w:rPr>
      </w:pPr>
      <w:r>
        <w:rPr>
          <w:rFonts w:ascii="Calibri" w:eastAsia="Times New Roman" w:hAnsi="Calibri" w:cs="Times New Roman"/>
          <w:color w:val="000000"/>
        </w:rPr>
        <w:t>With the predicted wind capacity factor of 17%,</w:t>
      </w:r>
      <w:r w:rsidR="009D0F02">
        <w:rPr>
          <w:rFonts w:ascii="Calibri" w:eastAsia="Times New Roman" w:hAnsi="Calibri" w:cs="Times New Roman"/>
          <w:color w:val="000000"/>
        </w:rPr>
        <w:t xml:space="preserve"> </w:t>
      </w:r>
      <w:r w:rsidR="002F410F">
        <w:rPr>
          <w:rFonts w:ascii="Calibri" w:eastAsia="Times New Roman" w:hAnsi="Calibri" w:cs="Times New Roman"/>
          <w:color w:val="000000"/>
        </w:rPr>
        <w:t xml:space="preserve">turbine installation and maintenance </w:t>
      </w:r>
      <w:r w:rsidR="009E2A20">
        <w:rPr>
          <w:rFonts w:ascii="Calibri" w:eastAsia="Times New Roman" w:hAnsi="Calibri" w:cs="Times New Roman"/>
          <w:color w:val="000000"/>
        </w:rPr>
        <w:t>accounted for 94</w:t>
      </w:r>
      <w:r>
        <w:rPr>
          <w:rFonts w:ascii="Calibri" w:eastAsia="Times New Roman" w:hAnsi="Calibri" w:cs="Times New Roman"/>
          <w:color w:val="000000"/>
        </w:rPr>
        <w:t>% of the costs ($55/t</w:t>
      </w:r>
      <w:r w:rsidR="008A671B">
        <w:rPr>
          <w:rFonts w:ascii="Calibri" w:eastAsia="Times New Roman" w:hAnsi="Calibri" w:cs="Times New Roman"/>
          <w:color w:val="000000"/>
        </w:rPr>
        <w:t>on</w:t>
      </w:r>
      <w:r>
        <w:rPr>
          <w:rFonts w:ascii="Calibri" w:eastAsia="Times New Roman" w:hAnsi="Calibri" w:cs="Times New Roman"/>
          <w:color w:val="000000"/>
        </w:rPr>
        <w:t xml:space="preserve"> </w:t>
      </w:r>
      <w:r>
        <w:t>CO</w:t>
      </w:r>
      <w:r w:rsidRPr="00FE0F20">
        <w:rPr>
          <w:vertAlign w:val="subscript"/>
        </w:rPr>
        <w:t>2</w:t>
      </w:r>
      <w:r>
        <w:t>e</w:t>
      </w:r>
      <w:r>
        <w:rPr>
          <w:rFonts w:ascii="Calibri" w:eastAsia="Times New Roman" w:hAnsi="Calibri" w:cs="Times New Roman"/>
          <w:color w:val="000000"/>
        </w:rPr>
        <w:t xml:space="preserve">) </w:t>
      </w:r>
      <w:r w:rsidR="002F410F">
        <w:rPr>
          <w:rFonts w:ascii="Calibri" w:eastAsia="Times New Roman" w:hAnsi="Calibri" w:cs="Times New Roman"/>
          <w:color w:val="000000"/>
        </w:rPr>
        <w:t>(</w:t>
      </w:r>
      <w:r w:rsidR="002F410F">
        <w:rPr>
          <w:rFonts w:ascii="Calibri" w:eastAsia="Times New Roman" w:hAnsi="Calibri" w:cs="Times New Roman"/>
          <w:color w:val="000000"/>
        </w:rPr>
        <w:fldChar w:fldCharType="begin"/>
      </w:r>
      <w:r w:rsidR="002F410F">
        <w:rPr>
          <w:rFonts w:ascii="Calibri" w:eastAsia="Times New Roman" w:hAnsi="Calibri" w:cs="Times New Roman"/>
          <w:color w:val="000000"/>
        </w:rPr>
        <w:instrText xml:space="preserve"> REF _Ref436751529 \h </w:instrText>
      </w:r>
      <w:r w:rsidR="002F410F">
        <w:rPr>
          <w:rFonts w:ascii="Calibri" w:eastAsia="Times New Roman" w:hAnsi="Calibri" w:cs="Times New Roman"/>
          <w:color w:val="000000"/>
        </w:rPr>
      </w:r>
      <w:r w:rsidR="002F410F">
        <w:rPr>
          <w:rFonts w:ascii="Calibri" w:eastAsia="Times New Roman" w:hAnsi="Calibri" w:cs="Times New Roman"/>
          <w:color w:val="000000"/>
        </w:rPr>
        <w:fldChar w:fldCharType="separate"/>
      </w:r>
      <w:r w:rsidR="00834AD3">
        <w:t xml:space="preserve">Figure </w:t>
      </w:r>
      <w:r w:rsidR="00834AD3">
        <w:rPr>
          <w:noProof/>
        </w:rPr>
        <w:t>4</w:t>
      </w:r>
      <w:r w:rsidR="002F410F">
        <w:rPr>
          <w:rFonts w:ascii="Calibri" w:eastAsia="Times New Roman" w:hAnsi="Calibri" w:cs="Times New Roman"/>
          <w:color w:val="000000"/>
        </w:rPr>
        <w:fldChar w:fldCharType="end"/>
      </w:r>
      <w:r w:rsidR="00BE2FCF">
        <w:rPr>
          <w:rFonts w:ascii="Calibri" w:eastAsia="Times New Roman" w:hAnsi="Calibri" w:cs="Times New Roman"/>
          <w:color w:val="000000"/>
        </w:rPr>
        <w:t xml:space="preserve">) – despite transmitting power across the continent. </w:t>
      </w:r>
      <w:r w:rsidR="002F410F">
        <w:rPr>
          <w:rFonts w:ascii="Calibri" w:eastAsia="Times New Roman" w:hAnsi="Calibri" w:cs="Times New Roman"/>
          <w:color w:val="000000"/>
        </w:rPr>
        <w:t xml:space="preserve">This was a surprising and </w:t>
      </w:r>
      <w:r w:rsidR="000129CF">
        <w:rPr>
          <w:rFonts w:ascii="Calibri" w:eastAsia="Times New Roman" w:hAnsi="Calibri" w:cs="Times New Roman"/>
          <w:color w:val="000000"/>
        </w:rPr>
        <w:t>important result</w:t>
      </w:r>
      <w:r w:rsidR="00DA53B7">
        <w:rPr>
          <w:rFonts w:ascii="Calibri" w:eastAsia="Times New Roman" w:hAnsi="Calibri" w:cs="Times New Roman"/>
          <w:color w:val="000000"/>
        </w:rPr>
        <w:t>; i</w:t>
      </w:r>
      <w:r w:rsidR="002F410F">
        <w:rPr>
          <w:rFonts w:ascii="Calibri" w:eastAsia="Times New Roman" w:hAnsi="Calibri" w:cs="Times New Roman"/>
          <w:color w:val="000000"/>
        </w:rPr>
        <w:t xml:space="preserve">t suggests that the distance to the consumer is less important than the capacity factor available at the windfarm site and that alternate sites for the proposed scheme should be considered. </w:t>
      </w:r>
      <w:r w:rsidR="009E2A20">
        <w:rPr>
          <w:rFonts w:ascii="Calibri" w:eastAsia="Times New Roman" w:hAnsi="Calibri" w:cs="Times New Roman"/>
          <w:color w:val="000000"/>
        </w:rPr>
        <w:t xml:space="preserve">This conclusion must however be qualified by the fact that the cost model for transmission capacity did not capture the interaction between capacity factor and transmission costs. </w:t>
      </w:r>
    </w:p>
    <w:p w14:paraId="708238E6" w14:textId="65F5CD8C" w:rsidR="008F2375" w:rsidRDefault="009E2A20" w:rsidP="002F410F">
      <w:pPr>
        <w:rPr>
          <w:rFonts w:ascii="Calibri" w:eastAsia="Times New Roman" w:hAnsi="Calibri" w:cs="Times New Roman"/>
          <w:color w:val="000000"/>
        </w:rPr>
      </w:pPr>
      <w:r>
        <w:rPr>
          <w:rFonts w:ascii="Calibri" w:eastAsia="Times New Roman" w:hAnsi="Calibri" w:cs="Times New Roman"/>
          <w:color w:val="000000"/>
        </w:rPr>
        <w:t>When</w:t>
      </w:r>
      <w:r w:rsidR="00BE2FCF">
        <w:rPr>
          <w:rFonts w:ascii="Calibri" w:eastAsia="Times New Roman" w:hAnsi="Calibri" w:cs="Times New Roman"/>
          <w:color w:val="000000"/>
        </w:rPr>
        <w:t xml:space="preserve"> crude </w:t>
      </w:r>
      <w:r w:rsidR="008F2375">
        <w:rPr>
          <w:rFonts w:ascii="Calibri" w:eastAsia="Times New Roman" w:hAnsi="Calibri" w:cs="Times New Roman"/>
          <w:color w:val="000000"/>
        </w:rPr>
        <w:t>oil prices</w:t>
      </w:r>
      <w:r w:rsidR="00F541A1">
        <w:rPr>
          <w:rFonts w:ascii="Calibri" w:eastAsia="Times New Roman" w:hAnsi="Calibri" w:cs="Times New Roman"/>
          <w:color w:val="000000"/>
        </w:rPr>
        <w:t xml:space="preserve"> </w:t>
      </w:r>
      <w:r>
        <w:rPr>
          <w:rFonts w:ascii="Calibri" w:eastAsia="Times New Roman" w:hAnsi="Calibri" w:cs="Times New Roman"/>
          <w:color w:val="000000"/>
        </w:rPr>
        <w:t xml:space="preserve">are </w:t>
      </w:r>
      <w:r w:rsidR="00F541A1">
        <w:rPr>
          <w:rFonts w:ascii="Calibri" w:eastAsia="Times New Roman" w:hAnsi="Calibri" w:cs="Times New Roman"/>
          <w:color w:val="000000"/>
        </w:rPr>
        <w:t>as low as 2015 values</w:t>
      </w:r>
      <w:r w:rsidR="008F2375">
        <w:rPr>
          <w:rFonts w:ascii="Calibri" w:eastAsia="Times New Roman" w:hAnsi="Calibri" w:cs="Times New Roman"/>
          <w:color w:val="000000"/>
        </w:rPr>
        <w:t>, adding $10-$1</w:t>
      </w:r>
      <w:r>
        <w:rPr>
          <w:rFonts w:ascii="Calibri" w:eastAsia="Times New Roman" w:hAnsi="Calibri" w:cs="Times New Roman"/>
          <w:color w:val="000000"/>
        </w:rPr>
        <w:t>3</w:t>
      </w:r>
      <w:r w:rsidR="008F2375">
        <w:rPr>
          <w:rFonts w:ascii="Calibri" w:eastAsia="Times New Roman" w:hAnsi="Calibri" w:cs="Times New Roman"/>
          <w:color w:val="000000"/>
        </w:rPr>
        <w:t xml:space="preserve">/bbl to the production costs of </w:t>
      </w:r>
      <w:r w:rsidR="00BE2FCF">
        <w:rPr>
          <w:rFonts w:ascii="Calibri" w:eastAsia="Times New Roman" w:hAnsi="Calibri" w:cs="Times New Roman"/>
          <w:color w:val="000000"/>
        </w:rPr>
        <w:t xml:space="preserve">crude </w:t>
      </w:r>
      <w:r w:rsidR="008F2375">
        <w:rPr>
          <w:rFonts w:ascii="Calibri" w:eastAsia="Times New Roman" w:hAnsi="Calibri" w:cs="Times New Roman"/>
          <w:color w:val="000000"/>
        </w:rPr>
        <w:t>oil is not feasible (</w:t>
      </w:r>
      <w:r w:rsidR="008F2375">
        <w:rPr>
          <w:rFonts w:ascii="Calibri" w:eastAsia="Times New Roman" w:hAnsi="Calibri" w:cs="Times New Roman"/>
          <w:color w:val="000000"/>
        </w:rPr>
        <w:fldChar w:fldCharType="begin"/>
      </w:r>
      <w:r w:rsidR="008F2375">
        <w:rPr>
          <w:rFonts w:ascii="Calibri" w:eastAsia="Times New Roman" w:hAnsi="Calibri" w:cs="Times New Roman"/>
          <w:color w:val="000000"/>
        </w:rPr>
        <w:instrText xml:space="preserve"> REF _Ref437007603 \h </w:instrText>
      </w:r>
      <w:r w:rsidR="008F2375">
        <w:rPr>
          <w:rFonts w:ascii="Calibri" w:eastAsia="Times New Roman" w:hAnsi="Calibri" w:cs="Times New Roman"/>
          <w:color w:val="000000"/>
        </w:rPr>
      </w:r>
      <w:r w:rsidR="008F2375">
        <w:rPr>
          <w:rFonts w:ascii="Calibri" w:eastAsia="Times New Roman" w:hAnsi="Calibri" w:cs="Times New Roman"/>
          <w:color w:val="000000"/>
        </w:rPr>
        <w:fldChar w:fldCharType="separate"/>
      </w:r>
      <w:r w:rsidR="00834AD3">
        <w:t xml:space="preserve">Figure </w:t>
      </w:r>
      <w:r w:rsidR="00834AD3">
        <w:rPr>
          <w:noProof/>
        </w:rPr>
        <w:t>5</w:t>
      </w:r>
      <w:r w:rsidR="008F2375">
        <w:rPr>
          <w:rFonts w:ascii="Calibri" w:eastAsia="Times New Roman" w:hAnsi="Calibri" w:cs="Times New Roman"/>
          <w:color w:val="000000"/>
        </w:rPr>
        <w:fldChar w:fldCharType="end"/>
      </w:r>
      <w:r w:rsidR="008F2375">
        <w:rPr>
          <w:rFonts w:ascii="Calibri" w:eastAsia="Times New Roman" w:hAnsi="Calibri" w:cs="Times New Roman"/>
          <w:color w:val="000000"/>
        </w:rPr>
        <w:t>). However, should markets rebound</w:t>
      </w:r>
      <w:r w:rsidR="004832B6">
        <w:rPr>
          <w:rFonts w:ascii="Calibri" w:eastAsia="Times New Roman" w:hAnsi="Calibri" w:cs="Times New Roman"/>
          <w:color w:val="000000"/>
        </w:rPr>
        <w:t xml:space="preserve"> to </w:t>
      </w:r>
      <w:r w:rsidR="008F2375">
        <w:rPr>
          <w:rFonts w:ascii="Calibri" w:eastAsia="Times New Roman" w:hAnsi="Calibri" w:cs="Times New Roman"/>
          <w:color w:val="000000"/>
        </w:rPr>
        <w:t xml:space="preserve">2013 </w:t>
      </w:r>
      <w:r w:rsidR="004832B6">
        <w:rPr>
          <w:rFonts w:ascii="Calibri" w:eastAsia="Times New Roman" w:hAnsi="Calibri" w:cs="Times New Roman"/>
          <w:color w:val="000000"/>
        </w:rPr>
        <w:t>p</w:t>
      </w:r>
      <w:r w:rsidR="008F2375">
        <w:rPr>
          <w:rFonts w:ascii="Calibri" w:eastAsia="Times New Roman" w:hAnsi="Calibri" w:cs="Times New Roman"/>
          <w:color w:val="000000"/>
        </w:rPr>
        <w:t>rices</w:t>
      </w:r>
      <w:r w:rsidR="004832B6">
        <w:rPr>
          <w:rFonts w:ascii="Calibri" w:eastAsia="Times New Roman" w:hAnsi="Calibri" w:cs="Times New Roman"/>
          <w:color w:val="000000"/>
        </w:rPr>
        <w:t>,</w:t>
      </w:r>
      <w:r w:rsidR="008F2375">
        <w:rPr>
          <w:rFonts w:ascii="Calibri" w:eastAsia="Times New Roman" w:hAnsi="Calibri" w:cs="Times New Roman"/>
          <w:color w:val="000000"/>
        </w:rPr>
        <w:t xml:space="preserve"> there </w:t>
      </w:r>
      <w:r w:rsidR="004832B6">
        <w:rPr>
          <w:rFonts w:ascii="Calibri" w:eastAsia="Times New Roman" w:hAnsi="Calibri" w:cs="Times New Roman"/>
          <w:color w:val="000000"/>
        </w:rPr>
        <w:t>would be</w:t>
      </w:r>
      <w:r w:rsidR="008F2375">
        <w:rPr>
          <w:rFonts w:ascii="Calibri" w:eastAsia="Times New Roman" w:hAnsi="Calibri" w:cs="Times New Roman"/>
          <w:color w:val="000000"/>
        </w:rPr>
        <w:t xml:space="preserve"> enough </w:t>
      </w:r>
      <w:r w:rsidR="00714562">
        <w:rPr>
          <w:rFonts w:ascii="Calibri" w:eastAsia="Times New Roman" w:hAnsi="Calibri" w:cs="Times New Roman"/>
          <w:color w:val="000000"/>
        </w:rPr>
        <w:t xml:space="preserve">of a </w:t>
      </w:r>
      <w:r w:rsidR="00624407">
        <w:rPr>
          <w:rFonts w:ascii="Calibri" w:eastAsia="Times New Roman" w:hAnsi="Calibri" w:cs="Times New Roman"/>
          <w:color w:val="000000"/>
        </w:rPr>
        <w:t>margin to support the proposed scheme</w:t>
      </w:r>
      <w:r w:rsidR="0098577A">
        <w:rPr>
          <w:rFonts w:ascii="Calibri" w:eastAsia="Times New Roman" w:hAnsi="Calibri" w:cs="Times New Roman"/>
          <w:color w:val="000000"/>
        </w:rPr>
        <w:t>,</w:t>
      </w:r>
      <w:r w:rsidR="00624407">
        <w:rPr>
          <w:rFonts w:ascii="Calibri" w:eastAsia="Times New Roman" w:hAnsi="Calibri" w:cs="Times New Roman"/>
          <w:color w:val="000000"/>
        </w:rPr>
        <w:t xml:space="preserve"> </w:t>
      </w:r>
      <w:r w:rsidR="008F2375">
        <w:rPr>
          <w:rFonts w:ascii="Calibri" w:eastAsia="Times New Roman" w:hAnsi="Calibri" w:cs="Times New Roman"/>
          <w:color w:val="000000"/>
        </w:rPr>
        <w:t xml:space="preserve">even if </w:t>
      </w:r>
      <w:r w:rsidR="004832B6">
        <w:rPr>
          <w:rFonts w:ascii="Calibri" w:eastAsia="Times New Roman" w:hAnsi="Calibri" w:cs="Times New Roman"/>
          <w:color w:val="000000"/>
        </w:rPr>
        <w:t>it is not opti</w:t>
      </w:r>
      <w:r w:rsidR="00624407">
        <w:rPr>
          <w:rFonts w:ascii="Calibri" w:eastAsia="Times New Roman" w:hAnsi="Calibri" w:cs="Times New Roman"/>
          <w:color w:val="000000"/>
        </w:rPr>
        <w:t>mally located</w:t>
      </w:r>
      <w:r w:rsidR="004832B6">
        <w:rPr>
          <w:rFonts w:ascii="Calibri" w:eastAsia="Times New Roman" w:hAnsi="Calibri" w:cs="Times New Roman"/>
          <w:color w:val="000000"/>
        </w:rPr>
        <w:t xml:space="preserve"> (</w:t>
      </w:r>
      <w:r w:rsidR="004832B6">
        <w:rPr>
          <w:rFonts w:ascii="Calibri" w:eastAsia="Times New Roman" w:hAnsi="Calibri" w:cs="Times New Roman"/>
          <w:color w:val="000000"/>
        </w:rPr>
        <w:fldChar w:fldCharType="begin"/>
      </w:r>
      <w:r w:rsidR="004832B6">
        <w:rPr>
          <w:rFonts w:ascii="Calibri" w:eastAsia="Times New Roman" w:hAnsi="Calibri" w:cs="Times New Roman"/>
          <w:color w:val="000000"/>
        </w:rPr>
        <w:instrText xml:space="preserve"> REF _Ref437007603 \h </w:instrText>
      </w:r>
      <w:r w:rsidR="004832B6">
        <w:rPr>
          <w:rFonts w:ascii="Calibri" w:eastAsia="Times New Roman" w:hAnsi="Calibri" w:cs="Times New Roman"/>
          <w:color w:val="000000"/>
        </w:rPr>
      </w:r>
      <w:r w:rsidR="004832B6">
        <w:rPr>
          <w:rFonts w:ascii="Calibri" w:eastAsia="Times New Roman" w:hAnsi="Calibri" w:cs="Times New Roman"/>
          <w:color w:val="000000"/>
        </w:rPr>
        <w:fldChar w:fldCharType="separate"/>
      </w:r>
      <w:r w:rsidR="00834AD3">
        <w:t xml:space="preserve">Figure </w:t>
      </w:r>
      <w:r w:rsidR="00834AD3">
        <w:rPr>
          <w:noProof/>
        </w:rPr>
        <w:t>5</w:t>
      </w:r>
      <w:r w:rsidR="004832B6">
        <w:rPr>
          <w:rFonts w:ascii="Calibri" w:eastAsia="Times New Roman" w:hAnsi="Calibri" w:cs="Times New Roman"/>
          <w:color w:val="000000"/>
        </w:rPr>
        <w:fldChar w:fldCharType="end"/>
      </w:r>
      <w:r w:rsidR="00624407">
        <w:rPr>
          <w:rFonts w:ascii="Calibri" w:eastAsia="Times New Roman" w:hAnsi="Calibri" w:cs="Times New Roman"/>
          <w:color w:val="000000"/>
        </w:rPr>
        <w:t xml:space="preserve">). Locating the proposed scheme somewhere with higher wind speeds would be even more promising.  </w:t>
      </w:r>
      <w:r w:rsidR="004832B6">
        <w:rPr>
          <w:rFonts w:ascii="Calibri" w:eastAsia="Times New Roman" w:hAnsi="Calibri" w:cs="Times New Roman"/>
          <w:color w:val="000000"/>
        </w:rPr>
        <w:t xml:space="preserve"> </w:t>
      </w:r>
    </w:p>
    <w:p w14:paraId="0D8DF9AA" w14:textId="77777777" w:rsidR="007E7ABF" w:rsidRDefault="007E7ABF" w:rsidP="007E7ABF">
      <w:pPr>
        <w:keepNext/>
      </w:pPr>
      <w:r>
        <w:rPr>
          <w:noProof/>
          <w:lang w:val="en-CA" w:eastAsia="en-CA"/>
        </w:rPr>
        <w:drawing>
          <wp:inline distT="0" distB="0" distL="0" distR="0" wp14:anchorId="6C6D5481" wp14:editId="394FB853">
            <wp:extent cx="5934075" cy="2105025"/>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AF9593" w14:textId="77777777" w:rsidR="007E7ABF" w:rsidRPr="00F4166A" w:rsidRDefault="007E7ABF" w:rsidP="007E7ABF">
      <w:pPr>
        <w:pStyle w:val="Caption"/>
        <w:jc w:val="left"/>
      </w:pPr>
      <w:bookmarkStart w:id="19" w:name="_Ref436751529"/>
      <w:r>
        <w:t xml:space="preserve">Figure </w:t>
      </w:r>
      <w:r w:rsidR="00BB3C6B">
        <w:fldChar w:fldCharType="begin"/>
      </w:r>
      <w:r w:rsidR="00BB3C6B">
        <w:instrText xml:space="preserve"> SEQ Figure \* ARABIC </w:instrText>
      </w:r>
      <w:r w:rsidR="00BB3C6B">
        <w:fldChar w:fldCharType="separate"/>
      </w:r>
      <w:r w:rsidR="00834AD3">
        <w:rPr>
          <w:noProof/>
        </w:rPr>
        <w:t>4</w:t>
      </w:r>
      <w:r w:rsidR="00BB3C6B">
        <w:rPr>
          <w:noProof/>
        </w:rPr>
        <w:fldChar w:fldCharType="end"/>
      </w:r>
      <w:bookmarkEnd w:id="19"/>
      <w:r>
        <w:t xml:space="preserve">: Equivalent cost of GHG reduction, using the net present value (NPV) of future expenditures and separating the cost into capital expenditures (CapX), turbine maintenance, transmission line construction within Alberta (intra-province transmission), and all other transmission line construction costs (extra-province transmission). Reference costs are for 2015 Cap and Trade pricing in California </w:t>
      </w:r>
      <w:r>
        <w:fldChar w:fldCharType="begin"/>
      </w:r>
      <w:r>
        <w:instrText xml:space="preserve"> ADDIN ZOTERO_ITEM CSL_CITATION {"citationID":"7lii3h1rk","properties":{"formattedCitation":"[7]","plainCitation":"[7]"},"citationItems":[{"id":2141,"uris":["http://zotero.org/users/1200139/items/NJFCIJ9M"],"uri":["http://zotero.org/users/1200139/items/NJFCIJ9M"],"itemData":{"id":2141,"type":"webpage","title":"California Carbon Dashboard","abstract":"The California Carbon Dashboard Provides the Latest News and Information on the California Carbon Price, Cap and Trade, Emissions Policy, and AB32","URL":"calcarbondash.org","author":[{"literal":"Climate Policy Initiative"}],"issued":{"date-parts":[["2015",12,2]]},"accessed":{"date-parts":[["2015",12,4]]}}}],"schema":"https://github.com/citation-style-language/schema/raw/master/csl-citation.json"} </w:instrText>
      </w:r>
      <w:r>
        <w:fldChar w:fldCharType="separate"/>
      </w:r>
      <w:r w:rsidRPr="0046749F">
        <w:rPr>
          <w:rFonts w:ascii="Calibri" w:hAnsi="Calibri"/>
        </w:rPr>
        <w:t>[7]</w:t>
      </w:r>
      <w:r>
        <w:fldChar w:fldCharType="end"/>
      </w:r>
      <w:r>
        <w:t xml:space="preserve">, high-penetration onshore wind </w:t>
      </w:r>
      <w:r>
        <w:fldChar w:fldCharType="begin"/>
      </w:r>
      <w:r>
        <w:instrText xml:space="preserve"> ADDIN ZOTERO_ITEM CSL_CITATION {"citationID":"2o1m6oq5cu","properties":{"formattedCitation":"[8]","plainCitation":"[8]"},"citationItems":[{"id":2139,"uris":["http://zotero.org/users/1200139/items/8GMJP9WH"],"uri":["http://zotero.org/users/1200139/items/8GMJP9WH"],"itemData":{"id":2139,"type":"report","title":"Reducing U.S. Greenhouse Gas Emissions: How Much at What Cost?","collection-title":"U.S. Greenhouse Gas Abatement Mapping Initiative","publisher":"McKinsey &amp; Company","genre":"Executive Report","author":[{"family":"Creyts","given":"Jon"},{"family":"Derkach","given":"Anton"},{"family":"Nyquist","given":"Scott"},{"family":"Ostrowski","given":"Ken"},{"family":"Stephenson","given":"Jack"}],"issued":{"date-parts":[["2007",12]]}}}],"schema":"https://github.com/citation-style-language/schema/raw/master/csl-citation.json"} </w:instrText>
      </w:r>
      <w:r>
        <w:fldChar w:fldCharType="separate"/>
      </w:r>
      <w:r w:rsidRPr="0046749F">
        <w:rPr>
          <w:rFonts w:ascii="Calibri" w:hAnsi="Calibri"/>
        </w:rPr>
        <w:t>[8]</w:t>
      </w:r>
      <w:r>
        <w:fldChar w:fldCharType="end"/>
      </w:r>
      <w:r>
        <w:t>, and the maximum cost to achieve an annual abatement of 3,000 MT/</w:t>
      </w:r>
      <w:r w:rsidRPr="00444A58">
        <w:t xml:space="preserve"> </w:t>
      </w:r>
      <w:r>
        <w:t>CO</w:t>
      </w:r>
      <w:r w:rsidRPr="00FE0F20">
        <w:rPr>
          <w:vertAlign w:val="subscript"/>
        </w:rPr>
        <w:t>2</w:t>
      </w:r>
      <w:r>
        <w:t xml:space="preserve">e per year in the U.S. </w:t>
      </w:r>
      <w:r>
        <w:fldChar w:fldCharType="begin"/>
      </w:r>
      <w:r>
        <w:instrText xml:space="preserve"> ADDIN ZOTERO_ITEM CSL_CITATION {"citationID":"7dndrh5ul","properties":{"formattedCitation":"[8]","plainCitation":"[8]"},"citationItems":[{"id":2139,"uris":["http://zotero.org/users/1200139/items/8GMJP9WH"],"uri":["http://zotero.org/users/1200139/items/8GMJP9WH"],"itemData":{"id":2139,"type":"report","title":"Reducing U.S. Greenhouse Gas Emissions: How Much at What Cost?","collection-title":"U.S. Greenhouse Gas Abatement Mapping Initiative","publisher":"McKinsey &amp; Company","genre":"Executive Report","author":[{"family":"Creyts","given":"Jon"},{"family":"Derkach","given":"Anton"},{"family":"Nyquist","given":"Scott"},{"family":"Ostrowski","given":"Ken"},{"family":"Stephenson","given":"Jack"}],"issued":{"date-parts":[["2007",12]]}}}],"schema":"https://github.com/citation-style-language/schema/raw/master/csl-citation.json"} </w:instrText>
      </w:r>
      <w:r>
        <w:fldChar w:fldCharType="separate"/>
      </w:r>
      <w:r w:rsidRPr="0046749F">
        <w:rPr>
          <w:rFonts w:ascii="Calibri" w:hAnsi="Calibri"/>
        </w:rPr>
        <w:t>[8]</w:t>
      </w:r>
      <w:r>
        <w:fldChar w:fldCharType="end"/>
      </w:r>
      <w:r>
        <w:t>.</w:t>
      </w:r>
    </w:p>
    <w:p w14:paraId="5D09DF53" w14:textId="77777777" w:rsidR="007E7ABF" w:rsidRDefault="007E7ABF" w:rsidP="007E7ABF">
      <w:pPr>
        <w:keepNext/>
      </w:pPr>
      <w:r>
        <w:rPr>
          <w:noProof/>
          <w:lang w:val="en-CA" w:eastAsia="en-CA"/>
        </w:rPr>
        <w:lastRenderedPageBreak/>
        <w:drawing>
          <wp:inline distT="0" distB="0" distL="0" distR="0" wp14:anchorId="425F0B83" wp14:editId="534985BE">
            <wp:extent cx="5895975" cy="14287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B2E397" w14:textId="7AE1CEA3" w:rsidR="007E7ABF" w:rsidRPr="002F410F" w:rsidRDefault="007E7ABF" w:rsidP="007E7ABF">
      <w:pPr>
        <w:pStyle w:val="Caption"/>
      </w:pPr>
      <w:bookmarkStart w:id="20" w:name="_Ref437007603"/>
      <w:r>
        <w:t xml:space="preserve">Figure </w:t>
      </w:r>
      <w:r w:rsidR="00BB3C6B">
        <w:fldChar w:fldCharType="begin"/>
      </w:r>
      <w:r w:rsidR="00BB3C6B">
        <w:instrText xml:space="preserve"> SEQ Figure \* ARABIC </w:instrText>
      </w:r>
      <w:r w:rsidR="00BB3C6B">
        <w:fldChar w:fldCharType="separate"/>
      </w:r>
      <w:r w:rsidR="00834AD3">
        <w:rPr>
          <w:noProof/>
        </w:rPr>
        <w:t>5</w:t>
      </w:r>
      <w:r w:rsidR="00BB3C6B">
        <w:rPr>
          <w:noProof/>
        </w:rPr>
        <w:fldChar w:fldCharType="end"/>
      </w:r>
      <w:bookmarkEnd w:id="20"/>
      <w:r>
        <w:t xml:space="preserve">: The production cost of upgraded oil from the oil sands </w:t>
      </w:r>
      <w:r>
        <w:fldChar w:fldCharType="begin"/>
      </w:r>
      <w:r>
        <w:instrText xml:space="preserve"> ADDIN ZOTERO_ITEM CSL_CITATION {"citationID":"2756rc7mcp","properties":{"formattedCitation":"[5]","plainCitation":"[5]"},"citationItems":[{"id":2143,"uris":["http://zotero.org/users/1200139/items/RGP5AQ9Z"],"uri":["http://zotero.org/users/1200139/items/RGP5AQ9Z"],"itemData":{"id":2143,"type":"report","title":"Crude Cost of Production Rises as Demand Grows","publisher":"Morgan Stanley","abstract":"From Morgan Stanley","URL":"http://www.businessinsider.com/crude-cost-of-production-2014-12","shortTitle":"Industrials Teach-In","author":[{"literal":"Morgan Stanley Research"}],"issued":{"date-parts":[["2014",5]]},"accessed":{"date-parts":[["2015",12,4]]}}}],"schema":"https://github.com/citation-style-language/schema/raw/master/csl-citation.json"} </w:instrText>
      </w:r>
      <w:r>
        <w:fldChar w:fldCharType="separate"/>
      </w:r>
      <w:r w:rsidRPr="0046749F">
        <w:rPr>
          <w:rFonts w:ascii="Calibri" w:hAnsi="Calibri"/>
        </w:rPr>
        <w:t>[5]</w:t>
      </w:r>
      <w:r>
        <w:fldChar w:fldCharType="end"/>
      </w:r>
      <w:r>
        <w:t xml:space="preserve"> compared to the market price </w:t>
      </w:r>
      <w:r>
        <w:fldChar w:fldCharType="begin"/>
      </w:r>
      <w:r>
        <w:instrText xml:space="preserve"> ADDIN ZOTERO_ITEM CSL_CITATION {"citationID":"1h2bifb8rq","properties":{"formattedCitation":"[4]","plainCitation":"[4]"},"citationItems":[{"id":2151,"uris":["http://zotero.org/users/1200139/items/BVWNMN95"],"uri":["http://zotero.org/users/1200139/items/BVWNMN95"],"itemData":{"id":2151,"type":"webpage","title":"Spot Prices for Crude Oil and Petroleum Products","container-title":"US Energy Information Administration","URL":"http://www.eia.gov/dnav/pet/pet_pri_spt_s1_m.htm","author":[{"literal":"EIA"}],"issued":{"date-parts":[["2015",12,2]]},"accessed":{"date-parts":[["2015",12,4]]}}}],"schema":"https://github.com/citation-style-language/schema/raw/master/csl-citation.json"} </w:instrText>
      </w:r>
      <w:r>
        <w:fldChar w:fldCharType="separate"/>
      </w:r>
      <w:r w:rsidRPr="0046749F">
        <w:rPr>
          <w:rFonts w:ascii="Calibri" w:hAnsi="Calibri"/>
        </w:rPr>
        <w:t>[4]</w:t>
      </w:r>
      <w:r>
        <w:fldChar w:fldCharType="end"/>
      </w:r>
      <w:r>
        <w:t xml:space="preserve">  in 2013, 2014, and 2015, where error bars show the monthly minimum and maximum prices and the uncertainty in production cost estimates. Production costs also show the proposed addition of a $10/bbl tariff. </w:t>
      </w:r>
    </w:p>
    <w:p w14:paraId="308E8E4B" w14:textId="353EE2E6" w:rsidR="00704027" w:rsidRPr="00307803" w:rsidRDefault="00704027" w:rsidP="00704027">
      <w:pPr>
        <w:pStyle w:val="Heading1"/>
      </w:pPr>
      <w:r>
        <w:t>Conclusions</w:t>
      </w:r>
      <w:r w:rsidR="00380931">
        <w:t xml:space="preserve"> and </w:t>
      </w:r>
      <w:r w:rsidR="00715D9C">
        <w:t>Recommendations</w:t>
      </w:r>
    </w:p>
    <w:p w14:paraId="7BBC1BE1" w14:textId="2E993420" w:rsidR="00534F3D" w:rsidRDefault="007652C4" w:rsidP="00704027">
      <w:pPr>
        <w:rPr>
          <w:rFonts w:ascii="Calibri" w:eastAsia="Times New Roman" w:hAnsi="Calibri" w:cs="Times New Roman"/>
          <w:color w:val="000000"/>
        </w:rPr>
      </w:pPr>
      <w:r>
        <w:t>Same-Site Green-Black Co-Production</w:t>
      </w:r>
      <w:r>
        <w:rPr>
          <w:rFonts w:ascii="Calibri" w:eastAsia="Times New Roman" w:hAnsi="Calibri" w:cs="Times New Roman"/>
          <w:color w:val="000000"/>
        </w:rPr>
        <w:t xml:space="preserve"> using</w:t>
      </w:r>
      <w:r w:rsidR="00074588">
        <w:rPr>
          <w:rFonts w:ascii="Calibri" w:eastAsia="Times New Roman" w:hAnsi="Calibri" w:cs="Times New Roman"/>
          <w:color w:val="000000"/>
        </w:rPr>
        <w:t xml:space="preserve"> wind energy in the </w:t>
      </w:r>
      <w:r w:rsidR="00074588">
        <w:t xml:space="preserve">Athabasca </w:t>
      </w:r>
      <w:r w:rsidR="00074588">
        <w:rPr>
          <w:rFonts w:ascii="Calibri" w:eastAsia="Times New Roman" w:hAnsi="Calibri" w:cs="Times New Roman"/>
          <w:color w:val="000000"/>
        </w:rPr>
        <w:t>oil sands</w:t>
      </w:r>
      <w:r w:rsidR="00704027">
        <w:rPr>
          <w:rFonts w:ascii="Calibri" w:eastAsia="Times New Roman" w:hAnsi="Calibri" w:cs="Times New Roman"/>
          <w:color w:val="000000"/>
        </w:rPr>
        <w:t xml:space="preserve"> was found to be </w:t>
      </w:r>
      <w:r w:rsidR="00624407">
        <w:rPr>
          <w:rFonts w:ascii="Calibri" w:eastAsia="Times New Roman" w:hAnsi="Calibri" w:cs="Times New Roman"/>
          <w:color w:val="000000"/>
        </w:rPr>
        <w:t>able to offset the incremental GHG emissions</w:t>
      </w:r>
      <w:r w:rsidR="004832B6">
        <w:rPr>
          <w:rFonts w:ascii="Calibri" w:eastAsia="Times New Roman" w:hAnsi="Calibri" w:cs="Times New Roman"/>
          <w:color w:val="000000"/>
        </w:rPr>
        <w:t xml:space="preserve"> with investments ranging from $1</w:t>
      </w:r>
      <w:r w:rsidR="00624407">
        <w:rPr>
          <w:rFonts w:ascii="Calibri" w:eastAsia="Times New Roman" w:hAnsi="Calibri" w:cs="Times New Roman"/>
          <w:color w:val="000000"/>
        </w:rPr>
        <w:t>0–1</w:t>
      </w:r>
      <w:r w:rsidR="005136CE">
        <w:rPr>
          <w:rFonts w:ascii="Calibri" w:eastAsia="Times New Roman" w:hAnsi="Calibri" w:cs="Times New Roman"/>
          <w:color w:val="000000"/>
        </w:rPr>
        <w:t>3</w:t>
      </w:r>
      <w:r w:rsidR="005C1C24">
        <w:rPr>
          <w:rFonts w:ascii="Calibri" w:eastAsia="Times New Roman" w:hAnsi="Calibri" w:cs="Times New Roman"/>
          <w:color w:val="000000"/>
        </w:rPr>
        <w:t>/bbl</w:t>
      </w:r>
      <w:r w:rsidR="00704027">
        <w:rPr>
          <w:rFonts w:ascii="Calibri" w:eastAsia="Times New Roman" w:hAnsi="Calibri" w:cs="Times New Roman"/>
          <w:color w:val="000000"/>
        </w:rPr>
        <w:t xml:space="preserve">. </w:t>
      </w:r>
      <w:r w:rsidR="004832B6">
        <w:rPr>
          <w:rFonts w:ascii="Calibri" w:eastAsia="Times New Roman" w:hAnsi="Calibri" w:cs="Times New Roman"/>
          <w:color w:val="000000"/>
        </w:rPr>
        <w:t xml:space="preserve">Given 2015 oil prices, </w:t>
      </w:r>
      <w:r>
        <w:rPr>
          <w:rFonts w:ascii="Calibri" w:eastAsia="Times New Roman" w:hAnsi="Calibri" w:cs="Times New Roman"/>
          <w:color w:val="000000"/>
        </w:rPr>
        <w:t>$10/bbl</w:t>
      </w:r>
      <w:r w:rsidR="004832B6">
        <w:rPr>
          <w:rFonts w:ascii="Calibri" w:eastAsia="Times New Roman" w:hAnsi="Calibri" w:cs="Times New Roman"/>
          <w:color w:val="000000"/>
        </w:rPr>
        <w:t xml:space="preserve"> is not feasible unless the</w:t>
      </w:r>
      <w:r w:rsidR="005C1C24">
        <w:rPr>
          <w:rFonts w:ascii="Calibri" w:eastAsia="Times New Roman" w:hAnsi="Calibri" w:cs="Times New Roman"/>
          <w:color w:val="000000"/>
        </w:rPr>
        <w:t xml:space="preserve"> environmental concerns </w:t>
      </w:r>
      <w:r w:rsidR="004832B6">
        <w:rPr>
          <w:rFonts w:ascii="Calibri" w:eastAsia="Times New Roman" w:hAnsi="Calibri" w:cs="Times New Roman"/>
          <w:color w:val="000000"/>
        </w:rPr>
        <w:t>which limit industry growth were quantified</w:t>
      </w:r>
      <w:r w:rsidR="00624407">
        <w:rPr>
          <w:rFonts w:ascii="Calibri" w:eastAsia="Times New Roman" w:hAnsi="Calibri" w:cs="Times New Roman"/>
          <w:color w:val="000000"/>
        </w:rPr>
        <w:t xml:space="preserve"> and included in the model</w:t>
      </w:r>
      <w:r w:rsidR="005C1C24">
        <w:rPr>
          <w:rFonts w:ascii="Calibri" w:eastAsia="Times New Roman" w:hAnsi="Calibri" w:cs="Times New Roman"/>
          <w:color w:val="000000"/>
        </w:rPr>
        <w:t xml:space="preserve">. </w:t>
      </w:r>
      <w:r w:rsidR="004832B6">
        <w:rPr>
          <w:rFonts w:ascii="Calibri" w:eastAsia="Times New Roman" w:hAnsi="Calibri" w:cs="Times New Roman"/>
          <w:color w:val="000000"/>
        </w:rPr>
        <w:t>Independent of its affordability</w:t>
      </w:r>
      <w:r w:rsidR="005619EC">
        <w:rPr>
          <w:rFonts w:ascii="Calibri" w:eastAsia="Times New Roman" w:hAnsi="Calibri" w:cs="Times New Roman"/>
          <w:color w:val="000000"/>
        </w:rPr>
        <w:t xml:space="preserve">, the </w:t>
      </w:r>
      <w:r w:rsidR="00864718">
        <w:rPr>
          <w:rFonts w:ascii="Calibri" w:eastAsia="Times New Roman" w:hAnsi="Calibri" w:cs="Times New Roman"/>
          <w:color w:val="000000"/>
        </w:rPr>
        <w:t>proposed</w:t>
      </w:r>
      <w:r w:rsidR="005619EC">
        <w:rPr>
          <w:rFonts w:ascii="Calibri" w:eastAsia="Times New Roman" w:hAnsi="Calibri" w:cs="Times New Roman"/>
          <w:color w:val="000000"/>
        </w:rPr>
        <w:t xml:space="preserve"> </w:t>
      </w:r>
      <w:r>
        <w:rPr>
          <w:rFonts w:ascii="Calibri" w:eastAsia="Times New Roman" w:hAnsi="Calibri" w:cs="Times New Roman"/>
          <w:color w:val="000000"/>
        </w:rPr>
        <w:t xml:space="preserve">version of </w:t>
      </w:r>
      <w:r>
        <w:t>Same-Site Green-Black Co-Production</w:t>
      </w:r>
      <w:r w:rsidR="004832B6">
        <w:rPr>
          <w:rFonts w:ascii="Calibri" w:eastAsia="Times New Roman" w:hAnsi="Calibri" w:cs="Times New Roman"/>
          <w:color w:val="000000"/>
        </w:rPr>
        <w:t xml:space="preserve"> was found to </w:t>
      </w:r>
      <w:r w:rsidR="00624407">
        <w:rPr>
          <w:rFonts w:ascii="Calibri" w:eastAsia="Times New Roman" w:hAnsi="Calibri" w:cs="Times New Roman"/>
          <w:color w:val="000000"/>
        </w:rPr>
        <w:t xml:space="preserve">cost 55% more per GHG offset than other on-shore wind projects due to the low wind speeds. </w:t>
      </w:r>
    </w:p>
    <w:p w14:paraId="67F5A152" w14:textId="626F4F60" w:rsidR="00704027" w:rsidRPr="00F20818" w:rsidRDefault="004832B6" w:rsidP="00704027">
      <w:pPr>
        <w:rPr>
          <w:rFonts w:ascii="Calibri" w:eastAsia="Times New Roman" w:hAnsi="Calibri" w:cs="Times New Roman"/>
          <w:color w:val="000000"/>
        </w:rPr>
      </w:pPr>
      <w:r>
        <w:rPr>
          <w:rFonts w:ascii="Calibri" w:eastAsia="Times New Roman" w:hAnsi="Calibri" w:cs="Times New Roman"/>
          <w:color w:val="000000"/>
        </w:rPr>
        <w:t xml:space="preserve">Whether or not </w:t>
      </w:r>
      <w:r w:rsidR="005C1C24">
        <w:rPr>
          <w:rFonts w:ascii="Calibri" w:eastAsia="Times New Roman" w:hAnsi="Calibri" w:cs="Times New Roman"/>
          <w:color w:val="000000"/>
        </w:rPr>
        <w:t>the</w:t>
      </w:r>
      <w:r w:rsidR="00704027">
        <w:rPr>
          <w:rFonts w:ascii="Calibri" w:eastAsia="Times New Roman" w:hAnsi="Calibri" w:cs="Times New Roman"/>
          <w:color w:val="000000"/>
        </w:rPr>
        <w:t xml:space="preserve"> </w:t>
      </w:r>
      <w:r>
        <w:rPr>
          <w:rFonts w:ascii="Calibri" w:eastAsia="Times New Roman" w:hAnsi="Calibri" w:cs="Times New Roman"/>
          <w:color w:val="000000"/>
        </w:rPr>
        <w:t>proposed scheme</w:t>
      </w:r>
      <w:r w:rsidR="00704027">
        <w:rPr>
          <w:rFonts w:ascii="Calibri" w:eastAsia="Times New Roman" w:hAnsi="Calibri" w:cs="Times New Roman"/>
          <w:color w:val="000000"/>
        </w:rPr>
        <w:t xml:space="preserve"> </w:t>
      </w:r>
      <w:r>
        <w:rPr>
          <w:rFonts w:ascii="Calibri" w:eastAsia="Times New Roman" w:hAnsi="Calibri" w:cs="Times New Roman"/>
          <w:color w:val="000000"/>
        </w:rPr>
        <w:t xml:space="preserve">is feasible, </w:t>
      </w:r>
      <w:r w:rsidR="00B06B93">
        <w:rPr>
          <w:rFonts w:ascii="Calibri" w:eastAsia="Times New Roman" w:hAnsi="Calibri" w:cs="Times New Roman"/>
          <w:color w:val="000000"/>
        </w:rPr>
        <w:t xml:space="preserve">at present, </w:t>
      </w:r>
      <w:r>
        <w:rPr>
          <w:rFonts w:ascii="Calibri" w:eastAsia="Times New Roman" w:hAnsi="Calibri" w:cs="Times New Roman"/>
          <w:color w:val="000000"/>
        </w:rPr>
        <w:t>the concept</w:t>
      </w:r>
      <w:r w:rsidR="00534F3D">
        <w:rPr>
          <w:rFonts w:ascii="Calibri" w:eastAsia="Times New Roman" w:hAnsi="Calibri" w:cs="Times New Roman"/>
          <w:color w:val="000000"/>
        </w:rPr>
        <w:t xml:space="preserve"> </w:t>
      </w:r>
      <w:r>
        <w:rPr>
          <w:rFonts w:ascii="Calibri" w:eastAsia="Times New Roman" w:hAnsi="Calibri" w:cs="Times New Roman"/>
          <w:color w:val="000000"/>
        </w:rPr>
        <w:t xml:space="preserve">and </w:t>
      </w:r>
      <w:r w:rsidR="00BE2FCF">
        <w:rPr>
          <w:rFonts w:ascii="Calibri" w:eastAsia="Times New Roman" w:hAnsi="Calibri" w:cs="Times New Roman"/>
          <w:color w:val="000000"/>
        </w:rPr>
        <w:t>reconfigurable model</w:t>
      </w:r>
      <w:r w:rsidR="00704027">
        <w:rPr>
          <w:rFonts w:ascii="Calibri" w:eastAsia="Times New Roman" w:hAnsi="Calibri" w:cs="Times New Roman"/>
          <w:color w:val="000000"/>
        </w:rPr>
        <w:t xml:space="preserve"> hold promise for </w:t>
      </w:r>
      <w:r w:rsidR="00B06B93">
        <w:rPr>
          <w:rFonts w:ascii="Calibri" w:eastAsia="Times New Roman" w:hAnsi="Calibri" w:cs="Times New Roman"/>
          <w:color w:val="000000"/>
        </w:rPr>
        <w:t>three</w:t>
      </w:r>
      <w:r w:rsidR="00704027">
        <w:rPr>
          <w:rFonts w:ascii="Calibri" w:eastAsia="Times New Roman" w:hAnsi="Calibri" w:cs="Times New Roman"/>
          <w:color w:val="000000"/>
        </w:rPr>
        <w:t xml:space="preserve"> reasons: first, were</w:t>
      </w:r>
      <w:r w:rsidR="00624407">
        <w:rPr>
          <w:rFonts w:ascii="Calibri" w:eastAsia="Times New Roman" w:hAnsi="Calibri" w:cs="Times New Roman"/>
          <w:color w:val="000000"/>
        </w:rPr>
        <w:t xml:space="preserve"> crude</w:t>
      </w:r>
      <w:r w:rsidR="00704027">
        <w:rPr>
          <w:rFonts w:ascii="Calibri" w:eastAsia="Times New Roman" w:hAnsi="Calibri" w:cs="Times New Roman"/>
          <w:color w:val="000000"/>
        </w:rPr>
        <w:t xml:space="preserve"> oil </w:t>
      </w:r>
      <w:r w:rsidR="00BE2FCF">
        <w:rPr>
          <w:rFonts w:ascii="Calibri" w:eastAsia="Times New Roman" w:hAnsi="Calibri" w:cs="Times New Roman"/>
          <w:color w:val="000000"/>
        </w:rPr>
        <w:t>producers</w:t>
      </w:r>
      <w:r w:rsidR="00704027">
        <w:rPr>
          <w:rFonts w:ascii="Calibri" w:eastAsia="Times New Roman" w:hAnsi="Calibri" w:cs="Times New Roman"/>
          <w:color w:val="000000"/>
        </w:rPr>
        <w:t xml:space="preserve"> able to manage </w:t>
      </w:r>
      <w:r w:rsidR="00380931">
        <w:rPr>
          <w:rFonts w:ascii="Calibri" w:eastAsia="Times New Roman" w:hAnsi="Calibri" w:cs="Times New Roman"/>
          <w:color w:val="000000"/>
        </w:rPr>
        <w:t>issues with resistance to wind energy</w:t>
      </w:r>
      <w:r w:rsidR="00704027">
        <w:rPr>
          <w:rFonts w:ascii="Calibri" w:eastAsia="Times New Roman" w:hAnsi="Calibri" w:cs="Times New Roman"/>
          <w:color w:val="000000"/>
        </w:rPr>
        <w:t xml:space="preserve"> in southern Alberta and secure land-use contacts for a reasonable price, the capacity factor </w:t>
      </w:r>
      <w:r w:rsidR="00B43E76">
        <w:rPr>
          <w:rFonts w:ascii="Calibri" w:eastAsia="Times New Roman" w:hAnsi="Calibri" w:cs="Times New Roman"/>
          <w:color w:val="000000"/>
        </w:rPr>
        <w:t xml:space="preserve">would </w:t>
      </w:r>
      <w:ins w:id="21" w:author="Alex Slocum" w:date="2016-01-11T07:02:00Z">
        <w:r w:rsidR="009663F2">
          <w:rPr>
            <w:rFonts w:ascii="Calibri" w:eastAsia="Times New Roman" w:hAnsi="Calibri" w:cs="Times New Roman"/>
            <w:color w:val="000000"/>
          </w:rPr>
          <w:t xml:space="preserve">likely </w:t>
        </w:r>
      </w:ins>
      <w:r w:rsidR="00B43E76">
        <w:rPr>
          <w:rFonts w:ascii="Calibri" w:eastAsia="Times New Roman" w:hAnsi="Calibri" w:cs="Times New Roman"/>
          <w:color w:val="000000"/>
        </w:rPr>
        <w:t>i</w:t>
      </w:r>
      <w:r w:rsidR="00704027">
        <w:rPr>
          <w:rFonts w:ascii="Calibri" w:eastAsia="Times New Roman" w:hAnsi="Calibri" w:cs="Times New Roman"/>
          <w:color w:val="000000"/>
        </w:rPr>
        <w:t>ncrease</w:t>
      </w:r>
      <w:r w:rsidR="00B43E76">
        <w:rPr>
          <w:rFonts w:ascii="Calibri" w:eastAsia="Times New Roman" w:hAnsi="Calibri" w:cs="Times New Roman"/>
          <w:color w:val="000000"/>
        </w:rPr>
        <w:t xml:space="preserve"> and the viability </w:t>
      </w:r>
      <w:r w:rsidR="007652C4">
        <w:rPr>
          <w:rFonts w:ascii="Calibri" w:eastAsia="Times New Roman" w:hAnsi="Calibri" w:cs="Times New Roman"/>
          <w:color w:val="000000"/>
        </w:rPr>
        <w:t>of Off-Site Green-Black Co-Production would</w:t>
      </w:r>
      <w:r w:rsidR="00B43E76">
        <w:rPr>
          <w:rFonts w:ascii="Calibri" w:eastAsia="Times New Roman" w:hAnsi="Calibri" w:cs="Times New Roman"/>
          <w:color w:val="000000"/>
        </w:rPr>
        <w:t xml:space="preserve"> dramatically increase</w:t>
      </w:r>
      <w:r w:rsidR="00534F3D">
        <w:rPr>
          <w:rFonts w:ascii="Calibri" w:eastAsia="Times New Roman" w:hAnsi="Calibri" w:cs="Times New Roman"/>
          <w:color w:val="000000"/>
        </w:rPr>
        <w:t>. S</w:t>
      </w:r>
      <w:r w:rsidR="00704027">
        <w:rPr>
          <w:rFonts w:ascii="Calibri" w:eastAsia="Times New Roman" w:hAnsi="Calibri" w:cs="Times New Roman"/>
          <w:color w:val="000000"/>
        </w:rPr>
        <w:t>econd, in other locations of large</w:t>
      </w:r>
      <w:r w:rsidR="00714562">
        <w:rPr>
          <w:rFonts w:ascii="Calibri" w:eastAsia="Times New Roman" w:hAnsi="Calibri" w:cs="Times New Roman"/>
          <w:color w:val="000000"/>
        </w:rPr>
        <w:t>-</w:t>
      </w:r>
      <w:r w:rsidR="00704027">
        <w:rPr>
          <w:rFonts w:ascii="Calibri" w:eastAsia="Times New Roman" w:hAnsi="Calibri" w:cs="Times New Roman"/>
          <w:color w:val="000000"/>
        </w:rPr>
        <w:t xml:space="preserve">scale extraction where average wind speeds are higher, </w:t>
      </w:r>
      <w:r w:rsidR="00380931">
        <w:rPr>
          <w:rFonts w:ascii="Calibri" w:eastAsia="Times New Roman" w:hAnsi="Calibri" w:cs="Times New Roman"/>
          <w:color w:val="000000"/>
        </w:rPr>
        <w:t>such as in North Dakota</w:t>
      </w:r>
      <w:r w:rsidR="00F905AF">
        <w:rPr>
          <w:rFonts w:ascii="Calibri" w:eastAsia="Times New Roman" w:hAnsi="Calibri" w:cs="Times New Roman"/>
          <w:color w:val="000000"/>
        </w:rPr>
        <w:t>,</w:t>
      </w:r>
      <w:r>
        <w:rPr>
          <w:rFonts w:ascii="Calibri" w:eastAsia="Times New Roman" w:hAnsi="Calibri" w:cs="Times New Roman"/>
          <w:color w:val="000000"/>
        </w:rPr>
        <w:t xml:space="preserve"> the </w:t>
      </w:r>
      <w:r w:rsidR="00BE2FCF">
        <w:rPr>
          <w:rFonts w:ascii="Calibri" w:eastAsia="Times New Roman" w:hAnsi="Calibri" w:cs="Times New Roman"/>
          <w:color w:val="000000"/>
        </w:rPr>
        <w:t xml:space="preserve">reconfigurable model </w:t>
      </w:r>
      <w:r w:rsidR="00704027">
        <w:rPr>
          <w:rFonts w:ascii="Calibri" w:eastAsia="Times New Roman" w:hAnsi="Calibri" w:cs="Times New Roman"/>
          <w:color w:val="000000"/>
        </w:rPr>
        <w:t xml:space="preserve">could efficiently evaluate the applicability of </w:t>
      </w:r>
      <w:r w:rsidR="007652C4">
        <w:rPr>
          <w:rFonts w:ascii="Calibri" w:eastAsia="Times New Roman" w:hAnsi="Calibri" w:cs="Times New Roman"/>
          <w:color w:val="000000"/>
        </w:rPr>
        <w:t xml:space="preserve">wind-based </w:t>
      </w:r>
      <w:r w:rsidR="007652C4">
        <w:t>Same-Site Green-Black Co-Production</w:t>
      </w:r>
      <w:r w:rsidR="00704027">
        <w:rPr>
          <w:rFonts w:ascii="Calibri" w:eastAsia="Times New Roman" w:hAnsi="Calibri" w:cs="Times New Roman"/>
          <w:color w:val="000000"/>
        </w:rPr>
        <w:t xml:space="preserve">. </w:t>
      </w:r>
      <w:r w:rsidR="00B06B93">
        <w:rPr>
          <w:rFonts w:ascii="Calibri" w:eastAsia="Times New Roman" w:hAnsi="Calibri" w:cs="Times New Roman"/>
          <w:color w:val="000000"/>
        </w:rPr>
        <w:t>Third, oil prices have been high, then low, and then high again in the past, and will likely go up again, so planning can be based on a longer-term average.</w:t>
      </w:r>
    </w:p>
    <w:p w14:paraId="553AAAF8" w14:textId="25B9FE04" w:rsidR="00704027" w:rsidRDefault="00704027" w:rsidP="00704027">
      <w:r>
        <w:t xml:space="preserve">This </w:t>
      </w:r>
      <w:r w:rsidR="00380931">
        <w:t xml:space="preserve">work has </w:t>
      </w:r>
      <w:r>
        <w:t xml:space="preserve">validated </w:t>
      </w:r>
      <w:r w:rsidR="00714562">
        <w:t xml:space="preserve">the notion </w:t>
      </w:r>
      <w:r>
        <w:t xml:space="preserve">that </w:t>
      </w:r>
      <w:r w:rsidR="001B09DD">
        <w:t xml:space="preserve">gigawatts </w:t>
      </w:r>
      <w:r>
        <w:t xml:space="preserve">of wind </w:t>
      </w:r>
      <w:r w:rsidR="001B09DD">
        <w:t>power</w:t>
      </w:r>
      <w:r>
        <w:t xml:space="preserve"> can offset the incremental </w:t>
      </w:r>
      <w:r w:rsidR="00B43E76">
        <w:t xml:space="preserve">GHG </w:t>
      </w:r>
      <w:r>
        <w:t xml:space="preserve">emissions of the </w:t>
      </w:r>
      <w:r w:rsidR="001B09DD">
        <w:t xml:space="preserve">Athabasca </w:t>
      </w:r>
      <w:r>
        <w:t>oil sa</w:t>
      </w:r>
      <w:r w:rsidR="005619EC">
        <w:t xml:space="preserve">nds and that such </w:t>
      </w:r>
      <w:r w:rsidR="001B09DD">
        <w:t xml:space="preserve">a </w:t>
      </w:r>
      <w:r w:rsidR="005619EC">
        <w:t>scheme can be realiz</w:t>
      </w:r>
      <w:r w:rsidR="004832B6">
        <w:t>ed with investments as low as $10</w:t>
      </w:r>
      <w:r w:rsidR="005619EC">
        <w:t>/bbl.  Additionally</w:t>
      </w:r>
      <w:r>
        <w:t xml:space="preserve">, this work demonstrates a new top-down method of analyzing large-scale proposals for </w:t>
      </w:r>
      <w:r w:rsidR="00B43E76">
        <w:t xml:space="preserve">reducing </w:t>
      </w:r>
      <w:r>
        <w:t>GHG emission</w:t>
      </w:r>
      <w:r w:rsidR="00B43E76">
        <w:t xml:space="preserve">s </w:t>
      </w:r>
      <w:r>
        <w:t xml:space="preserve">and provides readers with a </w:t>
      </w:r>
      <w:r w:rsidR="00B43E76">
        <w:t>reconfigurable model, which can</w:t>
      </w:r>
      <w:r>
        <w:t xml:space="preserve"> help </w:t>
      </w:r>
      <w:r w:rsidR="004832B6">
        <w:t xml:space="preserve">them </w:t>
      </w:r>
      <w:r>
        <w:t xml:space="preserve">understand when and where </w:t>
      </w:r>
      <w:r w:rsidR="00B43E76">
        <w:t>the</w:t>
      </w:r>
      <w:r>
        <w:t xml:space="preserve"> </w:t>
      </w:r>
      <w:r w:rsidR="00B43E76">
        <w:t xml:space="preserve">proposed </w:t>
      </w:r>
      <w:r w:rsidR="0056475E">
        <w:t>alternative</w:t>
      </w:r>
      <w:r>
        <w:t xml:space="preserve"> </w:t>
      </w:r>
      <w:r w:rsidR="004832B6">
        <w:t>scheme</w:t>
      </w:r>
      <w:r>
        <w:t xml:space="preserve"> c</w:t>
      </w:r>
      <w:r w:rsidR="005619EC">
        <w:t>ould</w:t>
      </w:r>
      <w:r>
        <w:t xml:space="preserve"> apply.  </w:t>
      </w:r>
      <w:r w:rsidR="002217F5">
        <w:t xml:space="preserve">Should </w:t>
      </w:r>
      <w:r w:rsidR="00F25845">
        <w:t xml:space="preserve">the </w:t>
      </w:r>
      <w:r w:rsidR="002217F5">
        <w:t xml:space="preserve">political </w:t>
      </w:r>
      <w:r w:rsidR="00B06B93">
        <w:t>winds</w:t>
      </w:r>
      <w:r w:rsidR="00F25845">
        <w:t xml:space="preserve"> s</w:t>
      </w:r>
      <w:r w:rsidR="002217F5">
        <w:t>hift to require carbon taxes to b</w:t>
      </w:r>
      <w:r w:rsidR="004832B6">
        <w:t xml:space="preserve">e </w:t>
      </w:r>
      <w:r w:rsidR="00F25845">
        <w:t xml:space="preserve">of the order of </w:t>
      </w:r>
      <w:r w:rsidR="002217F5">
        <w:t>$</w:t>
      </w:r>
      <w:r w:rsidR="00B43E76">
        <w:t>60</w:t>
      </w:r>
      <w:r w:rsidR="002217F5">
        <w:t>/ton instead of</w:t>
      </w:r>
      <w:r w:rsidR="004832B6">
        <w:t xml:space="preserve"> the current</w:t>
      </w:r>
      <w:r w:rsidR="002217F5">
        <w:t xml:space="preserve"> $30/ton, the analysis and </w:t>
      </w:r>
      <w:r w:rsidR="007652C4">
        <w:t xml:space="preserve">version of Same-Site Green-Black Co-Production </w:t>
      </w:r>
      <w:r w:rsidR="002217F5">
        <w:t xml:space="preserve">presented here </w:t>
      </w:r>
      <w:r w:rsidR="005619EC">
        <w:t xml:space="preserve">would </w:t>
      </w:r>
      <w:r w:rsidR="004832B6">
        <w:t>become even more relevant</w:t>
      </w:r>
      <w:r w:rsidR="002217F5">
        <w:t>.</w:t>
      </w:r>
      <w:r w:rsidR="006C1266">
        <w:t xml:space="preserve">   </w:t>
      </w:r>
    </w:p>
    <w:p w14:paraId="6E5F037A" w14:textId="77777777" w:rsidR="00D832DB" w:rsidRPr="00DA5EF6" w:rsidRDefault="00D832DB" w:rsidP="00D832DB">
      <w:pPr>
        <w:pStyle w:val="Heading1"/>
        <w:rPr>
          <w:rFonts w:asciiTheme="minorHAnsi" w:hAnsiTheme="minorHAnsi"/>
        </w:rPr>
      </w:pPr>
      <w:r w:rsidRPr="00DA5EF6">
        <w:rPr>
          <w:rFonts w:asciiTheme="minorHAnsi" w:hAnsiTheme="minorHAnsi"/>
        </w:rPr>
        <w:t>Acknowledgements</w:t>
      </w:r>
    </w:p>
    <w:p w14:paraId="4E154419" w14:textId="5FECB48D" w:rsidR="00D832DB" w:rsidRPr="00DA5EF6" w:rsidRDefault="00D832DB" w:rsidP="00D832DB">
      <w:pPr>
        <w:shd w:val="clear" w:color="auto" w:fill="FFFFFF"/>
        <w:spacing w:after="0" w:line="240" w:lineRule="auto"/>
        <w:ind w:firstLine="720"/>
        <w:textAlignment w:val="baseline"/>
        <w:rPr>
          <w:rFonts w:eastAsia="Times New Roman" w:cs="Arial"/>
          <w:lang w:eastAsia="en-CA"/>
        </w:rPr>
      </w:pPr>
      <w:r w:rsidRPr="00DA5EF6">
        <w:rPr>
          <w:rFonts w:eastAsia="Times New Roman" w:cs="Arial"/>
          <w:lang w:eastAsia="en-CA"/>
        </w:rPr>
        <w:t xml:space="preserve">The authors are grateful for the support of </w:t>
      </w:r>
      <w:r w:rsidRPr="00DA5EF6">
        <w:t xml:space="preserve">Mark Bartlett from </w:t>
      </w:r>
      <w:r w:rsidRPr="00DA5EF6">
        <w:rPr>
          <w:rFonts w:eastAsia="Times New Roman" w:cs="Arial"/>
          <w:lang w:eastAsia="en-CA"/>
        </w:rPr>
        <w:t>the</w:t>
      </w:r>
      <w:r w:rsidR="00DA5EF6">
        <w:rPr>
          <w:rFonts w:eastAsia="Times New Roman" w:cs="Arial"/>
          <w:lang w:eastAsia="en-CA"/>
        </w:rPr>
        <w:t xml:space="preserve"> Canadian labour union</w:t>
      </w:r>
      <w:r w:rsidR="00E04E66">
        <w:rPr>
          <w:rFonts w:eastAsia="Times New Roman" w:cs="Arial"/>
          <w:lang w:eastAsia="en-CA"/>
        </w:rPr>
        <w:t xml:space="preserve"> and</w:t>
      </w:r>
      <w:r w:rsidR="00DA5EF6">
        <w:rPr>
          <w:rFonts w:eastAsia="Times New Roman" w:cs="Arial"/>
          <w:lang w:eastAsia="en-CA"/>
        </w:rPr>
        <w:t xml:space="preserve"> </w:t>
      </w:r>
      <w:r w:rsidR="00DA5EF6">
        <w:t>Jim Stanford</w:t>
      </w:r>
      <w:r w:rsidR="00E04E66">
        <w:t xml:space="preserve"> through the development of this idea and for the detailed and insightful comments from Gary Taylor</w:t>
      </w:r>
      <w:r w:rsidR="004F6E10">
        <w:t xml:space="preserve"> </w:t>
      </w:r>
      <w:r w:rsidR="00DA5EF6">
        <w:t xml:space="preserve">and several other reviewers. </w:t>
      </w:r>
    </w:p>
    <w:p w14:paraId="4108F07A" w14:textId="77777777" w:rsidR="007652C4" w:rsidRDefault="007652C4"/>
    <w:p w14:paraId="7E5FEF74" w14:textId="5CE52296" w:rsidR="00704027" w:rsidRPr="00FF1710" w:rsidRDefault="00704027" w:rsidP="002F410F">
      <w:r>
        <w:lastRenderedPageBreak/>
        <w:br w:type="page"/>
      </w:r>
    </w:p>
    <w:p w14:paraId="4172205D" w14:textId="77777777" w:rsidR="00704027" w:rsidRDefault="00704027" w:rsidP="00704027">
      <w:pPr>
        <w:pStyle w:val="Heading1"/>
      </w:pPr>
      <w:r>
        <w:lastRenderedPageBreak/>
        <w:t>References</w:t>
      </w:r>
    </w:p>
    <w:p w14:paraId="2E9DDA2A" w14:textId="77777777" w:rsidR="00250427" w:rsidRPr="00250427" w:rsidRDefault="00704027" w:rsidP="00547D25">
      <w:pPr>
        <w:pStyle w:val="Bibliography"/>
        <w:jc w:val="left"/>
        <w:rPr>
          <w:rFonts w:ascii="Calibri" w:hAnsi="Calibri"/>
        </w:rPr>
      </w:pPr>
      <w:r>
        <w:rPr>
          <w:i/>
        </w:rPr>
        <w:fldChar w:fldCharType="begin"/>
      </w:r>
      <w:r w:rsidR="00250427">
        <w:rPr>
          <w:i/>
        </w:rPr>
        <w:instrText xml:space="preserve"> ADDIN ZOTERO_BIBL {"custom":[]} CSL_BIBLIOGRAPHY </w:instrText>
      </w:r>
      <w:r>
        <w:rPr>
          <w:i/>
        </w:rPr>
        <w:fldChar w:fldCharType="separate"/>
      </w:r>
      <w:r w:rsidR="00250427" w:rsidRPr="00250427">
        <w:rPr>
          <w:rFonts w:ascii="Calibri" w:hAnsi="Calibri"/>
        </w:rPr>
        <w:t>[1]</w:t>
      </w:r>
      <w:r w:rsidR="00250427" w:rsidRPr="00250427">
        <w:rPr>
          <w:rFonts w:ascii="Calibri" w:hAnsi="Calibri"/>
        </w:rPr>
        <w:tab/>
        <w:t>Alberta Economic Development and Trade, “Highlights of the Alberta Economy 2015,” Alberta Government, 2015.</w:t>
      </w:r>
    </w:p>
    <w:p w14:paraId="78C7391F" w14:textId="77777777" w:rsidR="00250427" w:rsidRPr="00250427" w:rsidRDefault="00250427" w:rsidP="00547D25">
      <w:pPr>
        <w:pStyle w:val="Bibliography"/>
        <w:jc w:val="left"/>
        <w:rPr>
          <w:rFonts w:ascii="Calibri" w:hAnsi="Calibri"/>
        </w:rPr>
      </w:pPr>
      <w:r w:rsidRPr="00250427">
        <w:rPr>
          <w:rFonts w:ascii="Calibri" w:hAnsi="Calibri"/>
        </w:rPr>
        <w:t>[2]</w:t>
      </w:r>
      <w:r w:rsidRPr="00250427">
        <w:rPr>
          <w:rFonts w:ascii="Calibri" w:hAnsi="Calibri"/>
        </w:rPr>
        <w:tab/>
        <w:t xml:space="preserve">J. Giovannetti, “Alberta to double carbon tax by 2017, strengthen emissions reduction targets,” </w:t>
      </w:r>
      <w:r w:rsidRPr="00250427">
        <w:rPr>
          <w:rFonts w:ascii="Calibri" w:hAnsi="Calibri"/>
          <w:i/>
          <w:iCs/>
        </w:rPr>
        <w:t>The Globe and Mail</w:t>
      </w:r>
      <w:r w:rsidRPr="00250427">
        <w:rPr>
          <w:rFonts w:ascii="Calibri" w:hAnsi="Calibri"/>
        </w:rPr>
        <w:t>, Toronto, Canada, 25-Jun-2015.</w:t>
      </w:r>
    </w:p>
    <w:p w14:paraId="0DE75F7D" w14:textId="77777777" w:rsidR="00250427" w:rsidRPr="00250427" w:rsidRDefault="00250427" w:rsidP="00547D25">
      <w:pPr>
        <w:pStyle w:val="Bibliography"/>
        <w:jc w:val="left"/>
        <w:rPr>
          <w:rFonts w:ascii="Calibri" w:hAnsi="Calibri"/>
        </w:rPr>
      </w:pPr>
      <w:r w:rsidRPr="00250427">
        <w:rPr>
          <w:rFonts w:ascii="Calibri" w:hAnsi="Calibri"/>
        </w:rPr>
        <w:t>[3]</w:t>
      </w:r>
      <w:r w:rsidRPr="00250427">
        <w:rPr>
          <w:rFonts w:ascii="Calibri" w:hAnsi="Calibri"/>
        </w:rPr>
        <w:tab/>
        <w:t xml:space="preserve">W. A. Ritch and M. E. Begay, “Smoke and mirrors: how Massachusetts diverted millions in tobacco tax revenues,” </w:t>
      </w:r>
      <w:r w:rsidRPr="00250427">
        <w:rPr>
          <w:rFonts w:ascii="Calibri" w:hAnsi="Calibri"/>
          <w:i/>
          <w:iCs/>
        </w:rPr>
        <w:t>Tob. Control</w:t>
      </w:r>
      <w:r w:rsidRPr="00250427">
        <w:rPr>
          <w:rFonts w:ascii="Calibri" w:hAnsi="Calibri"/>
        </w:rPr>
        <w:t>, vol. 10, no. 4, pp. 309–316, Dec. 2001.</w:t>
      </w:r>
    </w:p>
    <w:p w14:paraId="0046F064" w14:textId="77777777" w:rsidR="00250427" w:rsidRPr="00250427" w:rsidRDefault="00250427" w:rsidP="00547D25">
      <w:pPr>
        <w:pStyle w:val="Bibliography"/>
        <w:jc w:val="left"/>
        <w:rPr>
          <w:rFonts w:ascii="Calibri" w:hAnsi="Calibri"/>
        </w:rPr>
      </w:pPr>
      <w:r w:rsidRPr="00250427">
        <w:rPr>
          <w:rFonts w:ascii="Calibri" w:hAnsi="Calibri"/>
        </w:rPr>
        <w:t>[4]</w:t>
      </w:r>
      <w:r w:rsidRPr="00250427">
        <w:rPr>
          <w:rFonts w:ascii="Calibri" w:hAnsi="Calibri"/>
        </w:rPr>
        <w:tab/>
        <w:t xml:space="preserve">EIA, “Spot Prices for Crude Oil and Petroleum Products,” </w:t>
      </w:r>
      <w:r w:rsidRPr="00250427">
        <w:rPr>
          <w:rFonts w:ascii="Calibri" w:hAnsi="Calibri"/>
          <w:i/>
          <w:iCs/>
        </w:rPr>
        <w:t>US Energy Information Administration</w:t>
      </w:r>
      <w:r w:rsidRPr="00250427">
        <w:rPr>
          <w:rFonts w:ascii="Calibri" w:hAnsi="Calibri"/>
        </w:rPr>
        <w:t>, 02-Dec-2015. [Online]. Available: http://www.eia.gov/dnav/pet/pet_pri_spt_s1_m.htm. [Accessed: 04-Dec-2015].</w:t>
      </w:r>
    </w:p>
    <w:p w14:paraId="3C80E5B9" w14:textId="77777777" w:rsidR="00250427" w:rsidRPr="00250427" w:rsidRDefault="00250427" w:rsidP="00547D25">
      <w:pPr>
        <w:pStyle w:val="Bibliography"/>
        <w:jc w:val="left"/>
        <w:rPr>
          <w:rFonts w:ascii="Calibri" w:hAnsi="Calibri"/>
        </w:rPr>
      </w:pPr>
      <w:r w:rsidRPr="00250427">
        <w:rPr>
          <w:rFonts w:ascii="Calibri" w:hAnsi="Calibri"/>
        </w:rPr>
        <w:t>[5]</w:t>
      </w:r>
      <w:r w:rsidRPr="00250427">
        <w:rPr>
          <w:rFonts w:ascii="Calibri" w:hAnsi="Calibri"/>
        </w:rPr>
        <w:tab/>
        <w:t>Morgan Stanley Research, “Crude Cost of Production Rises as Demand Grows,” Morgan Stanley, May 2014.</w:t>
      </w:r>
    </w:p>
    <w:p w14:paraId="37F9C94B" w14:textId="77777777" w:rsidR="00250427" w:rsidRPr="00250427" w:rsidRDefault="00250427" w:rsidP="00547D25">
      <w:pPr>
        <w:pStyle w:val="Bibliography"/>
        <w:jc w:val="left"/>
        <w:rPr>
          <w:rFonts w:ascii="Calibri" w:hAnsi="Calibri"/>
        </w:rPr>
      </w:pPr>
      <w:r w:rsidRPr="00250427">
        <w:rPr>
          <w:rFonts w:ascii="Calibri" w:hAnsi="Calibri"/>
        </w:rPr>
        <w:t>[6]</w:t>
      </w:r>
      <w:r w:rsidRPr="00250427">
        <w:rPr>
          <w:rFonts w:ascii="Calibri" w:hAnsi="Calibri"/>
        </w:rPr>
        <w:tab/>
        <w:t xml:space="preserve">N. Williams, “Even losing $6 per barrel, top Canada oil sands project unlikely to close,” </w:t>
      </w:r>
      <w:r w:rsidRPr="00250427">
        <w:rPr>
          <w:rFonts w:ascii="Calibri" w:hAnsi="Calibri"/>
          <w:i/>
          <w:iCs/>
        </w:rPr>
        <w:t>Reuters Canada</w:t>
      </w:r>
      <w:r w:rsidRPr="00250427">
        <w:rPr>
          <w:rFonts w:ascii="Calibri" w:hAnsi="Calibri"/>
        </w:rPr>
        <w:t>, 19-Aug-2015. [Online]. Available: http://ca.reuters.com/article/businessNews/idCAKCN0QO25I20150819. [Accessed: 04-Dec-2015].</w:t>
      </w:r>
    </w:p>
    <w:p w14:paraId="04AC175E" w14:textId="77777777" w:rsidR="00250427" w:rsidRPr="00250427" w:rsidRDefault="00250427" w:rsidP="00547D25">
      <w:pPr>
        <w:pStyle w:val="Bibliography"/>
        <w:jc w:val="left"/>
        <w:rPr>
          <w:rFonts w:ascii="Calibri" w:hAnsi="Calibri"/>
        </w:rPr>
      </w:pPr>
      <w:r w:rsidRPr="00250427">
        <w:rPr>
          <w:rFonts w:ascii="Calibri" w:hAnsi="Calibri"/>
        </w:rPr>
        <w:t>[7]</w:t>
      </w:r>
      <w:r w:rsidRPr="00250427">
        <w:rPr>
          <w:rFonts w:ascii="Calibri" w:hAnsi="Calibri"/>
        </w:rPr>
        <w:tab/>
        <w:t>Climate Policy Initiative, “California Carbon Dashboard,” 02-Dec-2015. [Online]. Available: calcarbondash.org. [Accessed: 04-Dec-2015].</w:t>
      </w:r>
    </w:p>
    <w:p w14:paraId="590931CF" w14:textId="77777777" w:rsidR="00250427" w:rsidRPr="00250427" w:rsidRDefault="00250427" w:rsidP="00547D25">
      <w:pPr>
        <w:pStyle w:val="Bibliography"/>
        <w:jc w:val="left"/>
        <w:rPr>
          <w:rFonts w:ascii="Calibri" w:hAnsi="Calibri"/>
        </w:rPr>
      </w:pPr>
      <w:r w:rsidRPr="00250427">
        <w:rPr>
          <w:rFonts w:ascii="Calibri" w:hAnsi="Calibri"/>
        </w:rPr>
        <w:t>[8]</w:t>
      </w:r>
      <w:r w:rsidRPr="00250427">
        <w:rPr>
          <w:rFonts w:ascii="Calibri" w:hAnsi="Calibri"/>
        </w:rPr>
        <w:tab/>
        <w:t>J. Creyts, A. Derkach, S. Nyquist, K. Ostrowski, and J. Stephenson, “Reducing U.S. Greenhouse Gas Emissions: How Much at What Cost?,” McKinsey &amp; Company, Executive Report, Dec. 2007.</w:t>
      </w:r>
    </w:p>
    <w:p w14:paraId="50C8C909" w14:textId="77777777" w:rsidR="00250427" w:rsidRPr="00250427" w:rsidRDefault="00250427" w:rsidP="00547D25">
      <w:pPr>
        <w:pStyle w:val="Bibliography"/>
        <w:jc w:val="left"/>
        <w:rPr>
          <w:rFonts w:ascii="Calibri" w:hAnsi="Calibri"/>
        </w:rPr>
      </w:pPr>
      <w:r w:rsidRPr="00250427">
        <w:rPr>
          <w:rFonts w:ascii="Calibri" w:hAnsi="Calibri"/>
        </w:rPr>
        <w:t>[9]</w:t>
      </w:r>
      <w:r w:rsidRPr="00250427">
        <w:rPr>
          <w:rFonts w:ascii="Calibri" w:hAnsi="Calibri"/>
        </w:rPr>
        <w:tab/>
        <w:t xml:space="preserve">J. Webber, “Paris climate talks: Nobel chemist optimistic on pledges,” </w:t>
      </w:r>
      <w:r w:rsidRPr="00250427">
        <w:rPr>
          <w:rFonts w:ascii="Calibri" w:hAnsi="Calibri"/>
          <w:i/>
          <w:iCs/>
        </w:rPr>
        <w:t>Financial Times</w:t>
      </w:r>
      <w:r w:rsidRPr="00250427">
        <w:rPr>
          <w:rFonts w:ascii="Calibri" w:hAnsi="Calibri"/>
        </w:rPr>
        <w:t>, 29-Nov-2015.</w:t>
      </w:r>
    </w:p>
    <w:p w14:paraId="41D53B41" w14:textId="77777777" w:rsidR="00250427" w:rsidRPr="00250427" w:rsidRDefault="00250427" w:rsidP="00547D25">
      <w:pPr>
        <w:pStyle w:val="Bibliography"/>
        <w:jc w:val="left"/>
        <w:rPr>
          <w:rFonts w:ascii="Calibri" w:hAnsi="Calibri"/>
        </w:rPr>
      </w:pPr>
      <w:r w:rsidRPr="00250427">
        <w:rPr>
          <w:rFonts w:ascii="Calibri" w:hAnsi="Calibri"/>
        </w:rPr>
        <w:t>[10]</w:t>
      </w:r>
      <w:r w:rsidRPr="00250427">
        <w:rPr>
          <w:rFonts w:ascii="Calibri" w:hAnsi="Calibri"/>
        </w:rPr>
        <w:tab/>
        <w:t xml:space="preserve">CanadianForex, “Canadian Dollar Trends Dashboard,” </w:t>
      </w:r>
      <w:r w:rsidRPr="00250427">
        <w:rPr>
          <w:rFonts w:ascii="Calibri" w:hAnsi="Calibri"/>
          <w:i/>
          <w:iCs/>
        </w:rPr>
        <w:t>CanadianForex</w:t>
      </w:r>
      <w:r w:rsidRPr="00250427">
        <w:rPr>
          <w:rFonts w:ascii="Calibri" w:hAnsi="Calibri"/>
        </w:rPr>
        <w:t>, 2015. [Online]. Available: http://www.canadianforex.ca/forex-tools/my-fx-dashboard#. [Accessed: 04-Dec-2015].</w:t>
      </w:r>
    </w:p>
    <w:p w14:paraId="2C4F166A" w14:textId="77777777" w:rsidR="00250427" w:rsidRPr="00250427" w:rsidRDefault="00250427" w:rsidP="00547D25">
      <w:pPr>
        <w:pStyle w:val="Bibliography"/>
        <w:jc w:val="left"/>
        <w:rPr>
          <w:rFonts w:ascii="Calibri" w:hAnsi="Calibri"/>
        </w:rPr>
      </w:pPr>
      <w:r w:rsidRPr="00250427">
        <w:rPr>
          <w:rFonts w:ascii="Calibri" w:hAnsi="Calibri"/>
        </w:rPr>
        <w:t>[11]</w:t>
      </w:r>
      <w:r w:rsidRPr="00250427">
        <w:rPr>
          <w:rFonts w:ascii="Calibri" w:hAnsi="Calibri"/>
        </w:rPr>
        <w:tab/>
        <w:t>IHS CERA, “Oil Sands, Greenhouse Gases, and US Oil Supply: Getting the Numbers Right - 2012 Update,” IHS CERA, 2012.</w:t>
      </w:r>
    </w:p>
    <w:p w14:paraId="711BA643" w14:textId="77777777" w:rsidR="00250427" w:rsidRPr="00250427" w:rsidRDefault="00250427" w:rsidP="00547D25">
      <w:pPr>
        <w:pStyle w:val="Bibliography"/>
        <w:jc w:val="left"/>
        <w:rPr>
          <w:rFonts w:ascii="Calibri" w:hAnsi="Calibri"/>
        </w:rPr>
      </w:pPr>
      <w:r w:rsidRPr="00250427">
        <w:rPr>
          <w:rFonts w:ascii="Calibri" w:hAnsi="Calibri"/>
        </w:rPr>
        <w:t>[12]</w:t>
      </w:r>
      <w:r w:rsidRPr="00250427">
        <w:rPr>
          <w:rFonts w:ascii="Calibri" w:hAnsi="Calibri"/>
        </w:rPr>
        <w:tab/>
        <w:t>Government of Alberta, “Oil Sands: The Resource,” Government of Alberta, Sep. 2013.</w:t>
      </w:r>
    </w:p>
    <w:p w14:paraId="4CC65CAA" w14:textId="77777777" w:rsidR="00250427" w:rsidRPr="00250427" w:rsidRDefault="00250427" w:rsidP="00547D25">
      <w:pPr>
        <w:pStyle w:val="Bibliography"/>
        <w:jc w:val="left"/>
        <w:rPr>
          <w:rFonts w:ascii="Calibri" w:hAnsi="Calibri"/>
        </w:rPr>
      </w:pPr>
      <w:r w:rsidRPr="00250427">
        <w:rPr>
          <w:rFonts w:ascii="Calibri" w:hAnsi="Calibri"/>
        </w:rPr>
        <w:t>[13]</w:t>
      </w:r>
      <w:r w:rsidRPr="00250427">
        <w:rPr>
          <w:rFonts w:ascii="Calibri" w:hAnsi="Calibri"/>
        </w:rPr>
        <w:tab/>
        <w:t xml:space="preserve">H. L. Raadal, L. Gagnon, I. S. Modahl, and O. J. Hanssen, “Life cycle greenhouse gas (GHG) emissions from the generation of wind and hydro power,” </w:t>
      </w:r>
      <w:r w:rsidRPr="00250427">
        <w:rPr>
          <w:rFonts w:ascii="Calibri" w:hAnsi="Calibri"/>
          <w:i/>
          <w:iCs/>
        </w:rPr>
        <w:t>Renew. Sustain. Energy Rev.</w:t>
      </w:r>
      <w:r w:rsidRPr="00250427">
        <w:rPr>
          <w:rFonts w:ascii="Calibri" w:hAnsi="Calibri"/>
        </w:rPr>
        <w:t>, vol. 15, no. 7, pp. 3417–3422, Sep. 2011.</w:t>
      </w:r>
    </w:p>
    <w:p w14:paraId="70DDB734" w14:textId="77777777" w:rsidR="00250427" w:rsidRPr="00250427" w:rsidRDefault="00250427" w:rsidP="00547D25">
      <w:pPr>
        <w:pStyle w:val="Bibliography"/>
        <w:jc w:val="left"/>
        <w:rPr>
          <w:rFonts w:ascii="Calibri" w:hAnsi="Calibri"/>
        </w:rPr>
      </w:pPr>
      <w:r w:rsidRPr="00250427">
        <w:rPr>
          <w:rFonts w:ascii="Calibri" w:hAnsi="Calibri"/>
        </w:rPr>
        <w:t>[14]</w:t>
      </w:r>
      <w:r w:rsidRPr="00250427">
        <w:rPr>
          <w:rFonts w:ascii="Calibri" w:hAnsi="Calibri"/>
        </w:rPr>
        <w:tab/>
        <w:t xml:space="preserve">P. S. Georgilakis, “Technical challenges associated with the integration of wind power into power systems,” </w:t>
      </w:r>
      <w:r w:rsidRPr="00250427">
        <w:rPr>
          <w:rFonts w:ascii="Calibri" w:hAnsi="Calibri"/>
          <w:i/>
          <w:iCs/>
        </w:rPr>
        <w:t>Renew. Sustain. Energy Rev.</w:t>
      </w:r>
      <w:r w:rsidRPr="00250427">
        <w:rPr>
          <w:rFonts w:ascii="Calibri" w:hAnsi="Calibri"/>
        </w:rPr>
        <w:t>, vol. 12, no. 3, pp. 852–863, Apr. 2008.</w:t>
      </w:r>
    </w:p>
    <w:p w14:paraId="04CA30BE" w14:textId="77777777" w:rsidR="00250427" w:rsidRPr="00250427" w:rsidRDefault="00250427" w:rsidP="00547D25">
      <w:pPr>
        <w:pStyle w:val="Bibliography"/>
        <w:jc w:val="left"/>
        <w:rPr>
          <w:rFonts w:ascii="Calibri" w:hAnsi="Calibri"/>
        </w:rPr>
      </w:pPr>
      <w:r w:rsidRPr="00250427">
        <w:rPr>
          <w:rFonts w:ascii="Calibri" w:hAnsi="Calibri"/>
        </w:rPr>
        <w:t>[15]</w:t>
      </w:r>
      <w:r w:rsidRPr="00250427">
        <w:rPr>
          <w:rFonts w:ascii="Calibri" w:hAnsi="Calibri"/>
        </w:rPr>
        <w:tab/>
        <w:t xml:space="preserve">Government of Alberta, “Electricity Statistics,” </w:t>
      </w:r>
      <w:r w:rsidRPr="00250427">
        <w:rPr>
          <w:rFonts w:ascii="Calibri" w:hAnsi="Calibri"/>
          <w:i/>
          <w:iCs/>
        </w:rPr>
        <w:t>Alberta Energy</w:t>
      </w:r>
      <w:r w:rsidRPr="00250427">
        <w:rPr>
          <w:rFonts w:ascii="Calibri" w:hAnsi="Calibri"/>
        </w:rPr>
        <w:t>, 2015. [Online]. Available: http://www.energy.alberta.ca/electricity/682.asp. [Accessed: 28-Dec-2015].</w:t>
      </w:r>
    </w:p>
    <w:p w14:paraId="5BBC9D66" w14:textId="77777777" w:rsidR="00250427" w:rsidRPr="00250427" w:rsidRDefault="00250427" w:rsidP="00547D25">
      <w:pPr>
        <w:pStyle w:val="Bibliography"/>
        <w:jc w:val="left"/>
        <w:rPr>
          <w:rFonts w:ascii="Calibri" w:hAnsi="Calibri"/>
        </w:rPr>
      </w:pPr>
      <w:r w:rsidRPr="00250427">
        <w:rPr>
          <w:rFonts w:ascii="Calibri" w:hAnsi="Calibri"/>
        </w:rPr>
        <w:t>[16]</w:t>
      </w:r>
      <w:r w:rsidRPr="00250427">
        <w:rPr>
          <w:rFonts w:ascii="Calibri" w:hAnsi="Calibri"/>
        </w:rPr>
        <w:tab/>
        <w:t xml:space="preserve">Natural Resources Canada, “RETScreen 4,” </w:t>
      </w:r>
      <w:r w:rsidRPr="00250427">
        <w:rPr>
          <w:rFonts w:ascii="Calibri" w:hAnsi="Calibri"/>
          <w:i/>
          <w:iCs/>
        </w:rPr>
        <w:t>RETScreen International</w:t>
      </w:r>
      <w:r w:rsidRPr="00250427">
        <w:rPr>
          <w:rFonts w:ascii="Calibri" w:hAnsi="Calibri"/>
        </w:rPr>
        <w:t>, 14-Jun-2013. [Online]. Available: http://www.retscreen.net/ang/version4.php. [Accessed: 10-Nov-2015].</w:t>
      </w:r>
    </w:p>
    <w:p w14:paraId="6DEF2A9E" w14:textId="77777777" w:rsidR="00250427" w:rsidRPr="00250427" w:rsidRDefault="00250427" w:rsidP="00547D25">
      <w:pPr>
        <w:pStyle w:val="Bibliography"/>
        <w:jc w:val="left"/>
        <w:rPr>
          <w:rFonts w:ascii="Calibri" w:hAnsi="Calibri"/>
        </w:rPr>
      </w:pPr>
      <w:r w:rsidRPr="00250427">
        <w:rPr>
          <w:rFonts w:ascii="Calibri" w:hAnsi="Calibri"/>
        </w:rPr>
        <w:t>[17]</w:t>
      </w:r>
      <w:r w:rsidRPr="00250427">
        <w:rPr>
          <w:rFonts w:ascii="Calibri" w:hAnsi="Calibri"/>
        </w:rPr>
        <w:tab/>
        <w:t xml:space="preserve">EIA, “Electric Power Monthly,” </w:t>
      </w:r>
      <w:r w:rsidRPr="00250427">
        <w:rPr>
          <w:rFonts w:ascii="Calibri" w:hAnsi="Calibri"/>
          <w:i/>
          <w:iCs/>
        </w:rPr>
        <w:t>US Energy Information Administration</w:t>
      </w:r>
      <w:r w:rsidRPr="00250427">
        <w:rPr>
          <w:rFonts w:ascii="Calibri" w:hAnsi="Calibri"/>
        </w:rPr>
        <w:t>, 26-Aug-2015. [Online]. Available: http://www.eia.gov/electricity/monthly/epm_table_grapher.cfm?t=epmt_1_1. [Accessed: 21-Sep-2015].</w:t>
      </w:r>
    </w:p>
    <w:p w14:paraId="0B42E411" w14:textId="77777777" w:rsidR="00250427" w:rsidRPr="00250427" w:rsidRDefault="00250427" w:rsidP="00547D25">
      <w:pPr>
        <w:pStyle w:val="Bibliography"/>
        <w:jc w:val="left"/>
        <w:rPr>
          <w:rFonts w:ascii="Calibri" w:hAnsi="Calibri"/>
        </w:rPr>
      </w:pPr>
      <w:r w:rsidRPr="00250427">
        <w:rPr>
          <w:rFonts w:ascii="Calibri" w:hAnsi="Calibri"/>
        </w:rPr>
        <w:t>[18]</w:t>
      </w:r>
      <w:r w:rsidRPr="00250427">
        <w:rPr>
          <w:rFonts w:ascii="Calibri" w:hAnsi="Calibri"/>
        </w:rPr>
        <w:tab/>
        <w:t>California Energy Commission, “2014 Integrated Energy Policy Report,” California Energy Commission, CEC-100-2014-001-CMF, 2014.</w:t>
      </w:r>
    </w:p>
    <w:p w14:paraId="20340C9C" w14:textId="77777777" w:rsidR="00250427" w:rsidRPr="00250427" w:rsidRDefault="00250427" w:rsidP="00547D25">
      <w:pPr>
        <w:pStyle w:val="Bibliography"/>
        <w:jc w:val="left"/>
        <w:rPr>
          <w:rFonts w:ascii="Calibri" w:hAnsi="Calibri"/>
        </w:rPr>
      </w:pPr>
      <w:r w:rsidRPr="00250427">
        <w:rPr>
          <w:rFonts w:ascii="Calibri" w:hAnsi="Calibri"/>
        </w:rPr>
        <w:t>[19]</w:t>
      </w:r>
      <w:r w:rsidRPr="00250427">
        <w:rPr>
          <w:rFonts w:ascii="Calibri" w:hAnsi="Calibri"/>
        </w:rPr>
        <w:tab/>
        <w:t>R. Wiser and M. Bolinger, “2014 Wind Technologies Market Report,” Lawrence Berkeley National Lab, Berkeley, CA, DOE/GO--102015-4702, Aug. 2015.</w:t>
      </w:r>
    </w:p>
    <w:p w14:paraId="07D48B80" w14:textId="77777777" w:rsidR="00250427" w:rsidRPr="00250427" w:rsidRDefault="00250427" w:rsidP="00547D25">
      <w:pPr>
        <w:pStyle w:val="Bibliography"/>
        <w:jc w:val="left"/>
        <w:rPr>
          <w:rFonts w:ascii="Calibri" w:hAnsi="Calibri"/>
        </w:rPr>
      </w:pPr>
      <w:r w:rsidRPr="00250427">
        <w:rPr>
          <w:rFonts w:ascii="Calibri" w:hAnsi="Calibri"/>
        </w:rPr>
        <w:t>[20]</w:t>
      </w:r>
      <w:r w:rsidRPr="00250427">
        <w:rPr>
          <w:rFonts w:ascii="Calibri" w:hAnsi="Calibri"/>
        </w:rPr>
        <w:tab/>
        <w:t xml:space="preserve">California Energy Commission, “Total Electricity System Power,” </w:t>
      </w:r>
      <w:r w:rsidRPr="00250427">
        <w:rPr>
          <w:rFonts w:ascii="Calibri" w:hAnsi="Calibri"/>
          <w:i/>
          <w:iCs/>
        </w:rPr>
        <w:t>Energy Almanac</w:t>
      </w:r>
      <w:r w:rsidRPr="00250427">
        <w:rPr>
          <w:rFonts w:ascii="Calibri" w:hAnsi="Calibri"/>
        </w:rPr>
        <w:t>, Sep-2015. [Online]. Available: http://energyalmanac.ca.gov/electricity/total_system_power.html. [Accessed: 27-Sep-2015].</w:t>
      </w:r>
    </w:p>
    <w:p w14:paraId="7FF86445" w14:textId="77777777" w:rsidR="00250427" w:rsidRPr="00250427" w:rsidRDefault="00250427" w:rsidP="00547D25">
      <w:pPr>
        <w:pStyle w:val="Bibliography"/>
        <w:jc w:val="left"/>
        <w:rPr>
          <w:rFonts w:ascii="Calibri" w:hAnsi="Calibri"/>
        </w:rPr>
      </w:pPr>
      <w:r w:rsidRPr="00250427">
        <w:rPr>
          <w:rFonts w:ascii="Calibri" w:hAnsi="Calibri"/>
        </w:rPr>
        <w:t>[21]</w:t>
      </w:r>
      <w:r w:rsidRPr="00250427">
        <w:rPr>
          <w:rFonts w:ascii="Calibri" w:hAnsi="Calibri"/>
        </w:rPr>
        <w:tab/>
        <w:t>California EPA, “California Greenhouse Gas Emission Inventory: 2000-2013,” California Environmental Protection Agency: Air Resources Board, 2015 Edition, Jun. 2015.</w:t>
      </w:r>
    </w:p>
    <w:p w14:paraId="772BA2CC" w14:textId="77777777" w:rsidR="00250427" w:rsidRPr="00250427" w:rsidRDefault="00250427" w:rsidP="00547D25">
      <w:pPr>
        <w:pStyle w:val="Bibliography"/>
        <w:jc w:val="left"/>
        <w:rPr>
          <w:rFonts w:ascii="Calibri" w:hAnsi="Calibri"/>
        </w:rPr>
      </w:pPr>
      <w:r w:rsidRPr="00250427">
        <w:rPr>
          <w:rFonts w:ascii="Calibri" w:hAnsi="Calibri"/>
        </w:rPr>
        <w:lastRenderedPageBreak/>
        <w:t>[22]</w:t>
      </w:r>
      <w:r w:rsidRPr="00250427">
        <w:rPr>
          <w:rFonts w:ascii="Calibri" w:hAnsi="Calibri"/>
        </w:rPr>
        <w:tab/>
        <w:t xml:space="preserve">Government of Canada, “Electric power generation, by class of electricity producer, Table 127-0007,” </w:t>
      </w:r>
      <w:r w:rsidRPr="00250427">
        <w:rPr>
          <w:rFonts w:ascii="Calibri" w:hAnsi="Calibri"/>
          <w:i/>
          <w:iCs/>
        </w:rPr>
        <w:t>Statistics Canada</w:t>
      </w:r>
      <w:r w:rsidRPr="00250427">
        <w:rPr>
          <w:rFonts w:ascii="Calibri" w:hAnsi="Calibri"/>
        </w:rPr>
        <w:t>, 19-Nov-2015. [Online]. Available: http://www5.statcan.gc.ca/cansim/a26?lang=eng&amp;retrLang=eng&amp;id=1270007&amp;tabMode=dataTable&amp;srchLan=-1&amp;p1=-1&amp;p2=9. [Accessed: 28-Dec-2015].</w:t>
      </w:r>
    </w:p>
    <w:p w14:paraId="60117680" w14:textId="77777777" w:rsidR="00250427" w:rsidRPr="00250427" w:rsidRDefault="00250427" w:rsidP="00547D25">
      <w:pPr>
        <w:pStyle w:val="Bibliography"/>
        <w:jc w:val="left"/>
        <w:rPr>
          <w:rFonts w:ascii="Calibri" w:hAnsi="Calibri"/>
        </w:rPr>
      </w:pPr>
      <w:r w:rsidRPr="00250427">
        <w:rPr>
          <w:rFonts w:ascii="Calibri" w:hAnsi="Calibri"/>
        </w:rPr>
        <w:t>[23]</w:t>
      </w:r>
      <w:r w:rsidRPr="00250427">
        <w:rPr>
          <w:rFonts w:ascii="Calibri" w:hAnsi="Calibri"/>
        </w:rPr>
        <w:tab/>
        <w:t>National Energy Board, “2014 Electricity Exports and Imports Summary,” 14-Dec-2015. [Online]. Available: https://www.neb-one.gc.ca/nrg/sttstc/lctrct/stt/lctrctysmmr/2014/smmry2014-eng.html. [Accessed: 28-Dec-2015].</w:t>
      </w:r>
    </w:p>
    <w:p w14:paraId="18FBF939" w14:textId="77777777" w:rsidR="00250427" w:rsidRPr="00250427" w:rsidRDefault="00250427" w:rsidP="00547D25">
      <w:pPr>
        <w:pStyle w:val="Bibliography"/>
        <w:jc w:val="left"/>
        <w:rPr>
          <w:rFonts w:ascii="Calibri" w:hAnsi="Calibri"/>
        </w:rPr>
      </w:pPr>
      <w:r w:rsidRPr="00250427">
        <w:rPr>
          <w:rFonts w:ascii="Calibri" w:hAnsi="Calibri"/>
        </w:rPr>
        <w:t>[24]</w:t>
      </w:r>
      <w:r w:rsidRPr="00250427">
        <w:rPr>
          <w:rFonts w:ascii="Calibri" w:hAnsi="Calibri"/>
        </w:rPr>
        <w:tab/>
        <w:t xml:space="preserve">M. A. Delucchi and M. Z. Jacobson, “Providing all global energy with wind, water, and solar power, Part II: Reliability, system and transmission costs, and policies,” </w:t>
      </w:r>
      <w:r w:rsidRPr="00250427">
        <w:rPr>
          <w:rFonts w:ascii="Calibri" w:hAnsi="Calibri"/>
          <w:i/>
          <w:iCs/>
        </w:rPr>
        <w:t>Energy Policy</w:t>
      </w:r>
      <w:r w:rsidRPr="00250427">
        <w:rPr>
          <w:rFonts w:ascii="Calibri" w:hAnsi="Calibri"/>
        </w:rPr>
        <w:t>, vol. 39, no. 3, pp. 1170–1190, 2011.</w:t>
      </w:r>
    </w:p>
    <w:p w14:paraId="1594C8B1" w14:textId="77777777" w:rsidR="00250427" w:rsidRPr="00250427" w:rsidRDefault="00250427" w:rsidP="00547D25">
      <w:pPr>
        <w:pStyle w:val="Bibliography"/>
        <w:jc w:val="left"/>
        <w:rPr>
          <w:rFonts w:ascii="Calibri" w:hAnsi="Calibri"/>
        </w:rPr>
      </w:pPr>
      <w:r w:rsidRPr="00250427">
        <w:rPr>
          <w:rFonts w:ascii="Calibri" w:hAnsi="Calibri"/>
        </w:rPr>
        <w:t>[25]</w:t>
      </w:r>
      <w:r w:rsidRPr="00250427">
        <w:rPr>
          <w:rFonts w:ascii="Calibri" w:hAnsi="Calibri"/>
        </w:rPr>
        <w:tab/>
        <w:t>EIA, “Assumptions to the Annual Energy Outlook 2010,” US Energy Information Administration, Office of Integrated Analysis and Forecasting, DOE/EIA-0554(2010), Apr. 2010.</w:t>
      </w:r>
    </w:p>
    <w:p w14:paraId="07E3DEA2" w14:textId="77777777" w:rsidR="00250427" w:rsidRPr="00250427" w:rsidRDefault="00250427" w:rsidP="00547D25">
      <w:pPr>
        <w:pStyle w:val="Bibliography"/>
        <w:jc w:val="left"/>
        <w:rPr>
          <w:rFonts w:ascii="Calibri" w:hAnsi="Calibri"/>
        </w:rPr>
      </w:pPr>
      <w:r w:rsidRPr="00250427">
        <w:rPr>
          <w:rFonts w:ascii="Calibri" w:hAnsi="Calibri"/>
        </w:rPr>
        <w:t>[26]</w:t>
      </w:r>
      <w:r w:rsidRPr="00250427">
        <w:rPr>
          <w:rFonts w:ascii="Calibri" w:hAnsi="Calibri"/>
        </w:rPr>
        <w:tab/>
        <w:t xml:space="preserve">D. Nugent and B. K. Sovacool, “Assessing the lifecycle greenhouse gas emissions from solar PV and wind energy: A critical meta-survey,” </w:t>
      </w:r>
      <w:r w:rsidRPr="00250427">
        <w:rPr>
          <w:rFonts w:ascii="Calibri" w:hAnsi="Calibri"/>
          <w:i/>
          <w:iCs/>
        </w:rPr>
        <w:t>Energy Policy</w:t>
      </w:r>
      <w:r w:rsidRPr="00250427">
        <w:rPr>
          <w:rFonts w:ascii="Calibri" w:hAnsi="Calibri"/>
        </w:rPr>
        <w:t>, vol. 65, pp. 229–244, 2014.</w:t>
      </w:r>
    </w:p>
    <w:p w14:paraId="4BE0A665" w14:textId="77777777" w:rsidR="00250427" w:rsidRPr="00250427" w:rsidRDefault="00250427" w:rsidP="00547D25">
      <w:pPr>
        <w:pStyle w:val="Bibliography"/>
        <w:jc w:val="left"/>
        <w:rPr>
          <w:rFonts w:ascii="Calibri" w:hAnsi="Calibri"/>
        </w:rPr>
      </w:pPr>
      <w:r w:rsidRPr="00250427">
        <w:rPr>
          <w:rFonts w:ascii="Calibri" w:hAnsi="Calibri"/>
        </w:rPr>
        <w:t>[27]</w:t>
      </w:r>
      <w:r w:rsidRPr="00250427">
        <w:rPr>
          <w:rFonts w:ascii="Calibri" w:hAnsi="Calibri"/>
        </w:rPr>
        <w:tab/>
        <w:t xml:space="preserve">Government of Alberta, “Facts and Statistics,” </w:t>
      </w:r>
      <w:r w:rsidRPr="00250427">
        <w:rPr>
          <w:rFonts w:ascii="Calibri" w:hAnsi="Calibri"/>
          <w:i/>
          <w:iCs/>
        </w:rPr>
        <w:t>Alberta Energy</w:t>
      </w:r>
      <w:r w:rsidRPr="00250427">
        <w:rPr>
          <w:rFonts w:ascii="Calibri" w:hAnsi="Calibri"/>
        </w:rPr>
        <w:t>, 20-Jun-2007. [Online]. Available: http://www.energy.alberta.ca/oilsands/791.asp. [Accessed: 30-Nov-2015].</w:t>
      </w:r>
    </w:p>
    <w:p w14:paraId="045C5DB7" w14:textId="77777777" w:rsidR="00250427" w:rsidRPr="00250427" w:rsidRDefault="00250427" w:rsidP="00547D25">
      <w:pPr>
        <w:pStyle w:val="Bibliography"/>
        <w:jc w:val="left"/>
        <w:rPr>
          <w:rFonts w:ascii="Calibri" w:hAnsi="Calibri"/>
        </w:rPr>
      </w:pPr>
      <w:r w:rsidRPr="00250427">
        <w:rPr>
          <w:rFonts w:ascii="Calibri" w:hAnsi="Calibri"/>
        </w:rPr>
        <w:t>[28]</w:t>
      </w:r>
      <w:r w:rsidRPr="00250427">
        <w:rPr>
          <w:rFonts w:ascii="Calibri" w:hAnsi="Calibri"/>
        </w:rPr>
        <w:tab/>
        <w:t xml:space="preserve">Government of Alberta, “Oil Sands Mine Reclamation and Disturbance Tracking by Year,” </w:t>
      </w:r>
      <w:r w:rsidRPr="00250427">
        <w:rPr>
          <w:rFonts w:ascii="Calibri" w:hAnsi="Calibri"/>
          <w:i/>
          <w:iCs/>
        </w:rPr>
        <w:t>Alberta Environment and Parks</w:t>
      </w:r>
      <w:r w:rsidRPr="00250427">
        <w:rPr>
          <w:rFonts w:ascii="Calibri" w:hAnsi="Calibri"/>
        </w:rPr>
        <w:t>, 19-May-2015. [Online]. Available: http://osip.alberta.ca/library/Dataset/Details/27#. [Accessed: 30-Nov-2015].</w:t>
      </w:r>
    </w:p>
    <w:p w14:paraId="6683F3F8" w14:textId="77777777" w:rsidR="00250427" w:rsidRPr="00250427" w:rsidRDefault="00250427" w:rsidP="00547D25">
      <w:pPr>
        <w:pStyle w:val="Bibliography"/>
        <w:jc w:val="left"/>
        <w:rPr>
          <w:rFonts w:ascii="Calibri" w:hAnsi="Calibri"/>
        </w:rPr>
      </w:pPr>
      <w:r w:rsidRPr="00250427">
        <w:rPr>
          <w:rFonts w:ascii="Calibri" w:hAnsi="Calibri"/>
        </w:rPr>
        <w:t>[29]</w:t>
      </w:r>
      <w:r w:rsidRPr="00250427">
        <w:rPr>
          <w:rFonts w:ascii="Calibri" w:hAnsi="Calibri"/>
        </w:rPr>
        <w:tab/>
        <w:t xml:space="preserve">M. R. Patel, </w:t>
      </w:r>
      <w:r w:rsidRPr="00250427">
        <w:rPr>
          <w:rFonts w:ascii="Calibri" w:hAnsi="Calibri"/>
          <w:i/>
          <w:iCs/>
        </w:rPr>
        <w:t>Wind and Solar Power Systems: Design, Analysis, and Operation, Second Edition</w:t>
      </w:r>
      <w:r w:rsidRPr="00250427">
        <w:rPr>
          <w:rFonts w:ascii="Calibri" w:hAnsi="Calibri"/>
        </w:rPr>
        <w:t>. CRC Press, 2005.</w:t>
      </w:r>
    </w:p>
    <w:p w14:paraId="6F335DAA" w14:textId="77777777" w:rsidR="00250427" w:rsidRPr="00250427" w:rsidRDefault="00250427" w:rsidP="00547D25">
      <w:pPr>
        <w:pStyle w:val="Bibliography"/>
        <w:jc w:val="left"/>
        <w:rPr>
          <w:rFonts w:ascii="Calibri" w:hAnsi="Calibri"/>
        </w:rPr>
      </w:pPr>
      <w:r w:rsidRPr="00250427">
        <w:rPr>
          <w:rFonts w:ascii="Calibri" w:hAnsi="Calibri"/>
        </w:rPr>
        <w:t>[30]</w:t>
      </w:r>
      <w:r w:rsidRPr="00250427">
        <w:rPr>
          <w:rFonts w:ascii="Calibri" w:hAnsi="Calibri"/>
        </w:rPr>
        <w:tab/>
        <w:t>M. N. Schwartz and D. L. Elliott, “Wind shear characteristics at central plains tall towers,” presented at the American Wind Energy Association WindPower 2006 Conference, 2006.</w:t>
      </w:r>
    </w:p>
    <w:p w14:paraId="209D242B" w14:textId="77777777" w:rsidR="00250427" w:rsidRPr="00250427" w:rsidRDefault="00250427" w:rsidP="00547D25">
      <w:pPr>
        <w:pStyle w:val="Bibliography"/>
        <w:jc w:val="left"/>
        <w:rPr>
          <w:rFonts w:ascii="Calibri" w:hAnsi="Calibri"/>
        </w:rPr>
      </w:pPr>
      <w:r w:rsidRPr="00250427">
        <w:rPr>
          <w:rFonts w:ascii="Calibri" w:hAnsi="Calibri"/>
        </w:rPr>
        <w:t>[31]</w:t>
      </w:r>
      <w:r w:rsidRPr="00250427">
        <w:rPr>
          <w:rFonts w:ascii="Calibri" w:hAnsi="Calibri"/>
        </w:rPr>
        <w:tab/>
        <w:t>C. Cox and M. Murphy, “Energy,” Raymond James Ltd., Vancouver, BC, Industry Report, Dec. 2013.</w:t>
      </w:r>
    </w:p>
    <w:p w14:paraId="47813E31" w14:textId="77777777" w:rsidR="00250427" w:rsidRPr="00250427" w:rsidRDefault="00250427" w:rsidP="00547D25">
      <w:pPr>
        <w:pStyle w:val="Bibliography"/>
        <w:jc w:val="left"/>
        <w:rPr>
          <w:rFonts w:ascii="Calibri" w:hAnsi="Calibri"/>
        </w:rPr>
      </w:pPr>
      <w:r w:rsidRPr="00250427">
        <w:rPr>
          <w:rFonts w:ascii="Calibri" w:hAnsi="Calibri"/>
        </w:rPr>
        <w:t>[32]</w:t>
      </w:r>
      <w:r w:rsidRPr="00250427">
        <w:rPr>
          <w:rFonts w:ascii="Calibri" w:hAnsi="Calibri"/>
        </w:rPr>
        <w:tab/>
        <w:t xml:space="preserve">Clarke Energy, “Cogeneration &amp; CHP,” </w:t>
      </w:r>
      <w:r w:rsidRPr="00250427">
        <w:rPr>
          <w:rFonts w:ascii="Calibri" w:hAnsi="Calibri"/>
          <w:i/>
          <w:iCs/>
        </w:rPr>
        <w:t>Clarke Energy: Engineer - Install - Maintain</w:t>
      </w:r>
      <w:r w:rsidRPr="00250427">
        <w:rPr>
          <w:rFonts w:ascii="Calibri" w:hAnsi="Calibri"/>
        </w:rPr>
        <w:t>. [Online]. Available: https://www.clarke-energy.com/chp-cogeneration/. [Accessed: 11-Nov-2015].</w:t>
      </w:r>
    </w:p>
    <w:p w14:paraId="443BBCF6" w14:textId="77777777" w:rsidR="00250427" w:rsidRPr="00250427" w:rsidRDefault="00250427" w:rsidP="00547D25">
      <w:pPr>
        <w:pStyle w:val="Bibliography"/>
        <w:jc w:val="left"/>
        <w:rPr>
          <w:rFonts w:ascii="Calibri" w:hAnsi="Calibri"/>
        </w:rPr>
      </w:pPr>
      <w:r w:rsidRPr="00250427">
        <w:rPr>
          <w:rFonts w:ascii="Calibri" w:hAnsi="Calibri"/>
        </w:rPr>
        <w:t>[33]</w:t>
      </w:r>
      <w:r w:rsidRPr="00250427">
        <w:rPr>
          <w:rFonts w:ascii="Calibri" w:hAnsi="Calibri"/>
        </w:rPr>
        <w:tab/>
        <w:t xml:space="preserve">D. Weisser, “A guide to life-cycle greenhouse gas (GHG) emissions from electric supply technologies,” </w:t>
      </w:r>
      <w:r w:rsidRPr="00250427">
        <w:rPr>
          <w:rFonts w:ascii="Calibri" w:hAnsi="Calibri"/>
          <w:i/>
          <w:iCs/>
        </w:rPr>
        <w:t>Energy</w:t>
      </w:r>
      <w:r w:rsidRPr="00250427">
        <w:rPr>
          <w:rFonts w:ascii="Calibri" w:hAnsi="Calibri"/>
        </w:rPr>
        <w:t>, vol. 32, no. 9, pp. 1543–1559, Sep. 2007.</w:t>
      </w:r>
    </w:p>
    <w:p w14:paraId="42CCF711" w14:textId="77777777" w:rsidR="00250427" w:rsidRPr="00250427" w:rsidRDefault="00250427" w:rsidP="00547D25">
      <w:pPr>
        <w:pStyle w:val="Bibliography"/>
        <w:jc w:val="left"/>
        <w:rPr>
          <w:rFonts w:ascii="Calibri" w:hAnsi="Calibri"/>
        </w:rPr>
      </w:pPr>
      <w:r w:rsidRPr="00250427">
        <w:rPr>
          <w:rFonts w:ascii="Calibri" w:hAnsi="Calibri"/>
        </w:rPr>
        <w:t>[34]</w:t>
      </w:r>
      <w:r w:rsidRPr="00250427">
        <w:rPr>
          <w:rFonts w:ascii="Calibri" w:hAnsi="Calibri"/>
        </w:rPr>
        <w:tab/>
        <w:t>AESO, “Future Demand Outlook,” Alberta Electric System Operator, Calgary, 2008.</w:t>
      </w:r>
    </w:p>
    <w:p w14:paraId="4C2F2EE0" w14:textId="77777777" w:rsidR="00250427" w:rsidRPr="00250427" w:rsidRDefault="00250427" w:rsidP="00547D25">
      <w:pPr>
        <w:pStyle w:val="Bibliography"/>
        <w:jc w:val="left"/>
        <w:rPr>
          <w:rFonts w:ascii="Calibri" w:hAnsi="Calibri"/>
        </w:rPr>
      </w:pPr>
      <w:r w:rsidRPr="00250427">
        <w:rPr>
          <w:rFonts w:ascii="Calibri" w:hAnsi="Calibri"/>
        </w:rPr>
        <w:t>[35]</w:t>
      </w:r>
      <w:r w:rsidRPr="00250427">
        <w:rPr>
          <w:rFonts w:ascii="Calibri" w:hAnsi="Calibri"/>
        </w:rPr>
        <w:tab/>
        <w:t>AESO, “AESO 2014 Long-term Outlook,” Alberta Electric System Operator, Calgary, 2014.</w:t>
      </w:r>
    </w:p>
    <w:p w14:paraId="5DBE96C2" w14:textId="5913F2C9" w:rsidR="00704027" w:rsidRDefault="00704027" w:rsidP="00547D25">
      <w:pPr>
        <w:jc w:val="left"/>
        <w:rPr>
          <w:rFonts w:ascii="Calibri" w:eastAsia="Times New Roman" w:hAnsi="Calibri" w:cs="Times New Roman"/>
          <w:color w:val="000000"/>
        </w:rPr>
      </w:pPr>
      <w:r>
        <w:rPr>
          <w:i/>
        </w:rPr>
        <w:fldChar w:fldCharType="end"/>
      </w:r>
    </w:p>
    <w:p w14:paraId="73AA7819" w14:textId="77777777" w:rsidR="00704027" w:rsidRDefault="00704027">
      <w:pPr>
        <w:rPr>
          <w:rFonts w:ascii="Constantia" w:eastAsiaTheme="majorEastAsia" w:hAnsi="Constantia" w:cstheme="majorBidi"/>
          <w:sz w:val="32"/>
          <w:szCs w:val="32"/>
        </w:rPr>
      </w:pPr>
      <w:r>
        <w:br w:type="page"/>
      </w:r>
    </w:p>
    <w:p w14:paraId="6DCE5F4D" w14:textId="1E768EDA" w:rsidR="00833847" w:rsidRDefault="00833847" w:rsidP="008707C0">
      <w:pPr>
        <w:pStyle w:val="Heading1"/>
      </w:pPr>
      <w:r>
        <w:lastRenderedPageBreak/>
        <w:t xml:space="preserve">Supplemental Information </w:t>
      </w:r>
      <w:r w:rsidR="00736F9E">
        <w:t>(SI)</w:t>
      </w:r>
    </w:p>
    <w:p w14:paraId="212AEF81" w14:textId="1C98AAC7" w:rsidR="00833847" w:rsidRDefault="00883ED5" w:rsidP="008707C0">
      <w:pPr>
        <w:pStyle w:val="Heading2"/>
      </w:pPr>
      <w:r>
        <w:t xml:space="preserve">Additional </w:t>
      </w:r>
      <w:r w:rsidR="00833847">
        <w:t>Methods</w:t>
      </w:r>
      <w:r>
        <w:t xml:space="preserve"> Details</w:t>
      </w:r>
    </w:p>
    <w:p w14:paraId="0732FC50" w14:textId="01695204" w:rsidR="003668B2" w:rsidRPr="00833847" w:rsidRDefault="003668B2" w:rsidP="008707C0">
      <w:pPr>
        <w:pStyle w:val="Heading3"/>
      </w:pPr>
      <w:r>
        <w:t>Modeling the GHG intensity of on-site cogeneration</w:t>
      </w:r>
    </w:p>
    <w:p w14:paraId="4A063160" w14:textId="34E08F90" w:rsidR="003668B2" w:rsidRDefault="003668B2" w:rsidP="002E76BB">
      <w:r>
        <w:t>A</w:t>
      </w:r>
      <w:r w:rsidRPr="003668B2">
        <w:t xml:space="preserve">s a first </w:t>
      </w:r>
      <w:r>
        <w:t xml:space="preserve">order </w:t>
      </w:r>
      <w:r w:rsidRPr="003668B2">
        <w:t>estimate,</w:t>
      </w:r>
      <w:r>
        <w:t xml:space="preserve"> the industrial-scale cogeneration of electricity and steam was taken to produce 40% electricity, 50%</w:t>
      </w:r>
      <w:r w:rsidRPr="003668B2">
        <w:t xml:space="preserve"> usable heat</w:t>
      </w:r>
      <w:r>
        <w:t xml:space="preserve"> and</w:t>
      </w:r>
      <w:r w:rsidRPr="003668B2">
        <w:t xml:space="preserve"> </w:t>
      </w:r>
      <w:r>
        <w:t>1</w:t>
      </w:r>
      <w:r w:rsidRPr="003668B2">
        <w:t>0% loss</w:t>
      </w:r>
      <w:r>
        <w:t xml:space="preserve">es </w:t>
      </w:r>
      <w:r>
        <w:fldChar w:fldCharType="begin"/>
      </w:r>
      <w:r w:rsidR="009B4DEA">
        <w:instrText xml:space="preserve"> ADDIN ZOTERO_ITEM CSL_CITATION {"citationID":"27he2f6snj","properties":{"formattedCitation":"[32]","plainCitation":"[32]"},"citationItems":[{"id":2059,"uris":["http://zotero.org/users/1200139/items/JDNXZ9RJ"],"uri":["http://zotero.org/users/1200139/items/JDNXZ9RJ"],"itemData":{"id":2059,"type":"webpage","title":"Cogeneration &amp; CHP","container-title":"Clarke Energy: Engineer - Install - Maintain","abstract":"Cogeneration (cogen) through combined heat and power (CHP) is the simultaneous, highly efficient production of electricity with the recovery of useful heat","URL":"https://www.clarke-energy.com/chp-cogeneration/","author":[{"literal":"Clarke Energy"}],"accessed":{"date-parts":[["2015",11,11]]}}}],"schema":"https://github.com/citation-style-language/schema/raw/master/csl-citation.json"} </w:instrText>
      </w:r>
      <w:r>
        <w:fldChar w:fldCharType="separate"/>
      </w:r>
      <w:r w:rsidR="009B4DEA" w:rsidRPr="009B4DEA">
        <w:rPr>
          <w:rFonts w:ascii="Calibri" w:hAnsi="Calibri"/>
        </w:rPr>
        <w:t>[32]</w:t>
      </w:r>
      <w:r>
        <w:fldChar w:fldCharType="end"/>
      </w:r>
      <w:r w:rsidRPr="003668B2">
        <w:t xml:space="preserve">. </w:t>
      </w:r>
      <w:r>
        <w:t>We therefore modeled this process as 75% efficient</w:t>
      </w:r>
      <w:r w:rsidRPr="003668B2">
        <w:t xml:space="preserve"> electricity generation</w:t>
      </w:r>
      <w:r>
        <w:t xml:space="preserve"> from natural gas</w:t>
      </w:r>
      <w:r w:rsidRPr="003668B2">
        <w:t xml:space="preserve">. </w:t>
      </w:r>
      <w:r>
        <w:t xml:space="preserve">Natural gas generation was modeled as having an average efficiency of </w:t>
      </w:r>
      <w:r w:rsidRPr="003668B2">
        <w:t>45%</w:t>
      </w:r>
      <w:r w:rsidR="00433252">
        <w:t xml:space="preserve"> </w:t>
      </w:r>
      <w:r w:rsidR="003340E5">
        <w:t>—</w:t>
      </w:r>
      <w:r>
        <w:t xml:space="preserve"> a balance of the 35</w:t>
      </w:r>
      <w:r w:rsidR="003340E5">
        <w:t>–</w:t>
      </w:r>
      <w:r>
        <w:t xml:space="preserve">42% efficiency of </w:t>
      </w:r>
      <w:r w:rsidRPr="003668B2">
        <w:t xml:space="preserve">simple cycle and </w:t>
      </w:r>
      <w:r>
        <w:t xml:space="preserve">the efficiency of </w:t>
      </w:r>
      <w:r w:rsidRPr="003668B2">
        <w:t>52</w:t>
      </w:r>
      <w:r w:rsidR="003340E5">
        <w:t>–</w:t>
      </w:r>
      <w:r w:rsidRPr="003668B2">
        <w:t>60% for combined cycle</w:t>
      </w:r>
      <w:r>
        <w:t>. The emissions of cogeneration where therefore taken to be</w:t>
      </w:r>
      <w:r w:rsidR="00BF2CBE">
        <w:t xml:space="preserve"> 2</w:t>
      </w:r>
      <w:r w:rsidR="001974D2">
        <w:t>.</w:t>
      </w:r>
      <w:r w:rsidR="00BF2CBE">
        <w:t>89</w:t>
      </w:r>
      <w:r>
        <w:t xml:space="preserve"> MT </w:t>
      </w:r>
      <w:r w:rsidR="00433252">
        <w:t>CO</w:t>
      </w:r>
      <w:r w:rsidR="00433252" w:rsidRPr="00FE0F20">
        <w:rPr>
          <w:vertAlign w:val="subscript"/>
        </w:rPr>
        <w:t>2</w:t>
      </w:r>
      <w:r w:rsidR="00433252">
        <w:t>e</w:t>
      </w:r>
      <w:r>
        <w:t>/GW (60% of those for standard natural-gas-fired electricity generation</w:t>
      </w:r>
      <w:r w:rsidR="00BF2CBE">
        <w:t>,</w:t>
      </w:r>
      <w:r>
        <w:t xml:space="preserve"> </w:t>
      </w:r>
      <w:r w:rsidR="00BF2CBE">
        <w:t>4</w:t>
      </w:r>
      <w:r w:rsidR="00433252">
        <w:t>.82</w:t>
      </w:r>
      <w:r w:rsidR="00BF2CBE">
        <w:t xml:space="preserve"> MT </w:t>
      </w:r>
      <w:r w:rsidR="00433252">
        <w:t>CO</w:t>
      </w:r>
      <w:r w:rsidR="00433252" w:rsidRPr="00FE0F20">
        <w:rPr>
          <w:vertAlign w:val="subscript"/>
        </w:rPr>
        <w:t>2</w:t>
      </w:r>
      <w:r w:rsidR="00433252">
        <w:t>e</w:t>
      </w:r>
      <w:r w:rsidR="00BF2CBE">
        <w:t xml:space="preserve">/GW </w:t>
      </w:r>
      <w:r w:rsidR="00BF2CBE">
        <w:fldChar w:fldCharType="begin"/>
      </w:r>
      <w:r w:rsidR="009B4DEA">
        <w:instrText xml:space="preserve"> ADDIN ZOTERO_ITEM CSL_CITATION {"citationID":"1tc7h1qm16","properties":{"formattedCitation":"[33]","plainCitation":"[33]"},"citationItems":[{"id":1951,"uris":["http://zotero.org/users/1200139/items/S2TUNXWC"],"uri":["http://zotero.org/users/1200139/items/S2TUNXWC"],"itemData":{"id":1951,"type":"article-journal","title":"A guide to life-cycle greenhouse gas (GHG) emissions from electric supply technologies","container-title":"Energy","page":"1543-1559","volume":"32","issue":"9","source":"ScienceDirect","abstract":"This manuscript reviews and compares the results of recent greenhouse gas (GHG) emission life-cycle analyses. Specific attention is paid to fossil energy technologies, nuclear and renewable energy technologies (RETs), as well as carbon capture and storage (CCS) and energy storage systems. Analysing up- and downstream processes and their associated GHG emissions, which arise upstream and downstream of the power plant (i.e., electricity generation stage), is important; otherwise, the GHG emissions resulting from electricity generation of the various fuel options are underestimated. For fossil fuel technology options upstream GHG emission rates can be up to 25% of the direct emissions from the power plant, whereas for most RETs and nuclear power upstream and downstream GHG emissions can account for way over 90% of cumulative emissions. In economies where carbon is being priced or GHG emissions constrained, this may provide an advantage to technologies with trans-boundary upstream emissions over technologies without significant life-cycle emissions arising outside the legislative boundaries of GHG mitigation policies. It is therefore desirable for GHG emissions under national, regional and international mitigation policies to be accounted for over its entire life-cycle. The results presented here indicate that the most significant GHG avoidance (in absolute terms) can be made from technology substitution. The introduction of advanced fossil fuel technologies can also lead to improvements in life-cycle GHG emissions. Overall, hydro, nuclear and wind energy technologies can produce electricity with the least life-cycle global warming impact.","DOI":"10.1016/j.energy.2007.01.008","ISSN":"0360-5442","journalAbbreviation":"Energy","author":[{"family":"Weisser","given":"Daniel"}],"issued":{"date-parts":[["2007",9]]}}}],"schema":"https://github.com/citation-style-language/schema/raw/master/csl-citation.json"} </w:instrText>
      </w:r>
      <w:r w:rsidR="00BF2CBE">
        <w:fldChar w:fldCharType="separate"/>
      </w:r>
      <w:r w:rsidR="009B4DEA" w:rsidRPr="009B4DEA">
        <w:rPr>
          <w:rFonts w:ascii="Calibri" w:hAnsi="Calibri"/>
        </w:rPr>
        <w:t>[33]</w:t>
      </w:r>
      <w:r w:rsidR="00BF2CBE">
        <w:fldChar w:fldCharType="end"/>
      </w:r>
      <w:r>
        <w:t>).</w:t>
      </w:r>
    </w:p>
    <w:p w14:paraId="6AA0FF12" w14:textId="2819702D" w:rsidR="00A71706" w:rsidRPr="00833847" w:rsidRDefault="00A71706" w:rsidP="008707C0">
      <w:pPr>
        <w:pStyle w:val="Heading3"/>
      </w:pPr>
      <w:r>
        <w:t xml:space="preserve">Modeling the </w:t>
      </w:r>
      <w:r w:rsidR="00EF1932">
        <w:t>present</w:t>
      </w:r>
      <w:r>
        <w:t xml:space="preserve"> capacity and wind usage of on-site electricity</w:t>
      </w:r>
    </w:p>
    <w:p w14:paraId="3D665584" w14:textId="5B7B0B0E" w:rsidR="00A71706" w:rsidRDefault="00A71706" w:rsidP="00A71706">
      <w:r>
        <w:t>The annual average load for on</w:t>
      </w:r>
      <w:r w:rsidR="00582F77">
        <w:t>-</w:t>
      </w:r>
      <w:r>
        <w:t>site electricity was taken to be 1.1 GW, based on 1.9 million bbl/day</w:t>
      </w:r>
      <w:r w:rsidR="00FA657D">
        <w:t xml:space="preserve"> </w:t>
      </w:r>
      <w:r w:rsidR="00FA657D">
        <w:fldChar w:fldCharType="begin"/>
      </w:r>
      <w:r w:rsidR="000F6E59">
        <w:instrText xml:space="preserve"> ADDIN ZOTERO_ITEM CSL_CITATION {"citationID":"2a7ag779bp","properties":{"formattedCitation":"[11]","plainCitation":"[11]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FA657D">
        <w:fldChar w:fldCharType="separate"/>
      </w:r>
      <w:r w:rsidR="000F6E59" w:rsidRPr="000F6E59">
        <w:rPr>
          <w:rFonts w:ascii="Calibri" w:hAnsi="Calibri"/>
        </w:rPr>
        <w:t>[11]</w:t>
      </w:r>
      <w:r w:rsidR="00FA657D">
        <w:fldChar w:fldCharType="end"/>
      </w:r>
      <w:r>
        <w:t xml:space="preserve"> of oil </w:t>
      </w:r>
      <w:r w:rsidR="00FA657D">
        <w:t xml:space="preserve">production with an electricity intensity (using natural gas for steam extraction) of 14 kWh/bbl </w:t>
      </w:r>
      <w:r w:rsidR="00FA657D">
        <w:fldChar w:fldCharType="begin"/>
      </w:r>
      <w:r w:rsidR="009B4DEA">
        <w:instrText xml:space="preserve"> ADDIN ZOTERO_ITEM CSL_CITATION {"citationID":"21vkvpdbjg","properties":{"formattedCitation":"[34]","plainCitation":"[34]"},"citationItems":[{"id":1889,"uris":["http://zotero.org/users/1200139/items/4W5SGCUS"],"uri":["http://zotero.org/users/1200139/items/4W5SGCUS"],"itemData":{"id":1889,"type":"report","title":"Future Demand Outlook","publisher":"Alberta Electric System Operator","publisher-place":"Calgary","event-place":"Calgary","author":[{"literal":"AESO"}],"issued":{"date-parts":[["2008"]]}}}],"schema":"https://github.com/citation-style-language/schema/raw/master/csl-citation.json"} </w:instrText>
      </w:r>
      <w:r w:rsidR="00FA657D">
        <w:fldChar w:fldCharType="separate"/>
      </w:r>
      <w:r w:rsidR="009B4DEA" w:rsidRPr="009B4DEA">
        <w:rPr>
          <w:rFonts w:ascii="Calibri" w:hAnsi="Calibri"/>
        </w:rPr>
        <w:t>[34]</w:t>
      </w:r>
      <w:r w:rsidR="00FA657D">
        <w:fldChar w:fldCharType="end"/>
      </w:r>
      <w:r w:rsidR="00FA657D">
        <w:t xml:space="preserve">. The Alberta Electricity System Operator reports that no significant wind generation is present in the northeast or northwest of Alberta </w:t>
      </w:r>
      <w:r w:rsidR="00FA657D">
        <w:fldChar w:fldCharType="begin"/>
      </w:r>
      <w:r w:rsidR="009B4DEA">
        <w:instrText xml:space="preserve"> ADDIN ZOTERO_ITEM CSL_CITATION {"citationID":"17p9cn98dc","properties":{"formattedCitation":"[35]","plainCitation":"[35]"},"citationItems":[{"id":1927,"uris":["http://zotero.org/users/1200139/items/8H9QSSWI"],"uri":["http://zotero.org/users/1200139/items/8H9QSSWI"],"itemData":{"id":1927,"type":"report","title":"AESO 2014 Long-term Outlook","publisher":"Alberta Electric System Operator","publisher-place":"Calgary","event-place":"Calgary","author":[{"literal":"AESO"}],"issued":{"date-parts":[["2014"]]}}}],"schema":"https://github.com/citation-style-language/schema/raw/master/csl-citation.json"} </w:instrText>
      </w:r>
      <w:r w:rsidR="00FA657D">
        <w:fldChar w:fldCharType="separate"/>
      </w:r>
      <w:r w:rsidR="009B4DEA" w:rsidRPr="009B4DEA">
        <w:rPr>
          <w:rFonts w:ascii="Calibri" w:hAnsi="Calibri"/>
        </w:rPr>
        <w:t>[35]</w:t>
      </w:r>
      <w:r w:rsidR="00FA657D">
        <w:fldChar w:fldCharType="end"/>
      </w:r>
      <w:r w:rsidR="00582F77">
        <w:t>;</w:t>
      </w:r>
      <w:r w:rsidR="00FA657D">
        <w:t xml:space="preserve"> therefore it was assumed that no significant wind energy was present on</w:t>
      </w:r>
      <w:r w:rsidR="00582F77">
        <w:t xml:space="preserve"> </w:t>
      </w:r>
      <w:r w:rsidR="00FA657D">
        <w:t xml:space="preserve">site. </w:t>
      </w:r>
    </w:p>
    <w:p w14:paraId="19EB8C16" w14:textId="77777777" w:rsidR="00AA7F1C" w:rsidRDefault="00AA7F1C" w:rsidP="008707C0">
      <w:pPr>
        <w:pStyle w:val="Heading2"/>
      </w:pPr>
      <w:r>
        <w:t>Additional Model Capacities</w:t>
      </w:r>
    </w:p>
    <w:p w14:paraId="7C69E761" w14:textId="5F7CC621" w:rsidR="00AA7F1C" w:rsidRPr="00AA7F1C" w:rsidRDefault="00AA7F1C" w:rsidP="008707C0">
      <w:pPr>
        <w:pStyle w:val="Heading3"/>
      </w:pPr>
      <w:r>
        <w:t>Model</w:t>
      </w:r>
      <w:r w:rsidR="00765B91">
        <w:t>i</w:t>
      </w:r>
      <w:r>
        <w:t>ng the shift to electrically-assisted extraction techniques</w:t>
      </w:r>
    </w:p>
    <w:p w14:paraId="05DE67B5" w14:textId="511E42FF" w:rsidR="00AA7F1C" w:rsidRDefault="00AA7F1C" w:rsidP="00AA7F1C">
      <w:r>
        <w:t>The model has the additional ability to model the shift from current extraction techniques to electrically powered techniques.</w:t>
      </w:r>
      <w:r w:rsidRPr="00AA7F1C">
        <w:t xml:space="preserve"> </w:t>
      </w:r>
      <w:r>
        <w:t xml:space="preserve">The Alberta Electric System Operator predicts that a shift to electrically-assisted extraction techniques could </w:t>
      </w:r>
      <w:r w:rsidR="00433252">
        <w:t>multiply</w:t>
      </w:r>
      <w:r>
        <w:t xml:space="preserve"> the electrical demand of the oil sands by </w:t>
      </w:r>
      <w:r w:rsidR="00582F77">
        <w:t>ten-</w:t>
      </w:r>
      <w:r w:rsidR="00433252">
        <w:t>times</w:t>
      </w:r>
      <w:r>
        <w:t xml:space="preserve"> </w:t>
      </w:r>
      <w:r>
        <w:fldChar w:fldCharType="begin"/>
      </w:r>
      <w:r w:rsidR="009B4DEA">
        <w:instrText xml:space="preserve"> ADDIN ZOTERO_ITEM CSL_CITATION {"citationID":"2iuf8rajm9","properties":{"formattedCitation":"[35]","plainCitation":"[35]"},"citationItems":[{"id":1927,"uris":["http://zotero.org/users/1200139/items/8H9QSSWI"],"uri":["http://zotero.org/users/1200139/items/8H9QSSWI"],"itemData":{"id":1927,"type":"report","title":"AESO 2014 Long-term Outlook","publisher":"Alberta Electric System Operator","publisher-place":"Calgary","event-place":"Calgary","author":[{"literal":"AESO"}],"issued":{"date-parts":[["2014"]]}}}],"schema":"https://github.com/citation-style-language/schema/raw/master/csl-citation.json"} </w:instrText>
      </w:r>
      <w:r>
        <w:fldChar w:fldCharType="separate"/>
      </w:r>
      <w:r w:rsidR="009B4DEA" w:rsidRPr="009B4DEA">
        <w:rPr>
          <w:rFonts w:ascii="Calibri" w:hAnsi="Calibri"/>
        </w:rPr>
        <w:t>[35]</w:t>
      </w:r>
      <w:r>
        <w:fldChar w:fldCharType="end"/>
      </w:r>
      <w:r w:rsidR="003B12EE">
        <w:t xml:space="preserve">. </w:t>
      </w:r>
      <w:r w:rsidR="00433252">
        <w:t xml:space="preserve">A multiplication of ten times, means an additional </w:t>
      </w:r>
      <w:r w:rsidR="003B12EE">
        <w:t>nine</w:t>
      </w:r>
      <w:r w:rsidR="00582F77">
        <w:t>-</w:t>
      </w:r>
      <w:r w:rsidR="003B12EE">
        <w:t xml:space="preserve">times </w:t>
      </w:r>
      <w:r w:rsidR="00433252">
        <w:t xml:space="preserve">the </w:t>
      </w:r>
      <w:r w:rsidR="003B12EE">
        <w:t xml:space="preserve">current demand </w:t>
      </w:r>
      <w:r>
        <w:t>would replace the current steam</w:t>
      </w:r>
      <w:r w:rsidR="00582F77">
        <w:t>-</w:t>
      </w:r>
      <w:r>
        <w:t xml:space="preserve">assisted gravity extraction, </w:t>
      </w:r>
      <w:r w:rsidR="00433252">
        <w:t xml:space="preserve">of which </w:t>
      </w:r>
      <w:r>
        <w:t>the majority of which is</w:t>
      </w:r>
      <w:r w:rsidR="00433252">
        <w:t xml:space="preserve"> currently</w:t>
      </w:r>
      <w:r>
        <w:t xml:space="preserve"> produced by natural gas.  The GHG emission values by fuel source are per unit of electrical energy produced, which would overestimate the GHG emissions of steam creation. Instead an efficiency of NG electricity generation was assumed to be 45% and scaled the </w:t>
      </w:r>
      <w:r w:rsidR="00EF1932">
        <w:t>natural gas</w:t>
      </w:r>
      <w:r>
        <w:t xml:space="preserve"> GHG emissions down to 2</w:t>
      </w:r>
      <w:r w:rsidR="00433252">
        <w:t>.</w:t>
      </w:r>
      <w:r>
        <w:t>1</w:t>
      </w:r>
      <w:r w:rsidR="00433252">
        <w:t>7</w:t>
      </w:r>
      <w:r>
        <w:t xml:space="preserve"> MT </w:t>
      </w:r>
      <w:r w:rsidR="00433252">
        <w:t>CO</w:t>
      </w:r>
      <w:r w:rsidR="00433252" w:rsidRPr="00FE0F20">
        <w:rPr>
          <w:vertAlign w:val="subscript"/>
        </w:rPr>
        <w:t>2</w:t>
      </w:r>
      <w:r w:rsidR="00433252">
        <w:t>e</w:t>
      </w:r>
      <w:r>
        <w:t>/GW</w:t>
      </w:r>
      <w:r w:rsidRPr="00833847">
        <w:rPr>
          <w:vertAlign w:val="subscript"/>
        </w:rPr>
        <w:t>heat</w:t>
      </w:r>
      <w:r>
        <w:t>. Without steam generation, cogeneration will no longer be an on</w:t>
      </w:r>
      <w:r w:rsidR="00582F77">
        <w:t>-</w:t>
      </w:r>
      <w:r>
        <w:t>site option and the remaining process electricity was assumed to have a GHG intensity of the Alberta</w:t>
      </w:r>
      <w:r w:rsidR="003B12EE">
        <w:t>n</w:t>
      </w:r>
      <w:r>
        <w:t xml:space="preserve"> grid. </w:t>
      </w:r>
      <w:r w:rsidR="00582F77">
        <w:t xml:space="preserve"> </w:t>
      </w:r>
    </w:p>
    <w:p w14:paraId="403D3AC9" w14:textId="138FA0B3" w:rsidR="00AA7F1C" w:rsidRPr="00AA7F1C" w:rsidRDefault="00AA7F1C" w:rsidP="008707C0">
      <w:pPr>
        <w:pStyle w:val="Heading3"/>
      </w:pPr>
      <w:r>
        <w:t>Modeling new destinations for the electricity</w:t>
      </w:r>
    </w:p>
    <w:p w14:paraId="0804F50F" w14:textId="011B2328" w:rsidR="00AA7F1C" w:rsidRDefault="00AA7F1C" w:rsidP="00AA7F1C">
      <w:r>
        <w:t>To allow for the inclusion of locations wher</w:t>
      </w:r>
      <w:r w:rsidR="003B12EE">
        <w:t>e the supply mix is known but where</w:t>
      </w:r>
      <w:r>
        <w:t xml:space="preserve"> the GHG intensity</w:t>
      </w:r>
      <w:r w:rsidR="003B12EE">
        <w:t xml:space="preserve"> is unknown</w:t>
      </w:r>
      <w:r>
        <w:t xml:space="preserve">, an approximate GHG emission rate associated with different supply types </w:t>
      </w:r>
      <w:r>
        <w:fldChar w:fldCharType="begin"/>
      </w:r>
      <w:r w:rsidR="009B4DEA">
        <w:instrText xml:space="preserve"> ADDIN ZOTERO_ITEM CSL_CITATION {"citationID":"1hhbgkre6t","properties":{"formattedCitation":"[33]","plainCitation":"[33]"},"citationItems":[{"id":1951,"uris":["http://zotero.org/users/1200139/items/S2TUNXWC"],"uri":["http://zotero.org/users/1200139/items/S2TUNXWC"],"itemData":{"id":1951,"type":"article-journal","title":"A guide to life-cycle greenhouse gas (GHG) emissions from electric supply technologies","container-title":"Energy","page":"1543-1559","volume":"32","issue":"9","source":"ScienceDirect","abstract":"This manuscript reviews and compares the results of recent greenhouse gas (GHG) emission life-cycle analyses. Specific attention is paid to fossil energy technologies, nuclear and renewable energy technologies (RETs), as well as carbon capture and storage (CCS) and energy storage systems. Analysing up- and downstream processes and their associated GHG emissions, which arise upstream and downstream of the power plant (i.e., electricity generation stage), is important; otherwise, the GHG emissions resulting from electricity generation of the various fuel options are underestimated. For fossil fuel technology options upstream GHG emission rates can be up to 25% of the direct emissions from the power plant, whereas for most RETs and nuclear power upstream and downstream GHG emissions can account for way over 90% of cumulative emissions. In economies where carbon is being priced or GHG emissions constrained, this may provide an advantage to technologies with trans-boundary upstream emissions over technologies without significant life-cycle emissions arising outside the legislative boundaries of GHG mitigation policies. It is therefore desirable for GHG emissions under national, regional and international mitigation policies to be accounted for over its entire life-cycle. The results presented here indicate that the most significant GHG avoidance (in absolute terms) can be made from technology substitution. The introduction of advanced fossil fuel technologies can also lead to improvements in life-cycle GHG emissions. Overall, hydro, nuclear and wind energy technologies can produce electricity with the least life-cycle global warming impact.","DOI":"10.1016/j.energy.2007.01.008","ISSN":"0360-5442","journalAbbreviation":"Energy","author":[{"family":"Weisser","given":"Daniel"}],"issued":{"date-parts":[["2007",9]]}}}],"schema":"https://github.com/citation-style-language/schema/raw/master/csl-citation.json"} </w:instrText>
      </w:r>
      <w:r>
        <w:fldChar w:fldCharType="separate"/>
      </w:r>
      <w:r w:rsidR="009B4DEA" w:rsidRPr="009B4DEA">
        <w:rPr>
          <w:rFonts w:ascii="Calibri" w:hAnsi="Calibri"/>
        </w:rPr>
        <w:t>[33]</w:t>
      </w:r>
      <w:r>
        <w:fldChar w:fldCharType="end"/>
      </w:r>
      <w:r>
        <w:t xml:space="preserve"> can be scaled by the official generation mix numbers. This additional capacity was not use</w:t>
      </w:r>
      <w:r w:rsidR="00883ED5">
        <w:t>d in the model presented herein but is included to assist the reader in rapidly modeling alternate scenarios.</w:t>
      </w:r>
    </w:p>
    <w:p w14:paraId="12240BBF" w14:textId="1AAC1B64" w:rsidR="00B175F0" w:rsidRPr="00AA7F1C" w:rsidRDefault="00B175F0" w:rsidP="00B175F0">
      <w:pPr>
        <w:pStyle w:val="Heading3"/>
      </w:pPr>
      <w:r>
        <w:t xml:space="preserve">Determining the </w:t>
      </w:r>
      <w:r w:rsidR="00765B91">
        <w:t>e</w:t>
      </w:r>
      <w:r>
        <w:t xml:space="preserve">quivalent IRR for </w:t>
      </w:r>
      <w:r w:rsidR="00765B91">
        <w:t>o</w:t>
      </w:r>
      <w:r>
        <w:t xml:space="preserve">il </w:t>
      </w:r>
      <w:r w:rsidR="00433252">
        <w:t>producers</w:t>
      </w:r>
    </w:p>
    <w:p w14:paraId="0B39D6D6" w14:textId="08BB0BD2" w:rsidR="0066715C" w:rsidRDefault="00B01B96" w:rsidP="00B175F0">
      <w:r>
        <w:t xml:space="preserve">In addition to the economic benefits derived by mitigating the current environmentally-founded concerns with the Keystone </w:t>
      </w:r>
      <w:r w:rsidR="00625BB4">
        <w:t xml:space="preserve">XL </w:t>
      </w:r>
      <w:r>
        <w:t>Pipeline, the model also calculates an equivalent internal rate of return</w:t>
      </w:r>
      <w:r w:rsidR="00433252">
        <w:t xml:space="preserve"> (IRR)</w:t>
      </w:r>
      <w:r>
        <w:t xml:space="preserve"> based on an assumed sale price for wind energy and an avoided carbon tax by participating in the </w:t>
      </w:r>
      <w:r w:rsidR="00625BB4">
        <w:t>proposed</w:t>
      </w:r>
      <w:r>
        <w:t xml:space="preserve"> scheme. Wiser and Bolinger report</w:t>
      </w:r>
      <w:r w:rsidR="00736F9E">
        <w:t>ed</w:t>
      </w:r>
      <w:r>
        <w:t xml:space="preserve"> the 2012</w:t>
      </w:r>
      <w:r w:rsidR="00765B91">
        <w:t>–</w:t>
      </w:r>
      <w:r>
        <w:t xml:space="preserve">2014 average contracted price for wind power in the West of the United States to be $0.06/kWh, while nationally the average was $0.026/kWh </w:t>
      </w:r>
      <w:r>
        <w:fldChar w:fldCharType="begin"/>
      </w:r>
      <w:r w:rsidR="00DB3FA6">
        <w:instrText xml:space="preserve"> ADDIN ZOTERO_ITEM CSL_CITATION {"citationID":"1kbc3rl559","properties":{"formattedCitation":"[19]","plainCitation":"[19]"},"citationItems":[{"id":2101,"uris":["http://zotero.org/users/1200139/items/EATTD3SE"],"uri":["http://zotero.org/users/1200139/items/EATTD3SE"],"itemData":{"id":2101,"type":"report","title":"2014 Wind Technologies Market Report","publisher":"Lawrence Berkeley National Lab","publisher-place":"Berkeley, CA","source":"www.osti.gov","event-place":"Berkeley, CA","abstract":"According to the 2014 Wind Technologies Market Report, total installed wind power capacity in the United States grew at a rate of eight percent in 2014, bringing the United States total installed capacity to nearly 66 gigawatts (GW), which ranks second in the world and meets 4.9 percent of U.S. end-use electricity demand in an average year. In total, 4,854 MW of new wind energy capacity were installed in the United States in 2014. The 2014 Wind Technologies Market Report also finds that wind energy prices are at an all-time low and are competitive with wholesale power prices and traditional power sources across many areas of the United States. Additionally, a new trend identified by the 2014 Wind Technologies Market Report shows utility-scale turbines with larger rotors designed for lower wind speeds have been increasingly deployed across the country in 2014. The findings also suggest that the success of the U.S. wind industry has had a ripple effect on the American economy, supporting 73,000 jobs related to development, siting, manufacturing, transportation, and other industries.","URL":"http://dx.doi.org/10.2172/1220532","number":"DOE/GO--102015-4702","language":"English","author":[{"family":"Wiser","given":"Ryan"},{"family":"Bolinger","given":"Mark"}],"issued":{"date-parts":[["2015",8,1]]},"accessed":{"date-parts":[["2015",11,20]]}}}],"schema":"https://github.com/citation-style-language/schema/raw/master/csl-citation.json"} </w:instrText>
      </w:r>
      <w:r>
        <w:fldChar w:fldCharType="separate"/>
      </w:r>
      <w:r w:rsidR="00DB3FA6" w:rsidRPr="00DB3FA6">
        <w:rPr>
          <w:rFonts w:ascii="Calibri" w:hAnsi="Calibri"/>
        </w:rPr>
        <w:t>[19]</w:t>
      </w:r>
      <w:r>
        <w:fldChar w:fldCharType="end"/>
      </w:r>
      <w:r>
        <w:t xml:space="preserve">.  </w:t>
      </w:r>
    </w:p>
    <w:p w14:paraId="4139F13A" w14:textId="6C4774B0" w:rsidR="00AA7F1C" w:rsidRPr="00AA7F1C" w:rsidRDefault="0066715C" w:rsidP="002E76BB">
      <w:pPr>
        <w:rPr>
          <w:b/>
        </w:rPr>
      </w:pPr>
      <w:r>
        <w:t xml:space="preserve">For example, consider a scenario with a wind capacity factor of 17%, where oil producers avoid a carbon tax of $12/bbl by investing $12/bbl in wind turbines, earn </w:t>
      </w:r>
      <w:r w:rsidR="00625BB4">
        <w:t>$0.06/kWh</w:t>
      </w:r>
      <w:r>
        <w:t xml:space="preserve"> on the sale of the wind power, and </w:t>
      </w:r>
      <w:r>
        <w:lastRenderedPageBreak/>
        <w:t xml:space="preserve">reinvest $0.015/kWh of these earnings into more wind turbines. In this scenario, the IRR was found to be 17%.  </w:t>
      </w:r>
    </w:p>
    <w:p w14:paraId="66E8216C" w14:textId="4C58E6DA" w:rsidR="003B12EE" w:rsidRDefault="00160686" w:rsidP="003B12EE">
      <w:pPr>
        <w:keepNext/>
      </w:pPr>
      <w:r>
        <w:rPr>
          <w:noProof/>
          <w:lang w:val="en-CA" w:eastAsia="en-CA"/>
        </w:rPr>
        <w:drawing>
          <wp:inline distT="0" distB="0" distL="0" distR="0" wp14:anchorId="3493AC1A" wp14:editId="72B607DF">
            <wp:extent cx="5934075" cy="5962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5962650"/>
                    </a:xfrm>
                    <a:prstGeom prst="rect">
                      <a:avLst/>
                    </a:prstGeom>
                    <a:noFill/>
                    <a:ln>
                      <a:noFill/>
                    </a:ln>
                  </pic:spPr>
                </pic:pic>
              </a:graphicData>
            </a:graphic>
          </wp:inline>
        </w:drawing>
      </w:r>
    </w:p>
    <w:p w14:paraId="725726E4" w14:textId="22D2CDBA" w:rsidR="00833847" w:rsidRPr="00833847" w:rsidRDefault="003B12EE" w:rsidP="003B12EE">
      <w:pPr>
        <w:pStyle w:val="Caption"/>
        <w:rPr>
          <w:b/>
        </w:rPr>
      </w:pPr>
      <w:bookmarkStart w:id="22" w:name="_Ref435432518"/>
      <w:r>
        <w:t xml:space="preserve">Figure </w:t>
      </w:r>
      <w:fldSimple w:instr=" SEQ Figure \* ARABIC ">
        <w:r w:rsidR="00834AD3">
          <w:rPr>
            <w:noProof/>
          </w:rPr>
          <w:t>6</w:t>
        </w:r>
      </w:fldSimple>
      <w:bookmarkEnd w:id="22"/>
      <w:r>
        <w:t xml:space="preserve">: </w:t>
      </w:r>
      <w:r w:rsidR="00E154DA">
        <w:t>The model’s cumulative carbon ratio</w:t>
      </w:r>
      <w:r w:rsidR="00AF39F5">
        <w:t xml:space="preserve"> (CCR)</w:t>
      </w:r>
      <w:r w:rsidR="00E154DA">
        <w:t xml:space="preserve"> after 40 years of different investment and reinvestment rates. </w:t>
      </w:r>
      <w:r w:rsidR="00AF39F5">
        <w:t xml:space="preserve">Each column summarizes a different CCR metric. </w:t>
      </w:r>
      <w:r w:rsidR="00E154DA">
        <w:t>The two rows of this graph show how the</w:t>
      </w:r>
      <w:r w:rsidR="007A2C3E">
        <w:t xml:space="preserve"> </w:t>
      </w:r>
      <w:r w:rsidR="00E154DA">
        <w:t>model</w:t>
      </w:r>
      <w:r w:rsidR="008D2E30">
        <w:t xml:space="preserve"> changes for the expected</w:t>
      </w:r>
      <w:r w:rsidR="00E154DA">
        <w:t xml:space="preserve"> capacity factor of 17%</w:t>
      </w:r>
      <w:r w:rsidR="007A2C3E">
        <w:t xml:space="preserve"> and </w:t>
      </w:r>
      <w:r w:rsidR="00E154DA">
        <w:t xml:space="preserve">for </w:t>
      </w:r>
      <w:r w:rsidR="007A2C3E">
        <w:t>a more typical capacit</w:t>
      </w:r>
      <w:r w:rsidR="00E154DA">
        <w:t>y factor for wind projects (30%)</w:t>
      </w:r>
      <w:r w:rsidR="007A2C3E">
        <w:t xml:space="preserve">.  </w:t>
      </w:r>
    </w:p>
    <w:p w14:paraId="147BDFEF" w14:textId="77777777" w:rsidR="00FC7C50" w:rsidRPr="00EA62A0" w:rsidRDefault="00FC7C50" w:rsidP="00EA62A0"/>
    <w:sectPr w:rsidR="00FC7C50" w:rsidRPr="00EA62A0" w:rsidSect="00834A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8C028" w14:textId="77777777" w:rsidR="00BB3C6B" w:rsidRDefault="00BB3C6B" w:rsidP="00BF0750">
      <w:pPr>
        <w:spacing w:after="0" w:line="240" w:lineRule="auto"/>
      </w:pPr>
      <w:r>
        <w:separator/>
      </w:r>
    </w:p>
  </w:endnote>
  <w:endnote w:type="continuationSeparator" w:id="0">
    <w:p w14:paraId="701E37A4" w14:textId="77777777" w:rsidR="00BB3C6B" w:rsidRDefault="00BB3C6B" w:rsidP="00BF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9EE71" w14:textId="77777777" w:rsidR="00BB3C6B" w:rsidRDefault="00BB3C6B" w:rsidP="00BF0750">
      <w:pPr>
        <w:spacing w:after="0" w:line="240" w:lineRule="auto"/>
      </w:pPr>
      <w:r>
        <w:separator/>
      </w:r>
    </w:p>
  </w:footnote>
  <w:footnote w:type="continuationSeparator" w:id="0">
    <w:p w14:paraId="7BDFB955" w14:textId="77777777" w:rsidR="00BB3C6B" w:rsidRDefault="00BB3C6B" w:rsidP="00BF0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E62D6"/>
    <w:multiLevelType w:val="hybridMultilevel"/>
    <w:tmpl w:val="E26CF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26223"/>
    <w:multiLevelType w:val="hybridMultilevel"/>
    <w:tmpl w:val="2C700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2461B"/>
    <w:multiLevelType w:val="hybridMultilevel"/>
    <w:tmpl w:val="8786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B5AE2"/>
    <w:multiLevelType w:val="hybridMultilevel"/>
    <w:tmpl w:val="B568F956"/>
    <w:lvl w:ilvl="0" w:tplc="CB60D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878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Paiva">
    <w15:presenceInfo w15:providerId="Windows Live" w15:userId="199886b6493d08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20"/>
    <w:rsid w:val="000115BD"/>
    <w:rsid w:val="000129CF"/>
    <w:rsid w:val="00012DB4"/>
    <w:rsid w:val="00013B4B"/>
    <w:rsid w:val="0001797D"/>
    <w:rsid w:val="00023A8A"/>
    <w:rsid w:val="00041F80"/>
    <w:rsid w:val="00053374"/>
    <w:rsid w:val="00055613"/>
    <w:rsid w:val="00074588"/>
    <w:rsid w:val="000A7FED"/>
    <w:rsid w:val="000B1C7F"/>
    <w:rsid w:val="000C439B"/>
    <w:rsid w:val="000C4DF3"/>
    <w:rsid w:val="000E2EE3"/>
    <w:rsid w:val="000E2FDA"/>
    <w:rsid w:val="000E420B"/>
    <w:rsid w:val="000F6E59"/>
    <w:rsid w:val="0010631D"/>
    <w:rsid w:val="00117431"/>
    <w:rsid w:val="00121F8E"/>
    <w:rsid w:val="00123975"/>
    <w:rsid w:val="00124D1E"/>
    <w:rsid w:val="00133E08"/>
    <w:rsid w:val="00141D56"/>
    <w:rsid w:val="00143C76"/>
    <w:rsid w:val="00157A96"/>
    <w:rsid w:val="00160686"/>
    <w:rsid w:val="00165741"/>
    <w:rsid w:val="001679D8"/>
    <w:rsid w:val="001878C9"/>
    <w:rsid w:val="001913DA"/>
    <w:rsid w:val="0019280D"/>
    <w:rsid w:val="0019641E"/>
    <w:rsid w:val="001974D2"/>
    <w:rsid w:val="001A1312"/>
    <w:rsid w:val="001A2D2F"/>
    <w:rsid w:val="001B09DD"/>
    <w:rsid w:val="001B0ED3"/>
    <w:rsid w:val="001C187E"/>
    <w:rsid w:val="001C3F84"/>
    <w:rsid w:val="001D67F5"/>
    <w:rsid w:val="001D6D51"/>
    <w:rsid w:val="002040BB"/>
    <w:rsid w:val="002217F5"/>
    <w:rsid w:val="00223A53"/>
    <w:rsid w:val="00226728"/>
    <w:rsid w:val="0023118D"/>
    <w:rsid w:val="00236D53"/>
    <w:rsid w:val="00250427"/>
    <w:rsid w:val="0025081E"/>
    <w:rsid w:val="002509D7"/>
    <w:rsid w:val="00253288"/>
    <w:rsid w:val="00257562"/>
    <w:rsid w:val="00270AFD"/>
    <w:rsid w:val="002841A3"/>
    <w:rsid w:val="002B3DE1"/>
    <w:rsid w:val="002D1B85"/>
    <w:rsid w:val="002D3CFE"/>
    <w:rsid w:val="002D5CE4"/>
    <w:rsid w:val="002E4507"/>
    <w:rsid w:val="002E76BB"/>
    <w:rsid w:val="002F410F"/>
    <w:rsid w:val="00307803"/>
    <w:rsid w:val="0031197D"/>
    <w:rsid w:val="003340E5"/>
    <w:rsid w:val="0034161A"/>
    <w:rsid w:val="003668B2"/>
    <w:rsid w:val="003709F8"/>
    <w:rsid w:val="00380931"/>
    <w:rsid w:val="00382333"/>
    <w:rsid w:val="00395E26"/>
    <w:rsid w:val="003B12EE"/>
    <w:rsid w:val="003B4757"/>
    <w:rsid w:val="003B60C5"/>
    <w:rsid w:val="003B6F37"/>
    <w:rsid w:val="003D54E1"/>
    <w:rsid w:val="003E1424"/>
    <w:rsid w:val="003E4B52"/>
    <w:rsid w:val="003E64D1"/>
    <w:rsid w:val="004130DD"/>
    <w:rsid w:val="00417EE1"/>
    <w:rsid w:val="004201D8"/>
    <w:rsid w:val="00433252"/>
    <w:rsid w:val="00442565"/>
    <w:rsid w:val="00444A58"/>
    <w:rsid w:val="00451990"/>
    <w:rsid w:val="0046387A"/>
    <w:rsid w:val="0046749F"/>
    <w:rsid w:val="004832B6"/>
    <w:rsid w:val="0048789C"/>
    <w:rsid w:val="0049395E"/>
    <w:rsid w:val="004B2229"/>
    <w:rsid w:val="004C5E5D"/>
    <w:rsid w:val="004D7918"/>
    <w:rsid w:val="004E5060"/>
    <w:rsid w:val="004F1E11"/>
    <w:rsid w:val="004F6E10"/>
    <w:rsid w:val="00500F72"/>
    <w:rsid w:val="005136CE"/>
    <w:rsid w:val="00513B28"/>
    <w:rsid w:val="005164B6"/>
    <w:rsid w:val="00522ED0"/>
    <w:rsid w:val="0052490C"/>
    <w:rsid w:val="005331ED"/>
    <w:rsid w:val="00534F3D"/>
    <w:rsid w:val="00547D25"/>
    <w:rsid w:val="00551E4F"/>
    <w:rsid w:val="00554854"/>
    <w:rsid w:val="005619EC"/>
    <w:rsid w:val="0056475E"/>
    <w:rsid w:val="00582CE4"/>
    <w:rsid w:val="00582F77"/>
    <w:rsid w:val="00593BB6"/>
    <w:rsid w:val="005C1C24"/>
    <w:rsid w:val="005D20CA"/>
    <w:rsid w:val="005E0ED3"/>
    <w:rsid w:val="005E772D"/>
    <w:rsid w:val="00610A0B"/>
    <w:rsid w:val="00610FB4"/>
    <w:rsid w:val="00613ADC"/>
    <w:rsid w:val="00623026"/>
    <w:rsid w:val="00624407"/>
    <w:rsid w:val="00625BB4"/>
    <w:rsid w:val="00631FF3"/>
    <w:rsid w:val="0066715C"/>
    <w:rsid w:val="00686655"/>
    <w:rsid w:val="006915CA"/>
    <w:rsid w:val="006A2961"/>
    <w:rsid w:val="006A657A"/>
    <w:rsid w:val="006B73CF"/>
    <w:rsid w:val="006B749A"/>
    <w:rsid w:val="006C1266"/>
    <w:rsid w:val="006C4312"/>
    <w:rsid w:val="006C62B1"/>
    <w:rsid w:val="006D553B"/>
    <w:rsid w:val="006E10C8"/>
    <w:rsid w:val="006E20B2"/>
    <w:rsid w:val="006E353D"/>
    <w:rsid w:val="006E79EA"/>
    <w:rsid w:val="006F7EC1"/>
    <w:rsid w:val="007033FD"/>
    <w:rsid w:val="00704027"/>
    <w:rsid w:val="00714562"/>
    <w:rsid w:val="00715D9C"/>
    <w:rsid w:val="00716B24"/>
    <w:rsid w:val="00732D45"/>
    <w:rsid w:val="00736F9E"/>
    <w:rsid w:val="00744DC8"/>
    <w:rsid w:val="00746F96"/>
    <w:rsid w:val="007652C4"/>
    <w:rsid w:val="00765B91"/>
    <w:rsid w:val="00770910"/>
    <w:rsid w:val="00774CD8"/>
    <w:rsid w:val="00775C66"/>
    <w:rsid w:val="0077765E"/>
    <w:rsid w:val="0078495A"/>
    <w:rsid w:val="00791A29"/>
    <w:rsid w:val="007944A5"/>
    <w:rsid w:val="00794DD8"/>
    <w:rsid w:val="00795D5C"/>
    <w:rsid w:val="007A2C3E"/>
    <w:rsid w:val="007D0803"/>
    <w:rsid w:val="007D7C36"/>
    <w:rsid w:val="007E7ABF"/>
    <w:rsid w:val="008021BE"/>
    <w:rsid w:val="008056B7"/>
    <w:rsid w:val="008166AA"/>
    <w:rsid w:val="008170D6"/>
    <w:rsid w:val="00821E59"/>
    <w:rsid w:val="00823E2C"/>
    <w:rsid w:val="00833847"/>
    <w:rsid w:val="00834AD3"/>
    <w:rsid w:val="008366F5"/>
    <w:rsid w:val="00837FE8"/>
    <w:rsid w:val="00842F9D"/>
    <w:rsid w:val="008610E2"/>
    <w:rsid w:val="00864718"/>
    <w:rsid w:val="00864F1A"/>
    <w:rsid w:val="008707C0"/>
    <w:rsid w:val="00870AC3"/>
    <w:rsid w:val="00883ED5"/>
    <w:rsid w:val="00895080"/>
    <w:rsid w:val="008A0588"/>
    <w:rsid w:val="008A5D69"/>
    <w:rsid w:val="008A6696"/>
    <w:rsid w:val="008A671B"/>
    <w:rsid w:val="008A7516"/>
    <w:rsid w:val="008B0871"/>
    <w:rsid w:val="008B1F5B"/>
    <w:rsid w:val="008C22F5"/>
    <w:rsid w:val="008D1734"/>
    <w:rsid w:val="008D186A"/>
    <w:rsid w:val="008D2979"/>
    <w:rsid w:val="008D2E30"/>
    <w:rsid w:val="008D5732"/>
    <w:rsid w:val="008E10BD"/>
    <w:rsid w:val="008E3AAA"/>
    <w:rsid w:val="008F2375"/>
    <w:rsid w:val="008F6F7A"/>
    <w:rsid w:val="009209C2"/>
    <w:rsid w:val="009248E5"/>
    <w:rsid w:val="00943B17"/>
    <w:rsid w:val="00944B09"/>
    <w:rsid w:val="0094582A"/>
    <w:rsid w:val="00954EF5"/>
    <w:rsid w:val="009663F2"/>
    <w:rsid w:val="009839E5"/>
    <w:rsid w:val="0098577A"/>
    <w:rsid w:val="00986682"/>
    <w:rsid w:val="009879A6"/>
    <w:rsid w:val="0099232E"/>
    <w:rsid w:val="00992FE3"/>
    <w:rsid w:val="00996E08"/>
    <w:rsid w:val="009B2338"/>
    <w:rsid w:val="009B4DEA"/>
    <w:rsid w:val="009B53F4"/>
    <w:rsid w:val="009C220E"/>
    <w:rsid w:val="009C2810"/>
    <w:rsid w:val="009D0F02"/>
    <w:rsid w:val="009D72E8"/>
    <w:rsid w:val="009E2A20"/>
    <w:rsid w:val="009E4B63"/>
    <w:rsid w:val="009F2BC4"/>
    <w:rsid w:val="009F4926"/>
    <w:rsid w:val="009F623D"/>
    <w:rsid w:val="009F64A7"/>
    <w:rsid w:val="00A046E5"/>
    <w:rsid w:val="00A078B3"/>
    <w:rsid w:val="00A149BC"/>
    <w:rsid w:val="00A15D8A"/>
    <w:rsid w:val="00A23D47"/>
    <w:rsid w:val="00A3786B"/>
    <w:rsid w:val="00A44B1E"/>
    <w:rsid w:val="00A44F16"/>
    <w:rsid w:val="00A455A2"/>
    <w:rsid w:val="00A50D8A"/>
    <w:rsid w:val="00A60444"/>
    <w:rsid w:val="00A71706"/>
    <w:rsid w:val="00A75F82"/>
    <w:rsid w:val="00A95C3B"/>
    <w:rsid w:val="00AA4E5C"/>
    <w:rsid w:val="00AA4F56"/>
    <w:rsid w:val="00AA7F1C"/>
    <w:rsid w:val="00AB2A51"/>
    <w:rsid w:val="00AB3B9C"/>
    <w:rsid w:val="00AE72A5"/>
    <w:rsid w:val="00AF23BF"/>
    <w:rsid w:val="00AF2568"/>
    <w:rsid w:val="00AF39F5"/>
    <w:rsid w:val="00AF52F6"/>
    <w:rsid w:val="00AF633C"/>
    <w:rsid w:val="00B00709"/>
    <w:rsid w:val="00B01B96"/>
    <w:rsid w:val="00B0337A"/>
    <w:rsid w:val="00B06B93"/>
    <w:rsid w:val="00B07380"/>
    <w:rsid w:val="00B12C52"/>
    <w:rsid w:val="00B1348F"/>
    <w:rsid w:val="00B175F0"/>
    <w:rsid w:val="00B2328C"/>
    <w:rsid w:val="00B378A6"/>
    <w:rsid w:val="00B43E76"/>
    <w:rsid w:val="00B53D68"/>
    <w:rsid w:val="00B74DBC"/>
    <w:rsid w:val="00B82F8B"/>
    <w:rsid w:val="00B95A3C"/>
    <w:rsid w:val="00BA53A9"/>
    <w:rsid w:val="00BA5A1C"/>
    <w:rsid w:val="00BB3355"/>
    <w:rsid w:val="00BB3C6B"/>
    <w:rsid w:val="00BB5FD6"/>
    <w:rsid w:val="00BC13CD"/>
    <w:rsid w:val="00BC6D04"/>
    <w:rsid w:val="00BD005A"/>
    <w:rsid w:val="00BD0937"/>
    <w:rsid w:val="00BD4613"/>
    <w:rsid w:val="00BE0BE8"/>
    <w:rsid w:val="00BE2CEE"/>
    <w:rsid w:val="00BE2FCF"/>
    <w:rsid w:val="00BE57C7"/>
    <w:rsid w:val="00BF0750"/>
    <w:rsid w:val="00BF2CBE"/>
    <w:rsid w:val="00BF6B5C"/>
    <w:rsid w:val="00C002B3"/>
    <w:rsid w:val="00C07799"/>
    <w:rsid w:val="00C2206E"/>
    <w:rsid w:val="00C3095E"/>
    <w:rsid w:val="00C504E2"/>
    <w:rsid w:val="00C57A3F"/>
    <w:rsid w:val="00C631C7"/>
    <w:rsid w:val="00C63238"/>
    <w:rsid w:val="00C811C9"/>
    <w:rsid w:val="00C820D7"/>
    <w:rsid w:val="00C964CD"/>
    <w:rsid w:val="00CA466D"/>
    <w:rsid w:val="00CB01AB"/>
    <w:rsid w:val="00CB0474"/>
    <w:rsid w:val="00CB06D3"/>
    <w:rsid w:val="00CC5D84"/>
    <w:rsid w:val="00CC660F"/>
    <w:rsid w:val="00CD7864"/>
    <w:rsid w:val="00CE1C0A"/>
    <w:rsid w:val="00CF04B8"/>
    <w:rsid w:val="00CF75C4"/>
    <w:rsid w:val="00D13C40"/>
    <w:rsid w:val="00D275AD"/>
    <w:rsid w:val="00D35647"/>
    <w:rsid w:val="00D372E6"/>
    <w:rsid w:val="00D41790"/>
    <w:rsid w:val="00D52D78"/>
    <w:rsid w:val="00D56411"/>
    <w:rsid w:val="00D56964"/>
    <w:rsid w:val="00D67588"/>
    <w:rsid w:val="00D769D6"/>
    <w:rsid w:val="00D832DB"/>
    <w:rsid w:val="00D90566"/>
    <w:rsid w:val="00D9712E"/>
    <w:rsid w:val="00DA53B7"/>
    <w:rsid w:val="00DA5EF6"/>
    <w:rsid w:val="00DB3FA6"/>
    <w:rsid w:val="00DB4819"/>
    <w:rsid w:val="00DC23B3"/>
    <w:rsid w:val="00DC331B"/>
    <w:rsid w:val="00DC7234"/>
    <w:rsid w:val="00DD318F"/>
    <w:rsid w:val="00DE5F0F"/>
    <w:rsid w:val="00DF5138"/>
    <w:rsid w:val="00E03EEE"/>
    <w:rsid w:val="00E04E66"/>
    <w:rsid w:val="00E04FBF"/>
    <w:rsid w:val="00E10A1E"/>
    <w:rsid w:val="00E154DA"/>
    <w:rsid w:val="00E20F44"/>
    <w:rsid w:val="00E215DA"/>
    <w:rsid w:val="00E24E93"/>
    <w:rsid w:val="00E3162B"/>
    <w:rsid w:val="00E31B22"/>
    <w:rsid w:val="00E3519E"/>
    <w:rsid w:val="00E4579E"/>
    <w:rsid w:val="00E53795"/>
    <w:rsid w:val="00E848F3"/>
    <w:rsid w:val="00E84DE0"/>
    <w:rsid w:val="00EA62A0"/>
    <w:rsid w:val="00EC2678"/>
    <w:rsid w:val="00EC2DAE"/>
    <w:rsid w:val="00EC39A7"/>
    <w:rsid w:val="00EC3DF8"/>
    <w:rsid w:val="00ED0AAA"/>
    <w:rsid w:val="00ED4CCE"/>
    <w:rsid w:val="00ED5CF5"/>
    <w:rsid w:val="00ED7DBE"/>
    <w:rsid w:val="00EE72AC"/>
    <w:rsid w:val="00EE79B9"/>
    <w:rsid w:val="00EF1932"/>
    <w:rsid w:val="00EF32DA"/>
    <w:rsid w:val="00F20818"/>
    <w:rsid w:val="00F25845"/>
    <w:rsid w:val="00F275B6"/>
    <w:rsid w:val="00F4166A"/>
    <w:rsid w:val="00F42AAA"/>
    <w:rsid w:val="00F44F66"/>
    <w:rsid w:val="00F45684"/>
    <w:rsid w:val="00F541A1"/>
    <w:rsid w:val="00F57425"/>
    <w:rsid w:val="00F7149D"/>
    <w:rsid w:val="00F72C69"/>
    <w:rsid w:val="00F905AF"/>
    <w:rsid w:val="00F95DEE"/>
    <w:rsid w:val="00F97B14"/>
    <w:rsid w:val="00FA090F"/>
    <w:rsid w:val="00FA657D"/>
    <w:rsid w:val="00FC28B3"/>
    <w:rsid w:val="00FC4655"/>
    <w:rsid w:val="00FC7C50"/>
    <w:rsid w:val="00FD05D9"/>
    <w:rsid w:val="00FE0F20"/>
    <w:rsid w:val="00FF1710"/>
    <w:rsid w:val="00FF39DD"/>
    <w:rsid w:val="00FF4447"/>
    <w:rsid w:val="00FF5B87"/>
    <w:rsid w:val="00FF7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94C6F1"/>
  <w15:docId w15:val="{A3EDEF41-3624-4222-AE3A-A816787E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A53"/>
    <w:pPr>
      <w:jc w:val="both"/>
    </w:pPr>
  </w:style>
  <w:style w:type="paragraph" w:styleId="Heading1">
    <w:name w:val="heading 1"/>
    <w:basedOn w:val="Normal"/>
    <w:next w:val="Normal"/>
    <w:link w:val="Heading1Char"/>
    <w:uiPriority w:val="9"/>
    <w:qFormat/>
    <w:rsid w:val="008707C0"/>
    <w:pPr>
      <w:keepNext/>
      <w:keepLines/>
      <w:numPr>
        <w:numId w:val="5"/>
      </w:numPr>
      <w:spacing w:before="240" w:after="0"/>
      <w:outlineLvl w:val="0"/>
    </w:pPr>
    <w:rPr>
      <w:rFonts w:ascii="Constantia" w:eastAsiaTheme="majorEastAsia" w:hAnsi="Constantia" w:cstheme="majorBidi"/>
      <w:sz w:val="32"/>
      <w:szCs w:val="32"/>
    </w:rPr>
  </w:style>
  <w:style w:type="paragraph" w:styleId="Heading2">
    <w:name w:val="heading 2"/>
    <w:basedOn w:val="Normal"/>
    <w:next w:val="Normal"/>
    <w:link w:val="Heading2Char"/>
    <w:uiPriority w:val="9"/>
    <w:unhideWhenUsed/>
    <w:qFormat/>
    <w:rsid w:val="008707C0"/>
    <w:pPr>
      <w:keepNext/>
      <w:keepLines/>
      <w:numPr>
        <w:ilvl w:val="1"/>
        <w:numId w:val="5"/>
      </w:numPr>
      <w:spacing w:before="40" w:after="0"/>
      <w:outlineLvl w:val="1"/>
    </w:pPr>
    <w:rPr>
      <w:rFonts w:ascii="Constantia" w:eastAsiaTheme="majorEastAsia" w:hAnsi="Constantia" w:cstheme="majorBidi"/>
      <w:sz w:val="26"/>
      <w:szCs w:val="26"/>
    </w:rPr>
  </w:style>
  <w:style w:type="paragraph" w:styleId="Heading3">
    <w:name w:val="heading 3"/>
    <w:basedOn w:val="Normal"/>
    <w:next w:val="Normal"/>
    <w:link w:val="Heading3Char"/>
    <w:uiPriority w:val="9"/>
    <w:unhideWhenUsed/>
    <w:qFormat/>
    <w:rsid w:val="008707C0"/>
    <w:pPr>
      <w:keepNext/>
      <w:keepLines/>
      <w:numPr>
        <w:ilvl w:val="2"/>
        <w:numId w:val="5"/>
      </w:numPr>
      <w:spacing w:before="40" w:after="0"/>
      <w:outlineLvl w:val="2"/>
    </w:pPr>
    <w:rPr>
      <w:rFonts w:ascii="Constantia" w:eastAsiaTheme="majorEastAsia" w:hAnsi="Constantia" w:cstheme="majorBidi"/>
      <w:sz w:val="24"/>
      <w:szCs w:val="24"/>
    </w:rPr>
  </w:style>
  <w:style w:type="paragraph" w:styleId="Heading4">
    <w:name w:val="heading 4"/>
    <w:basedOn w:val="Normal"/>
    <w:next w:val="Normal"/>
    <w:link w:val="Heading4Char"/>
    <w:uiPriority w:val="9"/>
    <w:semiHidden/>
    <w:unhideWhenUsed/>
    <w:qFormat/>
    <w:rsid w:val="008707C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707C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707C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707C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07C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07C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A5"/>
    <w:pPr>
      <w:ind w:left="720"/>
      <w:contextualSpacing/>
    </w:pPr>
  </w:style>
  <w:style w:type="table" w:styleId="TableGrid">
    <w:name w:val="Table Grid"/>
    <w:basedOn w:val="TableNormal"/>
    <w:uiPriority w:val="39"/>
    <w:rsid w:val="00382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07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750"/>
    <w:rPr>
      <w:sz w:val="20"/>
      <w:szCs w:val="20"/>
    </w:rPr>
  </w:style>
  <w:style w:type="character" w:styleId="FootnoteReference">
    <w:name w:val="footnote reference"/>
    <w:basedOn w:val="DefaultParagraphFont"/>
    <w:uiPriority w:val="99"/>
    <w:semiHidden/>
    <w:unhideWhenUsed/>
    <w:rsid w:val="00BF0750"/>
    <w:rPr>
      <w:vertAlign w:val="superscript"/>
    </w:rPr>
  </w:style>
  <w:style w:type="character" w:styleId="Hyperlink">
    <w:name w:val="Hyperlink"/>
    <w:basedOn w:val="DefaultParagraphFont"/>
    <w:uiPriority w:val="99"/>
    <w:unhideWhenUsed/>
    <w:rsid w:val="00BE0BE8"/>
    <w:rPr>
      <w:color w:val="0563C1" w:themeColor="hyperlink"/>
      <w:u w:val="single"/>
    </w:rPr>
  </w:style>
  <w:style w:type="paragraph" w:styleId="Bibliography">
    <w:name w:val="Bibliography"/>
    <w:basedOn w:val="Normal"/>
    <w:next w:val="Normal"/>
    <w:uiPriority w:val="37"/>
    <w:unhideWhenUsed/>
    <w:rsid w:val="00EC39A7"/>
    <w:pPr>
      <w:tabs>
        <w:tab w:val="left" w:pos="384"/>
      </w:tabs>
      <w:spacing w:after="0" w:line="240" w:lineRule="auto"/>
      <w:ind w:left="384" w:hanging="384"/>
    </w:pPr>
  </w:style>
  <w:style w:type="paragraph" w:styleId="Caption">
    <w:name w:val="caption"/>
    <w:basedOn w:val="Normal"/>
    <w:next w:val="Normal"/>
    <w:uiPriority w:val="35"/>
    <w:unhideWhenUsed/>
    <w:qFormat/>
    <w:rsid w:val="008707C0"/>
    <w:pPr>
      <w:spacing w:after="200" w:line="240" w:lineRule="auto"/>
    </w:pPr>
    <w:rPr>
      <w:i/>
      <w:iCs/>
      <w:szCs w:val="18"/>
    </w:rPr>
  </w:style>
  <w:style w:type="table" w:customStyle="1" w:styleId="GridTable1Light1">
    <w:name w:val="Grid Table 1 Light1"/>
    <w:basedOn w:val="TableNormal"/>
    <w:uiPriority w:val="46"/>
    <w:rsid w:val="00370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36D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D37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2E6"/>
    <w:rPr>
      <w:rFonts w:ascii="Segoe UI" w:hAnsi="Segoe UI" w:cs="Segoe UI"/>
      <w:sz w:val="18"/>
      <w:szCs w:val="18"/>
    </w:rPr>
  </w:style>
  <w:style w:type="character" w:customStyle="1" w:styleId="Heading1Char">
    <w:name w:val="Heading 1 Char"/>
    <w:basedOn w:val="DefaultParagraphFont"/>
    <w:link w:val="Heading1"/>
    <w:uiPriority w:val="9"/>
    <w:rsid w:val="008707C0"/>
    <w:rPr>
      <w:rFonts w:ascii="Constantia" w:eastAsiaTheme="majorEastAsia" w:hAnsi="Constantia" w:cstheme="majorBidi"/>
      <w:sz w:val="32"/>
      <w:szCs w:val="32"/>
    </w:rPr>
  </w:style>
  <w:style w:type="character" w:customStyle="1" w:styleId="Heading2Char">
    <w:name w:val="Heading 2 Char"/>
    <w:basedOn w:val="DefaultParagraphFont"/>
    <w:link w:val="Heading2"/>
    <w:uiPriority w:val="9"/>
    <w:rsid w:val="008707C0"/>
    <w:rPr>
      <w:rFonts w:ascii="Constantia" w:eastAsiaTheme="majorEastAsia" w:hAnsi="Constantia" w:cstheme="majorBidi"/>
      <w:sz w:val="26"/>
      <w:szCs w:val="26"/>
    </w:rPr>
  </w:style>
  <w:style w:type="character" w:customStyle="1" w:styleId="Heading3Char">
    <w:name w:val="Heading 3 Char"/>
    <w:basedOn w:val="DefaultParagraphFont"/>
    <w:link w:val="Heading3"/>
    <w:uiPriority w:val="9"/>
    <w:rsid w:val="008707C0"/>
    <w:rPr>
      <w:rFonts w:ascii="Constantia" w:eastAsiaTheme="majorEastAsia" w:hAnsi="Constantia" w:cstheme="majorBidi"/>
      <w:sz w:val="24"/>
      <w:szCs w:val="24"/>
    </w:rPr>
  </w:style>
  <w:style w:type="character" w:customStyle="1" w:styleId="Heading4Char">
    <w:name w:val="Heading 4 Char"/>
    <w:basedOn w:val="DefaultParagraphFont"/>
    <w:link w:val="Heading4"/>
    <w:uiPriority w:val="9"/>
    <w:semiHidden/>
    <w:rsid w:val="008707C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707C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707C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707C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707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07C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70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7C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9712E"/>
    <w:rPr>
      <w:color w:val="808080"/>
    </w:rPr>
  </w:style>
  <w:style w:type="character" w:styleId="CommentReference">
    <w:name w:val="annotation reference"/>
    <w:basedOn w:val="DefaultParagraphFont"/>
    <w:uiPriority w:val="99"/>
    <w:semiHidden/>
    <w:unhideWhenUsed/>
    <w:rsid w:val="00842F9D"/>
    <w:rPr>
      <w:sz w:val="18"/>
      <w:szCs w:val="18"/>
    </w:rPr>
  </w:style>
  <w:style w:type="paragraph" w:styleId="CommentText">
    <w:name w:val="annotation text"/>
    <w:basedOn w:val="Normal"/>
    <w:link w:val="CommentTextChar"/>
    <w:uiPriority w:val="99"/>
    <w:semiHidden/>
    <w:unhideWhenUsed/>
    <w:rsid w:val="00842F9D"/>
    <w:pPr>
      <w:spacing w:line="240" w:lineRule="auto"/>
    </w:pPr>
    <w:rPr>
      <w:sz w:val="24"/>
      <w:szCs w:val="24"/>
    </w:rPr>
  </w:style>
  <w:style w:type="character" w:customStyle="1" w:styleId="CommentTextChar">
    <w:name w:val="Comment Text Char"/>
    <w:basedOn w:val="DefaultParagraphFont"/>
    <w:link w:val="CommentText"/>
    <w:uiPriority w:val="99"/>
    <w:semiHidden/>
    <w:rsid w:val="00842F9D"/>
    <w:rPr>
      <w:sz w:val="24"/>
      <w:szCs w:val="24"/>
    </w:rPr>
  </w:style>
  <w:style w:type="paragraph" w:styleId="CommentSubject">
    <w:name w:val="annotation subject"/>
    <w:basedOn w:val="CommentText"/>
    <w:next w:val="CommentText"/>
    <w:link w:val="CommentSubjectChar"/>
    <w:uiPriority w:val="99"/>
    <w:semiHidden/>
    <w:unhideWhenUsed/>
    <w:rsid w:val="00842F9D"/>
    <w:rPr>
      <w:b/>
      <w:bCs/>
      <w:sz w:val="20"/>
      <w:szCs w:val="20"/>
    </w:rPr>
  </w:style>
  <w:style w:type="character" w:customStyle="1" w:styleId="CommentSubjectChar">
    <w:name w:val="Comment Subject Char"/>
    <w:basedOn w:val="CommentTextChar"/>
    <w:link w:val="CommentSubject"/>
    <w:uiPriority w:val="99"/>
    <w:semiHidden/>
    <w:rsid w:val="00842F9D"/>
    <w:rPr>
      <w:b/>
      <w:bCs/>
      <w:sz w:val="20"/>
      <w:szCs w:val="20"/>
    </w:rPr>
  </w:style>
  <w:style w:type="table" w:customStyle="1" w:styleId="TableGridLight1">
    <w:name w:val="Table Grid Light1"/>
    <w:basedOn w:val="TableNormal"/>
    <w:uiPriority w:val="99"/>
    <w:rsid w:val="00CE1C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neNumber">
    <w:name w:val="line number"/>
    <w:basedOn w:val="DefaultParagraphFont"/>
    <w:uiPriority w:val="99"/>
    <w:semiHidden/>
    <w:unhideWhenUsed/>
    <w:rsid w:val="00FF39DD"/>
  </w:style>
  <w:style w:type="character" w:customStyle="1" w:styleId="xbe">
    <w:name w:val="_xbe"/>
    <w:basedOn w:val="DefaultParagraphFont"/>
    <w:rsid w:val="001C1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46199">
      <w:bodyDiv w:val="1"/>
      <w:marLeft w:val="0"/>
      <w:marRight w:val="0"/>
      <w:marTop w:val="0"/>
      <w:marBottom w:val="0"/>
      <w:divBdr>
        <w:top w:val="none" w:sz="0" w:space="0" w:color="auto"/>
        <w:left w:val="none" w:sz="0" w:space="0" w:color="auto"/>
        <w:bottom w:val="none" w:sz="0" w:space="0" w:color="auto"/>
        <w:right w:val="none" w:sz="0" w:space="0" w:color="auto"/>
      </w:divBdr>
    </w:div>
    <w:div w:id="187067651">
      <w:bodyDiv w:val="1"/>
      <w:marLeft w:val="0"/>
      <w:marRight w:val="0"/>
      <w:marTop w:val="0"/>
      <w:marBottom w:val="0"/>
      <w:divBdr>
        <w:top w:val="none" w:sz="0" w:space="0" w:color="auto"/>
        <w:left w:val="none" w:sz="0" w:space="0" w:color="auto"/>
        <w:bottom w:val="none" w:sz="0" w:space="0" w:color="auto"/>
        <w:right w:val="none" w:sz="0" w:space="0" w:color="auto"/>
      </w:divBdr>
    </w:div>
    <w:div w:id="375933257">
      <w:bodyDiv w:val="1"/>
      <w:marLeft w:val="0"/>
      <w:marRight w:val="0"/>
      <w:marTop w:val="0"/>
      <w:marBottom w:val="0"/>
      <w:divBdr>
        <w:top w:val="none" w:sz="0" w:space="0" w:color="auto"/>
        <w:left w:val="none" w:sz="0" w:space="0" w:color="auto"/>
        <w:bottom w:val="none" w:sz="0" w:space="0" w:color="auto"/>
        <w:right w:val="none" w:sz="0" w:space="0" w:color="auto"/>
      </w:divBdr>
    </w:div>
    <w:div w:id="46944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locum@mit.edu"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locum@mit.edu"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santiago.paiva@mail.mcgill.ca"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taylor@mit.edu"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2\Dropbox%20(MIT)\Tar%20Sands%20Stuff\Dashboardv1.9_VB.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2\Dropbox%20(MIT)\Tar%20Sands%20Stuff\Dashboardv1.9_VB.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2\Dropbox%20(MIT)\Tar%20Sands%20Stuff\Dashboardv1.9_VB.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073658067815"/>
          <c:y val="8.3591046047841303E-2"/>
          <c:w val="0.79002170027648899"/>
          <c:h val="0.61074156441587402"/>
        </c:manualLayout>
      </c:layout>
      <c:areaChart>
        <c:grouping val="stacked"/>
        <c:varyColors val="0"/>
        <c:ser>
          <c:idx val="4"/>
          <c:order val="1"/>
          <c:tx>
            <c:v>Transmission Line Construction</c:v>
          </c:tx>
          <c:spPr>
            <a:solidFill>
              <a:schemeClr val="accent2"/>
            </a:solidFill>
            <a:ln w="25400">
              <a:noFill/>
            </a:ln>
            <a:effectLst/>
          </c:spPr>
          <c:cat>
            <c:numRef>
              <c:f>'Cumulative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'Cumulative 40yr Model'!$D$24:$AR$24</c:f>
              <c:numCache>
                <c:formatCode>0.00</c:formatCode>
                <c:ptCount val="41"/>
                <c:pt idx="0">
                  <c:v>0</c:v>
                </c:pt>
                <c:pt idx="1">
                  <c:v>0.121367066666667</c:v>
                </c:pt>
                <c:pt idx="2">
                  <c:v>0.23819520865621799</c:v>
                </c:pt>
                <c:pt idx="3">
                  <c:v>0.99603237694819302</c:v>
                </c:pt>
                <c:pt idx="4">
                  <c:v>0.89890565129878597</c:v>
                </c:pt>
                <c:pt idx="5">
                  <c:v>0.90482558338811403</c:v>
                </c:pt>
                <c:pt idx="6">
                  <c:v>0.89855047117944797</c:v>
                </c:pt>
                <c:pt idx="7">
                  <c:v>0.89394061438786498</c:v>
                </c:pt>
                <c:pt idx="8">
                  <c:v>0.88932662568292198</c:v>
                </c:pt>
                <c:pt idx="9">
                  <c:v>0.88490723541395</c:v>
                </c:pt>
                <c:pt idx="10">
                  <c:v>0.88065650189687605</c:v>
                </c:pt>
                <c:pt idx="11">
                  <c:v>0.87657555333746096</c:v>
                </c:pt>
                <c:pt idx="12">
                  <c:v>0.87266230509024001</c:v>
                </c:pt>
                <c:pt idx="13">
                  <c:v>0.86891510179121301</c:v>
                </c:pt>
                <c:pt idx="14">
                  <c:v>0.86533227866420004</c:v>
                </c:pt>
                <c:pt idx="15">
                  <c:v>0.86191221372198201</c:v>
                </c:pt>
                <c:pt idx="16">
                  <c:v>0.85865332092785396</c:v>
                </c:pt>
                <c:pt idx="17">
                  <c:v>0.85555405046928701</c:v>
                </c:pt>
                <c:pt idx="18">
                  <c:v>0.85261288818609304</c:v>
                </c:pt>
                <c:pt idx="19">
                  <c:v>0.84982835511021404</c:v>
                </c:pt>
                <c:pt idx="20">
                  <c:v>0.84719900700179995</c:v>
                </c:pt>
                <c:pt idx="21">
                  <c:v>-0.195897792771281</c:v>
                </c:pt>
                <c:pt idx="22">
                  <c:v>-3.3382873431985399E-2</c:v>
                </c:pt>
                <c:pt idx="23">
                  <c:v>-1.7418845807773399E-2</c:v>
                </c:pt>
                <c:pt idx="24">
                  <c:v>9.1087192890934393E-2</c:v>
                </c:pt>
                <c:pt idx="25">
                  <c:v>8.3757254317324406E-2</c:v>
                </c:pt>
                <c:pt idx="26">
                  <c:v>0.102594541657929</c:v>
                </c:pt>
                <c:pt idx="27">
                  <c:v>0.116460479670418</c:v>
                </c:pt>
                <c:pt idx="28">
                  <c:v>0.13080096005292699</c:v>
                </c:pt>
                <c:pt idx="29">
                  <c:v>0.14476549632438901</c:v>
                </c:pt>
                <c:pt idx="30">
                  <c:v>0.15848884325392801</c:v>
                </c:pt>
                <c:pt idx="31">
                  <c:v>0.17195965902457899</c:v>
                </c:pt>
                <c:pt idx="32">
                  <c:v>0.18518732352988301</c:v>
                </c:pt>
                <c:pt idx="33">
                  <c:v>0.19817817879949201</c:v>
                </c:pt>
                <c:pt idx="34">
                  <c:v>0.21093883470243599</c:v>
                </c:pt>
                <c:pt idx="35">
                  <c:v>0.22347572081960801</c:v>
                </c:pt>
                <c:pt idx="36">
                  <c:v>0.23579514972398799</c:v>
                </c:pt>
                <c:pt idx="37">
                  <c:v>0.24790331148102299</c:v>
                </c:pt>
                <c:pt idx="38">
                  <c:v>0.25980627723525801</c:v>
                </c:pt>
                <c:pt idx="39">
                  <c:v>0.271510001546514</c:v>
                </c:pt>
                <c:pt idx="40">
                  <c:v>0.28302032483679002</c:v>
                </c:pt>
              </c:numCache>
            </c:numRef>
          </c:val>
        </c:ser>
        <c:ser>
          <c:idx val="5"/>
          <c:order val="2"/>
          <c:tx>
            <c:v>Newly Built Turbines</c:v>
          </c:tx>
          <c:spPr>
            <a:pattFill prst="wdDnDiag">
              <a:fgClr>
                <a:schemeClr val="bg1">
                  <a:lumMod val="50000"/>
                </a:schemeClr>
              </a:fgClr>
              <a:bgClr>
                <a:schemeClr val="bg1"/>
              </a:bgClr>
            </a:pattFill>
            <a:ln w="25400">
              <a:noFill/>
            </a:ln>
            <a:effectLst/>
          </c:spPr>
          <c:cat>
            <c:numRef>
              <c:f>'Cumulative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'Cumulative 40yr Model'!$D$21:$AR$21</c:f>
              <c:numCache>
                <c:formatCode>0.00</c:formatCode>
                <c:ptCount val="41"/>
                <c:pt idx="0">
                  <c:v>8.7932000000000006</c:v>
                </c:pt>
                <c:pt idx="1">
                  <c:v>8.6003560444444425</c:v>
                </c:pt>
                <c:pt idx="2">
                  <c:v>8.4164263350994695</c:v>
                </c:pt>
                <c:pt idx="3">
                  <c:v>7.5957101108916536</c:v>
                </c:pt>
                <c:pt idx="4">
                  <c:v>7.6457332562147906</c:v>
                </c:pt>
                <c:pt idx="5">
                  <c:v>7.5927088557323978</c:v>
                </c:pt>
                <c:pt idx="6">
                  <c:v>7.553755784527449</c:v>
                </c:pt>
                <c:pt idx="7">
                  <c:v>7.5147677988505954</c:v>
                </c:pt>
                <c:pt idx="8">
                  <c:v>7.4774241607262706</c:v>
                </c:pt>
                <c:pt idx="9">
                  <c:v>7.4415056641546977</c:v>
                </c:pt>
                <c:pt idx="10">
                  <c:v>7.4070218424210346</c:v>
                </c:pt>
                <c:pt idx="11">
                  <c:v>7.373955080369976</c:v>
                </c:pt>
                <c:pt idx="12">
                  <c:v>7.3422913902542604</c:v>
                </c:pt>
                <c:pt idx="13">
                  <c:v>7.3120167047941473</c:v>
                </c:pt>
                <c:pt idx="14">
                  <c:v>7.2831173182745728</c:v>
                </c:pt>
                <c:pt idx="15">
                  <c:v>7.2555798287606343</c:v>
                </c:pt>
                <c:pt idx="16">
                  <c:v>7.2293911404099473</c:v>
                </c:pt>
                <c:pt idx="17">
                  <c:v>7.2045384586407808</c:v>
                </c:pt>
                <c:pt idx="18">
                  <c:v>7.1810092862431896</c:v>
                </c:pt>
                <c:pt idx="19">
                  <c:v>7.1587914194590212</c:v>
                </c:pt>
                <c:pt idx="20">
                  <c:v>-1.6553270558531741</c:v>
                </c:pt>
                <c:pt idx="21">
                  <c:v>-0.28208369687250501</c:v>
                </c:pt>
                <c:pt idx="22">
                  <c:v>-0.147188420754717</c:v>
                </c:pt>
                <c:pt idx="23">
                  <c:v>0.76968245890405695</c:v>
                </c:pt>
                <c:pt idx="24">
                  <c:v>0.70774482567710595</c:v>
                </c:pt>
                <c:pt idx="25">
                  <c:v>0.86691901009577899</c:v>
                </c:pt>
                <c:pt idx="26">
                  <c:v>0.98408552852435804</c:v>
                </c:pt>
                <c:pt idx="27">
                  <c:v>1.105261907468102</c:v>
                </c:pt>
                <c:pt idx="28">
                  <c:v>1.2232615765076931</c:v>
                </c:pt>
                <c:pt idx="29">
                  <c:v>1.3392232070496071</c:v>
                </c:pt>
                <c:pt idx="30">
                  <c:v>1.4530509612786029</c:v>
                </c:pt>
                <c:pt idx="31">
                  <c:v>1.564824098850115</c:v>
                </c:pt>
                <c:pt idx="32">
                  <c:v>1.674596209613828</c:v>
                </c:pt>
                <c:pt idx="33">
                  <c:v>1.7824231466494951</c:v>
                </c:pt>
                <c:pt idx="34">
                  <c:v>1.8883592396106621</c:v>
                </c:pt>
                <c:pt idx="35">
                  <c:v>1.9924578294395441</c:v>
                </c:pt>
                <c:pt idx="36">
                  <c:v>2.0947712218954919</c:v>
                </c:pt>
                <c:pt idx="37">
                  <c:v>2.1953507178619742</c:v>
                </c:pt>
                <c:pt idx="38">
                  <c:v>2.294246633086964</c:v>
                </c:pt>
                <c:pt idx="39">
                  <c:v>2.3915083188592341</c:v>
                </c:pt>
                <c:pt idx="40">
                  <c:v>2.487184182126557</c:v>
                </c:pt>
              </c:numCache>
            </c:numRef>
          </c:val>
        </c:ser>
        <c:ser>
          <c:idx val="6"/>
          <c:order val="3"/>
          <c:tx>
            <c:v>Replaced Turbines</c:v>
          </c:tx>
          <c:spPr>
            <a:pattFill prst="wdUpDiag">
              <a:fgClr>
                <a:schemeClr val="accent4"/>
              </a:fgClr>
              <a:bgClr>
                <a:schemeClr val="bg1"/>
              </a:bgClr>
            </a:pattFill>
            <a:ln w="25400">
              <a:noFill/>
            </a:ln>
            <a:effectLst/>
          </c:spPr>
          <c:cat>
            <c:numRef>
              <c:f>'Cumulative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'Cumulative 40yr Model'!$D$22:$AR$22</c:f>
              <c:numCache>
                <c:formatCode>0.00</c:formatCode>
                <c:ptCount val="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8.7931999999999988</c:v>
                </c:pt>
                <c:pt idx="21">
                  <c:v>8.6003560444444442</c:v>
                </c:pt>
                <c:pt idx="22">
                  <c:v>8.4164263350994695</c:v>
                </c:pt>
                <c:pt idx="23">
                  <c:v>7.5957101108916527</c:v>
                </c:pt>
                <c:pt idx="24">
                  <c:v>7.6457332562147906</c:v>
                </c:pt>
                <c:pt idx="25">
                  <c:v>7.5927088557323978</c:v>
                </c:pt>
                <c:pt idx="26">
                  <c:v>7.553755784527449</c:v>
                </c:pt>
                <c:pt idx="27">
                  <c:v>7.5147677988505972</c:v>
                </c:pt>
                <c:pt idx="28">
                  <c:v>7.4774241607262706</c:v>
                </c:pt>
                <c:pt idx="29">
                  <c:v>7.4415056641547004</c:v>
                </c:pt>
                <c:pt idx="30">
                  <c:v>7.4070218424210363</c:v>
                </c:pt>
                <c:pt idx="31">
                  <c:v>7.373955080369976</c:v>
                </c:pt>
                <c:pt idx="32">
                  <c:v>7.3422913902542604</c:v>
                </c:pt>
                <c:pt idx="33">
                  <c:v>7.3120167047941456</c:v>
                </c:pt>
                <c:pt idx="34">
                  <c:v>7.2831173182745728</c:v>
                </c:pt>
                <c:pt idx="35">
                  <c:v>7.2555798287606352</c:v>
                </c:pt>
                <c:pt idx="36">
                  <c:v>7.2293911404099473</c:v>
                </c:pt>
                <c:pt idx="37">
                  <c:v>7.2045384586407817</c:v>
                </c:pt>
                <c:pt idx="38">
                  <c:v>7.1810092862431913</c:v>
                </c:pt>
                <c:pt idx="39">
                  <c:v>7.1587914194590212</c:v>
                </c:pt>
                <c:pt idx="40">
                  <c:v>7.1378729441468236</c:v>
                </c:pt>
              </c:numCache>
            </c:numRef>
          </c:val>
        </c:ser>
        <c:ser>
          <c:idx val="8"/>
          <c:order val="4"/>
          <c:tx>
            <c:v>Unused Income</c:v>
          </c:tx>
          <c:spPr>
            <a:solidFill>
              <a:schemeClr val="accent3">
                <a:lumMod val="60000"/>
              </a:schemeClr>
            </a:solidFill>
            <a:ln w="25400">
              <a:noFill/>
            </a:ln>
            <a:effectLst/>
          </c:spPr>
          <c:cat>
            <c:numRef>
              <c:f>'Cumulative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'Cumulative 40yr Model'!$D$25:$AR$25</c:f>
              <c:numCache>
                <c:formatCode>0.00</c:formatCode>
                <c:ptCount val="41"/>
                <c:pt idx="0">
                  <c:v>1.7763568394002501E-15</c:v>
                </c:pt>
                <c:pt idx="1">
                  <c:v>1.27675647831893E-15</c:v>
                </c:pt>
                <c:pt idx="2">
                  <c:v>8.0491169285323898E-16</c:v>
                </c:pt>
                <c:pt idx="3">
                  <c:v>-1.1102230246251601E-15</c:v>
                </c:pt>
                <c:pt idx="4">
                  <c:v>0</c:v>
                </c:pt>
                <c:pt idx="5">
                  <c:v>8.8817841970012602E-16</c:v>
                </c:pt>
                <c:pt idx="6">
                  <c:v>0</c:v>
                </c:pt>
                <c:pt idx="7">
                  <c:v>0</c:v>
                </c:pt>
                <c:pt idx="8">
                  <c:v>0</c:v>
                </c:pt>
                <c:pt idx="9">
                  <c:v>1.9984014443252802E-15</c:v>
                </c:pt>
                <c:pt idx="10">
                  <c:v>2.1094237467878002E-15</c:v>
                </c:pt>
                <c:pt idx="11">
                  <c:v>0</c:v>
                </c:pt>
                <c:pt idx="12">
                  <c:v>-1.1102230246251601E-15</c:v>
                </c:pt>
                <c:pt idx="13">
                  <c:v>-1.1102230246251601E-15</c:v>
                </c:pt>
                <c:pt idx="14">
                  <c:v>-1.22124532708767E-15</c:v>
                </c:pt>
                <c:pt idx="15">
                  <c:v>0</c:v>
                </c:pt>
                <c:pt idx="16">
                  <c:v>0</c:v>
                </c:pt>
                <c:pt idx="17">
                  <c:v>0</c:v>
                </c:pt>
                <c:pt idx="18">
                  <c:v>0</c:v>
                </c:pt>
                <c:pt idx="19">
                  <c:v>0</c:v>
                </c:pt>
                <c:pt idx="20">
                  <c:v>-1.5543122344752199E-15</c:v>
                </c:pt>
                <c:pt idx="21">
                  <c:v>-1.33226762955019E-15</c:v>
                </c:pt>
                <c:pt idx="22">
                  <c:v>1.3461454173579999E-15</c:v>
                </c:pt>
                <c:pt idx="23">
                  <c:v>9.9573127521068806E-16</c:v>
                </c:pt>
                <c:pt idx="24">
                  <c:v>6.8001160258290897E-16</c:v>
                </c:pt>
                <c:pt idx="25">
                  <c:v>-4.3021142204224801E-16</c:v>
                </c:pt>
                <c:pt idx="26">
                  <c:v>0</c:v>
                </c:pt>
                <c:pt idx="27">
                  <c:v>-2.5812685322534901E-15</c:v>
                </c:pt>
                <c:pt idx="28">
                  <c:v>-6.9388939039072402E-16</c:v>
                </c:pt>
                <c:pt idx="29">
                  <c:v>-1.4432899320127E-15</c:v>
                </c:pt>
                <c:pt idx="30">
                  <c:v>5.5511151231257896E-16</c:v>
                </c:pt>
                <c:pt idx="31">
                  <c:v>4.7184478546569202E-16</c:v>
                </c:pt>
                <c:pt idx="32">
                  <c:v>-1.8873791418627701E-15</c:v>
                </c:pt>
                <c:pt idx="33">
                  <c:v>0</c:v>
                </c:pt>
                <c:pt idx="34">
                  <c:v>-7.2164496600635205E-16</c:v>
                </c:pt>
                <c:pt idx="35">
                  <c:v>-1.8318679906315099E-15</c:v>
                </c:pt>
                <c:pt idx="36">
                  <c:v>-1.22124532708767E-15</c:v>
                </c:pt>
                <c:pt idx="37">
                  <c:v>9.7144514654701197E-16</c:v>
                </c:pt>
                <c:pt idx="38">
                  <c:v>-6.6613381477509402E-16</c:v>
                </c:pt>
                <c:pt idx="39">
                  <c:v>0</c:v>
                </c:pt>
                <c:pt idx="40">
                  <c:v>0</c:v>
                </c:pt>
              </c:numCache>
            </c:numRef>
          </c:val>
        </c:ser>
        <c:ser>
          <c:idx val="7"/>
          <c:order val="5"/>
          <c:tx>
            <c:v>Maintenance</c:v>
          </c:tx>
          <c:spPr>
            <a:pattFill prst="smGrid">
              <a:fgClr>
                <a:schemeClr val="accent5"/>
              </a:fgClr>
              <a:bgClr>
                <a:schemeClr val="bg1"/>
              </a:bgClr>
            </a:pattFill>
            <a:ln w="25400">
              <a:noFill/>
            </a:ln>
            <a:effectLst/>
          </c:spPr>
          <c:val>
            <c:numRef>
              <c:f>'Cumulative 40yr Model'!$D$23:$AR$23</c:f>
              <c:numCache>
                <c:formatCode>0.00</c:formatCode>
                <c:ptCount val="41"/>
                <c:pt idx="0">
                  <c:v>0</c:v>
                </c:pt>
                <c:pt idx="1">
                  <c:v>0.15940888888888899</c:v>
                </c:pt>
                <c:pt idx="2">
                  <c:v>0.31532177624431501</c:v>
                </c:pt>
                <c:pt idx="3">
                  <c:v>0.467900265360153</c:v>
                </c:pt>
                <c:pt idx="4">
                  <c:v>0.60560027321842302</c:v>
                </c:pt>
                <c:pt idx="5">
                  <c:v>0.74420713341880795</c:v>
                </c:pt>
                <c:pt idx="6">
                  <c:v>0.88185273255781604</c:v>
                </c:pt>
                <c:pt idx="7">
                  <c:v>1.0187921649088989</c:v>
                </c:pt>
                <c:pt idx="8">
                  <c:v>1.1550247975196399</c:v>
                </c:pt>
                <c:pt idx="9">
                  <c:v>1.2905804401994729</c:v>
                </c:pt>
                <c:pt idx="10">
                  <c:v>1.4254849288478919</c:v>
                </c:pt>
                <c:pt idx="11">
                  <c:v>1.5597642721900269</c:v>
                </c:pt>
                <c:pt idx="12">
                  <c:v>1.6934441596119401</c:v>
                </c:pt>
                <c:pt idx="13">
                  <c:v>1.8265500269206421</c:v>
                </c:pt>
                <c:pt idx="14">
                  <c:v>1.95910705490229</c:v>
                </c:pt>
                <c:pt idx="15">
                  <c:v>2.0911401758768582</c:v>
                </c:pt>
                <c:pt idx="16">
                  <c:v>2.2226740792052682</c:v>
                </c:pt>
                <c:pt idx="17">
                  <c:v>2.3537332168384308</c:v>
                </c:pt>
                <c:pt idx="18">
                  <c:v>2.4843418087787028</c:v>
                </c:pt>
                <c:pt idx="19">
                  <c:v>2.6145238484708311</c:v>
                </c:pt>
                <c:pt idx="20">
                  <c:v>2.7443031081218421</c:v>
                </c:pt>
                <c:pt idx="21">
                  <c:v>2.7142942550625162</c:v>
                </c:pt>
                <c:pt idx="22">
                  <c:v>2.7091804570490372</c:v>
                </c:pt>
                <c:pt idx="23">
                  <c:v>2.7065121289534839</c:v>
                </c:pt>
                <c:pt idx="24">
                  <c:v>2.7204654366880008</c:v>
                </c:pt>
                <c:pt idx="25">
                  <c:v>2.7332958984400428</c:v>
                </c:pt>
                <c:pt idx="26">
                  <c:v>2.7490119740616619</c:v>
                </c:pt>
                <c:pt idx="27">
                  <c:v>2.7668521210699981</c:v>
                </c:pt>
                <c:pt idx="28">
                  <c:v>2.7868890328428111</c:v>
                </c:pt>
                <c:pt idx="29">
                  <c:v>2.8090651199023071</c:v>
                </c:pt>
                <c:pt idx="30">
                  <c:v>2.8333434353517442</c:v>
                </c:pt>
                <c:pt idx="31">
                  <c:v>2.8596852948836951</c:v>
                </c:pt>
                <c:pt idx="32">
                  <c:v>2.8880534510616811</c:v>
                </c:pt>
                <c:pt idx="33">
                  <c:v>2.9184116279611132</c:v>
                </c:pt>
                <c:pt idx="34">
                  <c:v>2.950724562198618</c:v>
                </c:pt>
                <c:pt idx="35">
                  <c:v>2.9849579753143671</c:v>
                </c:pt>
                <c:pt idx="36">
                  <c:v>3.0210785558480659</c:v>
                </c:pt>
                <c:pt idx="37">
                  <c:v>3.0590539405724879</c:v>
                </c:pt>
                <c:pt idx="38">
                  <c:v>3.0988526962764178</c:v>
                </c:pt>
                <c:pt idx="39">
                  <c:v>3.1404443019054802</c:v>
                </c:pt>
                <c:pt idx="40">
                  <c:v>3.183799131077782</c:v>
                </c:pt>
              </c:numCache>
            </c:numRef>
          </c:val>
        </c:ser>
        <c:dLbls>
          <c:showLegendKey val="0"/>
          <c:showVal val="0"/>
          <c:showCatName val="0"/>
          <c:showSerName val="0"/>
          <c:showPercent val="0"/>
          <c:showBubbleSize val="0"/>
        </c:dLbls>
        <c:axId val="-305612544"/>
        <c:axId val="-305610912"/>
      </c:areaChart>
      <c:lineChart>
        <c:grouping val="standard"/>
        <c:varyColors val="0"/>
        <c:ser>
          <c:idx val="0"/>
          <c:order val="0"/>
          <c:tx>
            <c:v>Active Turbines (Left Axis)</c:v>
          </c:tx>
          <c:spPr>
            <a:ln w="28575" cap="rnd">
              <a:solidFill>
                <a:schemeClr val="tx1"/>
              </a:solidFill>
              <a:prstDash val="dash"/>
              <a:round/>
            </a:ln>
            <a:effectLst/>
          </c:spPr>
          <c:marker>
            <c:symbol val="none"/>
          </c:marker>
          <c:cat>
            <c:numRef>
              <c:f>'Cumulative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'Cumulative 40yr Model'!$D$8:$AR$8</c:f>
              <c:numCache>
                <c:formatCode>0.0</c:formatCode>
                <c:ptCount val="41"/>
                <c:pt idx="0" formatCode="General">
                  <c:v>0</c:v>
                </c:pt>
                <c:pt idx="1">
                  <c:v>1.490499194847021</c:v>
                </c:pt>
                <c:pt idx="2">
                  <c:v>2.9483102033128978</c:v>
                </c:pt>
                <c:pt idx="3">
                  <c:v>4.374944042638174</c:v>
                </c:pt>
                <c:pt idx="4">
                  <c:v>5.6624616476710834</c:v>
                </c:pt>
                <c:pt idx="5">
                  <c:v>6.9584584704890853</c:v>
                </c:pt>
                <c:pt idx="6">
                  <c:v>8.2454673450941183</c:v>
                </c:pt>
                <c:pt idx="7">
                  <c:v>9.5258734446834801</c:v>
                </c:pt>
                <c:pt idx="8">
                  <c:v>10.79967085104853</c:v>
                </c:pt>
                <c:pt idx="9">
                  <c:v>12.06713829078517</c:v>
                </c:pt>
                <c:pt idx="10">
                  <c:v>13.32851733378113</c:v>
                </c:pt>
                <c:pt idx="11">
                  <c:v>14.584051165872159</c:v>
                </c:pt>
                <c:pt idx="12">
                  <c:v>15.833979987021401</c:v>
                </c:pt>
                <c:pt idx="13">
                  <c:v>17.07854162618646</c:v>
                </c:pt>
                <c:pt idx="14">
                  <c:v>18.31797152783815</c:v>
                </c:pt>
                <c:pt idx="15">
                  <c:v>19.552502813247859</c:v>
                </c:pt>
                <c:pt idx="16">
                  <c:v>20.78236633198005</c:v>
                </c:pt>
                <c:pt idx="17">
                  <c:v>22.007790713776821</c:v>
                </c:pt>
                <c:pt idx="18">
                  <c:v>23.2290024196232</c:v>
                </c:pt>
                <c:pt idx="19">
                  <c:v>24.44622579215363</c:v>
                </c:pt>
                <c:pt idx="20">
                  <c:v>25.659683105393569</c:v>
                </c:pt>
                <c:pt idx="21">
                  <c:v>25.379095419004351</c:v>
                </c:pt>
                <c:pt idx="22">
                  <c:v>25.331280570818489</c:v>
                </c:pt>
                <c:pt idx="23">
                  <c:v>25.306331266512231</c:v>
                </c:pt>
                <c:pt idx="24">
                  <c:v>25.43679697697991</c:v>
                </c:pt>
                <c:pt idx="25">
                  <c:v>25.556763893782531</c:v>
                </c:pt>
                <c:pt idx="26">
                  <c:v>25.703711772432548</c:v>
                </c:pt>
                <c:pt idx="27">
                  <c:v>25.87052006610563</c:v>
                </c:pt>
                <c:pt idx="28">
                  <c:v>26.057868469778509</c:v>
                </c:pt>
                <c:pt idx="29">
                  <c:v>26.265218512410542</c:v>
                </c:pt>
                <c:pt idx="30">
                  <c:v>26.492224734471659</c:v>
                </c:pt>
                <c:pt idx="31">
                  <c:v>26.738525431357601</c:v>
                </c:pt>
                <c:pt idx="32">
                  <c:v>27.003772333442551</c:v>
                </c:pt>
                <c:pt idx="33">
                  <c:v>27.287626254895859</c:v>
                </c:pt>
                <c:pt idx="34">
                  <c:v>27.589757477312929</c:v>
                </c:pt>
                <c:pt idx="35">
                  <c:v>27.909845491485431</c:v>
                </c:pt>
                <c:pt idx="36">
                  <c:v>28.247578829808941</c:v>
                </c:pt>
                <c:pt idx="37">
                  <c:v>28.602654890813341</c:v>
                </c:pt>
                <c:pt idx="38">
                  <c:v>28.974779768830469</c:v>
                </c:pt>
                <c:pt idx="39">
                  <c:v>29.36366808700776</c:v>
                </c:pt>
                <c:pt idx="40">
                  <c:v>29.769042833826841</c:v>
                </c:pt>
              </c:numCache>
            </c:numRef>
          </c:val>
          <c:smooth val="0"/>
        </c:ser>
        <c:dLbls>
          <c:showLegendKey val="0"/>
          <c:showVal val="0"/>
          <c:showCatName val="0"/>
          <c:showSerName val="0"/>
          <c:showPercent val="0"/>
          <c:showBubbleSize val="0"/>
        </c:dLbls>
        <c:marker val="1"/>
        <c:smooth val="0"/>
        <c:axId val="-305603296"/>
        <c:axId val="-305603840"/>
      </c:lineChart>
      <c:catAx>
        <c:axId val="-30561254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Year</a:t>
                </a:r>
              </a:p>
            </c:rich>
          </c:tx>
          <c:layout>
            <c:manualLayout>
              <c:xMode val="edge"/>
              <c:yMode val="edge"/>
              <c:x val="0.49086381210507302"/>
              <c:y val="0.7605648304662300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05610912"/>
        <c:crosses val="autoZero"/>
        <c:auto val="1"/>
        <c:lblAlgn val="ctr"/>
        <c:lblOffset val="100"/>
        <c:tickLblSkip val="5"/>
        <c:tickMarkSkip val="5"/>
        <c:noMultiLvlLbl val="0"/>
      </c:catAx>
      <c:valAx>
        <c:axId val="-305610912"/>
        <c:scaling>
          <c:orientation val="minMax"/>
          <c:max val="1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Annual Expenditures ($ Billions)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05612544"/>
        <c:crosses val="autoZero"/>
        <c:crossBetween val="between"/>
      </c:valAx>
      <c:valAx>
        <c:axId val="-305603840"/>
        <c:scaling>
          <c:orientation val="minMax"/>
          <c:max val="40"/>
        </c:scaling>
        <c:delete val="0"/>
        <c:axPos val="r"/>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Thousands of Wind Turbines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05603296"/>
        <c:crosses val="max"/>
        <c:crossBetween val="between"/>
      </c:valAx>
      <c:catAx>
        <c:axId val="-305603296"/>
        <c:scaling>
          <c:orientation val="minMax"/>
        </c:scaling>
        <c:delete val="1"/>
        <c:axPos val="b"/>
        <c:numFmt formatCode="General" sourceLinked="1"/>
        <c:majorTickMark val="none"/>
        <c:minorTickMark val="none"/>
        <c:tickLblPos val="nextTo"/>
        <c:crossAx val="-305603840"/>
        <c:crosses val="autoZero"/>
        <c:auto val="1"/>
        <c:lblAlgn val="ctr"/>
        <c:lblOffset val="100"/>
        <c:noMultiLvlLbl val="0"/>
      </c:catAx>
      <c:spPr>
        <a:noFill/>
        <a:ln>
          <a:noFill/>
        </a:ln>
        <a:effectLst/>
      </c:spPr>
    </c:plotArea>
    <c:legend>
      <c:legendPos val="b"/>
      <c:legendEntry>
        <c:idx val="3"/>
        <c:delete val="1"/>
      </c:legendEntry>
      <c:layout>
        <c:manualLayout>
          <c:xMode val="edge"/>
          <c:yMode val="edge"/>
          <c:x val="5.3539749172490297E-2"/>
          <c:y val="0.802226715208328"/>
          <c:w val="0.933076654934483"/>
          <c:h val="0.1913945950398399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2331879863331697"/>
          <c:y val="3.0621527638994402E-2"/>
          <c:w val="0.61960962744825498"/>
          <c:h val="0.43741285732948598"/>
        </c:manualLayout>
      </c:layout>
      <c:barChart>
        <c:barDir val="bar"/>
        <c:grouping val="stacked"/>
        <c:varyColors val="0"/>
        <c:ser>
          <c:idx val="0"/>
          <c:order val="0"/>
          <c:tx>
            <c:strRef>
              <c:f>'Equivalent_$Ton'!$A$2</c:f>
              <c:strCache>
                <c:ptCount val="1"/>
                <c:pt idx="0">
                  <c:v>Reference Costs</c:v>
                </c:pt>
              </c:strCache>
            </c:strRef>
          </c:tx>
          <c:spPr>
            <a:solidFill>
              <a:schemeClr val="bg1">
                <a:lumMod val="65000"/>
              </a:schemeClr>
            </a:solid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'Equivalent_$Ton'!$B$2:$E$2</c:f>
              <c:numCache>
                <c:formatCode>_("$"* #,##0_);_("$"* \(#,##0\);_("$"* "-"??_);_(@_)</c:formatCode>
                <c:ptCount val="4"/>
                <c:pt idx="1">
                  <c:v>50</c:v>
                </c:pt>
                <c:pt idx="2">
                  <c:v>38</c:v>
                </c:pt>
                <c:pt idx="3">
                  <c:v>12</c:v>
                </c:pt>
              </c:numCache>
            </c:numRef>
          </c:val>
        </c:ser>
        <c:ser>
          <c:idx val="1"/>
          <c:order val="1"/>
          <c:tx>
            <c:strRef>
              <c:f>'Equivalent_$Ton'!$A$3</c:f>
              <c:strCache>
                <c:ptCount val="1"/>
                <c:pt idx="0">
                  <c:v>NPV Turbine CapX</c:v>
                </c:pt>
              </c:strCache>
            </c:strRef>
          </c:tx>
          <c:spPr>
            <a:pattFill prst="wdDnDiag">
              <a:fgClr>
                <a:schemeClr val="bg1">
                  <a:lumMod val="75000"/>
                </a:schemeClr>
              </a:fgClr>
              <a:bgClr>
                <a:schemeClr val="bg1"/>
              </a:bgClr>
            </a:patt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'Equivalent_$Ton'!$B$3:$E$3</c:f>
              <c:numCache>
                <c:formatCode>General</c:formatCode>
                <c:ptCount val="4"/>
                <c:pt idx="0" formatCode="_(&quot;$&quot;* #,##0_);_(&quot;$&quot;* \(#,##0\);_(&quot;$&quot;* &quot;-&quot;??_);_(@_)">
                  <c:v>48.173737916299423</c:v>
                </c:pt>
              </c:numCache>
            </c:numRef>
          </c:val>
        </c:ser>
        <c:ser>
          <c:idx val="2"/>
          <c:order val="2"/>
          <c:tx>
            <c:strRef>
              <c:f>'Equivalent_$Ton'!$A$4</c:f>
              <c:strCache>
                <c:ptCount val="1"/>
                <c:pt idx="0">
                  <c:v>NPV Turbine Maintenance</c:v>
                </c:pt>
              </c:strCache>
            </c:strRef>
          </c:tx>
          <c:spPr>
            <a:pattFill prst="smGrid">
              <a:fgClr>
                <a:schemeClr val="accent5"/>
              </a:fgClr>
              <a:bgClr>
                <a:schemeClr val="bg1"/>
              </a:bgClr>
            </a:patt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'Equivalent_$Ton'!$B$4:$E$4</c:f>
              <c:numCache>
                <c:formatCode>General</c:formatCode>
                <c:ptCount val="4"/>
                <c:pt idx="0" formatCode="_(&quot;$&quot;* #,##0_);_(&quot;$&quot;* \(#,##0\);_(&quot;$&quot;* &quot;-&quot;??_);_(@_)">
                  <c:v>8.6238503887842963</c:v>
                </c:pt>
              </c:numCache>
            </c:numRef>
          </c:val>
        </c:ser>
        <c:ser>
          <c:idx val="3"/>
          <c:order val="3"/>
          <c:tx>
            <c:strRef>
              <c:f>'Equivalent_$Ton'!$A$5</c:f>
              <c:strCache>
                <c:ptCount val="1"/>
                <c:pt idx="0">
                  <c:v>NPV  Intra-Province Transmission</c:v>
                </c:pt>
              </c:strCache>
            </c:strRef>
          </c:tx>
          <c:spPr>
            <a:pattFill prst="pct80">
              <a:fgClr>
                <a:schemeClr val="accent2"/>
              </a:fgClr>
              <a:bgClr>
                <a:schemeClr val="bg1"/>
              </a:bgClr>
            </a:patt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'Equivalent_$Ton'!$B$5:$E$5</c:f>
              <c:numCache>
                <c:formatCode>General</c:formatCode>
                <c:ptCount val="4"/>
                <c:pt idx="0" formatCode="_(&quot;$&quot;* #,##0_);_(&quot;$&quot;* \(#,##0\);_(&quot;$&quot;* &quot;-&quot;??_);_(@_)">
                  <c:v>0.64520819959410503</c:v>
                </c:pt>
              </c:numCache>
            </c:numRef>
          </c:val>
        </c:ser>
        <c:ser>
          <c:idx val="4"/>
          <c:order val="4"/>
          <c:tx>
            <c:strRef>
              <c:f>'Equivalent_$Ton'!$A$6</c:f>
              <c:strCache>
                <c:ptCount val="1"/>
                <c:pt idx="0">
                  <c:v>NPV Extra-Province Transmission</c:v>
                </c:pt>
              </c:strCache>
            </c:strRef>
          </c:tx>
          <c:spPr>
            <a:pattFill prst="wdUpDiag">
              <a:fgClr>
                <a:schemeClr val="accent2"/>
              </a:fgClr>
              <a:bgClr>
                <a:schemeClr val="bg1"/>
              </a:bgClr>
            </a:patt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'Equivalent_$Ton'!$B$6:$E$6</c:f>
              <c:numCache>
                <c:formatCode>General</c:formatCode>
                <c:ptCount val="4"/>
                <c:pt idx="0" formatCode="_(&quot;$&quot;* #,##0_);_(&quot;$&quot;* \(#,##0\);_(&quot;$&quot;* &quot;-&quot;??_);_(@_)">
                  <c:v>2.934529773181358</c:v>
                </c:pt>
              </c:numCache>
            </c:numRef>
          </c:val>
        </c:ser>
        <c:dLbls>
          <c:showLegendKey val="0"/>
          <c:showVal val="0"/>
          <c:showCatName val="0"/>
          <c:showSerName val="0"/>
          <c:showPercent val="0"/>
          <c:showBubbleSize val="0"/>
        </c:dLbls>
        <c:gapWidth val="182"/>
        <c:overlap val="100"/>
        <c:axId val="-456554640"/>
        <c:axId val="-145306208"/>
      </c:barChart>
      <c:catAx>
        <c:axId val="-456554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45306208"/>
        <c:crosses val="autoZero"/>
        <c:auto val="1"/>
        <c:lblAlgn val="ctr"/>
        <c:lblOffset val="100"/>
        <c:noMultiLvlLbl val="0"/>
      </c:catAx>
      <c:valAx>
        <c:axId val="-145306208"/>
        <c:scaling>
          <c:orientation val="minMax"/>
          <c:max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Equivalent Cost of GHG Reduction ($/ton CO2e)</a:t>
                </a:r>
              </a:p>
            </c:rich>
          </c:tx>
          <c:layout>
            <c:manualLayout>
              <c:xMode val="edge"/>
              <c:yMode val="edge"/>
              <c:x val="0.37795983367247599"/>
              <c:y val="0.60291160437524505"/>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56554640"/>
        <c:crosses val="autoZero"/>
        <c:crossBetween val="between"/>
      </c:valAx>
      <c:spPr>
        <a:noFill/>
        <a:ln>
          <a:noFill/>
        </a:ln>
        <a:effectLst/>
      </c:spPr>
    </c:plotArea>
    <c:legend>
      <c:legendPos val="b"/>
      <c:layout>
        <c:manualLayout>
          <c:xMode val="edge"/>
          <c:yMode val="edge"/>
          <c:x val="0.13586077021271201"/>
          <c:y val="0.76043899163767303"/>
          <c:w val="0.85234514225047697"/>
          <c:h val="0.23293413904657301"/>
        </c:manualLayout>
      </c:layout>
      <c:overlay val="0"/>
      <c:spPr>
        <a:solidFill>
          <a:schemeClr val="bg1"/>
        </a:solid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1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1990213662710598"/>
          <c:y val="5.0925925925925902E-2"/>
          <c:w val="0.64425510623772997"/>
          <c:h val="0.65864496937882799"/>
        </c:manualLayout>
      </c:layout>
      <c:barChart>
        <c:barDir val="bar"/>
        <c:grouping val="stacked"/>
        <c:varyColors val="0"/>
        <c:ser>
          <c:idx val="0"/>
          <c:order val="0"/>
          <c:tx>
            <c:strRef>
              <c:f>'Equivalent_$Ton'!$C$17</c:f>
              <c:strCache>
                <c:ptCount val="1"/>
                <c:pt idx="0">
                  <c:v>Current</c:v>
                </c:pt>
              </c:strCache>
            </c:strRef>
          </c:tx>
          <c:spPr>
            <a:solidFill>
              <a:schemeClr val="bg1">
                <a:lumMod val="65000"/>
              </a:schemeClr>
            </a:solidFill>
            <a:ln>
              <a:noFill/>
            </a:ln>
            <a:effectLst/>
          </c:spPr>
          <c:invertIfNegative val="0"/>
          <c:errBars>
            <c:errBarType val="both"/>
            <c:errValType val="cust"/>
            <c:noEndCap val="0"/>
            <c:plus>
              <c:numRef>
                <c:f>'Equivalent_$Ton'!$F$18:$F$22</c:f>
                <c:numCache>
                  <c:formatCode>General</c:formatCode>
                  <c:ptCount val="5"/>
                  <c:pt idx="0">
                    <c:v>8.6641666666666737</c:v>
                  </c:pt>
                  <c:pt idx="1">
                    <c:v>12.53166666666668</c:v>
                  </c:pt>
                  <c:pt idx="2">
                    <c:v>10.090909090909101</c:v>
                  </c:pt>
                  <c:pt idx="3">
                    <c:v>14</c:v>
                  </c:pt>
                </c:numCache>
              </c:numRef>
            </c:plus>
            <c:minus>
              <c:numRef>
                <c:f>'Equivalent_$Ton'!$E$18:$E$22</c:f>
                <c:numCache>
                  <c:formatCode>General</c:formatCode>
                  <c:ptCount val="5"/>
                  <c:pt idx="0">
                    <c:v>5.8858333333333244</c:v>
                  </c:pt>
                  <c:pt idx="1">
                    <c:v>33.968333333333327</c:v>
                  </c:pt>
                  <c:pt idx="2">
                    <c:v>7.3390909090909062</c:v>
                  </c:pt>
                  <c:pt idx="3">
                    <c:v>23</c:v>
                  </c:pt>
                </c:numCache>
              </c:numRef>
            </c:minus>
            <c:spPr>
              <a:noFill/>
              <a:ln w="9525" cap="flat" cmpd="sng" algn="ctr">
                <a:solidFill>
                  <a:schemeClr val="tx1">
                    <a:lumMod val="65000"/>
                    <a:lumOff val="35000"/>
                  </a:schemeClr>
                </a:solidFill>
                <a:round/>
              </a:ln>
              <a:effectLst/>
            </c:spPr>
          </c:errBars>
          <c:cat>
            <c:strRef>
              <c:f>'Equivalent_$Ton'!$A$18:$A$22</c:f>
              <c:strCache>
                <c:ptCount val="5"/>
                <c:pt idx="0">
                  <c:v>2013 Market Price</c:v>
                </c:pt>
                <c:pt idx="1">
                  <c:v>2014 Market Price</c:v>
                </c:pt>
                <c:pt idx="2">
                  <c:v>2015 Market Price</c:v>
                </c:pt>
                <c:pt idx="3">
                  <c:v>Oil Sands Production Costs</c:v>
                </c:pt>
                <c:pt idx="4">
                  <c:v>08/15 Syncrude Upgraded Costs</c:v>
                </c:pt>
              </c:strCache>
            </c:strRef>
          </c:cat>
          <c:val>
            <c:numRef>
              <c:f>'Equivalent_$Ton'!$C$18:$C$22</c:f>
              <c:numCache>
                <c:formatCode>_("$"* #,##0_);_("$"* \(#,##0\);_("$"* "-"??_);_(@_)</c:formatCode>
                <c:ptCount val="5"/>
                <c:pt idx="0">
                  <c:v>97.905833333333305</c:v>
                </c:pt>
                <c:pt idx="1">
                  <c:v>93.258333333333297</c:v>
                </c:pt>
                <c:pt idx="2">
                  <c:v>49.729090909090907</c:v>
                </c:pt>
                <c:pt idx="3">
                  <c:v>70</c:v>
                </c:pt>
                <c:pt idx="4">
                  <c:v>47.27</c:v>
                </c:pt>
              </c:numCache>
            </c:numRef>
          </c:val>
        </c:ser>
        <c:ser>
          <c:idx val="1"/>
          <c:order val="1"/>
          <c:tx>
            <c:strRef>
              <c:f>'Equivalent_$Ton'!$G$17</c:f>
              <c:strCache>
                <c:ptCount val="1"/>
                <c:pt idx="0">
                  <c:v>Proposed Cost</c:v>
                </c:pt>
              </c:strCache>
            </c:strRef>
          </c:tx>
          <c:spPr>
            <a:pattFill prst="wdUpDiag">
              <a:fgClr>
                <a:schemeClr val="accent2"/>
              </a:fgClr>
              <a:bgClr>
                <a:schemeClr val="bg1"/>
              </a:bgClr>
            </a:pattFill>
            <a:ln>
              <a:noFill/>
            </a:ln>
            <a:effectLst/>
          </c:spPr>
          <c:invertIfNegative val="0"/>
          <c:cat>
            <c:strRef>
              <c:f>'Equivalent_$Ton'!$A$18:$A$22</c:f>
              <c:strCache>
                <c:ptCount val="5"/>
                <c:pt idx="0">
                  <c:v>2013 Market Price</c:v>
                </c:pt>
                <c:pt idx="1">
                  <c:v>2014 Market Price</c:v>
                </c:pt>
                <c:pt idx="2">
                  <c:v>2015 Market Price</c:v>
                </c:pt>
                <c:pt idx="3">
                  <c:v>Oil Sands Production Costs</c:v>
                </c:pt>
                <c:pt idx="4">
                  <c:v>08/15 Syncrude Upgraded Costs</c:v>
                </c:pt>
              </c:strCache>
            </c:strRef>
          </c:cat>
          <c:val>
            <c:numRef>
              <c:f>'Equivalent_$Ton'!$G$18:$G$22</c:f>
              <c:numCache>
                <c:formatCode>General</c:formatCode>
                <c:ptCount val="5"/>
                <c:pt idx="3" formatCode="_(&quot;$&quot;* #,##0_);_(&quot;$&quot;* \(#,##0\);_(&quot;$&quot;* &quot;-&quot;??_);_(@_)">
                  <c:v>10</c:v>
                </c:pt>
                <c:pt idx="4" formatCode="_(&quot;$&quot;* #,##0_);_(&quot;$&quot;* \(#,##0\);_(&quot;$&quot;* &quot;-&quot;??_);_(@_)">
                  <c:v>10</c:v>
                </c:pt>
              </c:numCache>
            </c:numRef>
          </c:val>
        </c:ser>
        <c:dLbls>
          <c:showLegendKey val="0"/>
          <c:showVal val="0"/>
          <c:showCatName val="0"/>
          <c:showSerName val="0"/>
          <c:showPercent val="0"/>
          <c:showBubbleSize val="0"/>
        </c:dLbls>
        <c:gapWidth val="150"/>
        <c:overlap val="100"/>
        <c:axId val="-145307840"/>
        <c:axId val="-145300768"/>
      </c:barChart>
      <c:catAx>
        <c:axId val="-1453078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145300768"/>
        <c:crosses val="autoZero"/>
        <c:auto val="1"/>
        <c:lblAlgn val="ctr"/>
        <c:lblOffset val="100"/>
        <c:noMultiLvlLbl val="0"/>
      </c:catAx>
      <c:valAx>
        <c:axId val="-145300768"/>
        <c:scaling>
          <c:orientation val="minMax"/>
          <c:max val="12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a:t>U.S. Dollars per Barrel</a:t>
                </a: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145307840"/>
        <c:crosses val="autoZero"/>
        <c:crossBetween val="between"/>
      </c:valAx>
      <c:spPr>
        <a:noFill/>
        <a:ln>
          <a:noFill/>
        </a:ln>
        <a:effectLst/>
      </c:spPr>
    </c:plotArea>
    <c:legend>
      <c:legendPos val="b"/>
      <c:layout>
        <c:manualLayout>
          <c:xMode val="edge"/>
          <c:yMode val="edge"/>
          <c:x val="0.78500568678915095"/>
          <c:y val="4.6874588424947898E-2"/>
          <c:w val="0.18832195975503099"/>
          <c:h val="0.221644065325168"/>
        </c:manualLayout>
      </c:layout>
      <c:overlay val="0"/>
      <c:spPr>
        <a:solidFill>
          <a:schemeClr val="bg1"/>
        </a:solid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05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8F9B3-0477-44E7-ADBC-D04622051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14713</Words>
  <Characters>83870</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Taylor;Santiago Paiva</dc:creator>
  <cp:lastModifiedBy>s Paiva</cp:lastModifiedBy>
  <cp:revision>2</cp:revision>
  <cp:lastPrinted>2016-01-16T16:33:00Z</cp:lastPrinted>
  <dcterms:created xsi:type="dcterms:W3CDTF">2016-01-16T16:34:00Z</dcterms:created>
  <dcterms:modified xsi:type="dcterms:W3CDTF">2016-01-16T16:34:00Z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zotero-version="4.0.28.10"&gt;&lt;session id="vFwzIpEs"/&gt;&lt;style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