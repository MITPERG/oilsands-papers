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omments.xml" ContentType="application/vnd.openxmlformats-officedocument.wordprocessingml.comments+xml"/>
  <Override PartName="/word/charts/chart2.xml" ContentType="application/vnd.openxmlformats-officedocument.drawingml.chart+xml"/>
  <Override PartName="/word/drawings/drawing1.xml" ContentType="application/vnd.openxmlformats-officedocument.drawingml.chartshapes+xml"/>
  <Override PartName="/word/charts/chart3.xml" ContentType="application/vnd.openxmlformats-officedocument.drawingml.chart+xml"/>
  <Override PartName="/word/drawings/drawing2.xml" ContentType="application/vnd.openxmlformats-officedocument.drawingml.chartshap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A104C7" w14:textId="77777777" w:rsidR="00BF1DE4" w:rsidRPr="00152AE9" w:rsidRDefault="00C47524" w:rsidP="00BF1DE4">
      <w:pPr>
        <w:autoSpaceDE w:val="0"/>
        <w:autoSpaceDN w:val="0"/>
        <w:adjustRightInd w:val="0"/>
        <w:spacing w:after="0" w:line="240" w:lineRule="auto"/>
        <w:jc w:val="center"/>
        <w:rPr>
          <w:rFonts w:ascii="Arial" w:hAnsi="Arial" w:cs="Arial"/>
          <w:sz w:val="41"/>
          <w:szCs w:val="41"/>
        </w:rPr>
      </w:pPr>
      <w:bookmarkStart w:id="0" w:name="_GoBack"/>
      <w:bookmarkEnd w:id="0"/>
      <w:r>
        <w:rPr>
          <w:rFonts w:ascii="Arial" w:hAnsi="Arial" w:cs="Arial"/>
          <w:sz w:val="41"/>
          <w:szCs w:val="41"/>
        </w:rPr>
        <w:t xml:space="preserve">A Symbiotic System Approach for the Development of Canadian Oil Sands </w:t>
      </w:r>
    </w:p>
    <w:p w14:paraId="2A411DA9" w14:textId="77777777" w:rsidR="00BF1DE4" w:rsidRPr="0035411C" w:rsidRDefault="00BF1DE4" w:rsidP="00BF1DE4">
      <w:pPr>
        <w:autoSpaceDE w:val="0"/>
        <w:autoSpaceDN w:val="0"/>
        <w:adjustRightInd w:val="0"/>
        <w:spacing w:after="0" w:line="240" w:lineRule="auto"/>
        <w:jc w:val="center"/>
        <w:rPr>
          <w:rFonts w:ascii="Arial" w:hAnsi="Arial" w:cs="Arial"/>
          <w:sz w:val="24"/>
          <w:szCs w:val="41"/>
        </w:rPr>
      </w:pPr>
      <w:r w:rsidRPr="0035411C">
        <w:rPr>
          <w:rFonts w:ascii="Arial" w:hAnsi="Arial" w:cs="Arial"/>
          <w:sz w:val="24"/>
          <w:szCs w:val="41"/>
        </w:rPr>
        <w:t xml:space="preserve">And The Potential For Positive Impact On The Decision To Build The Keystone Pipeline </w:t>
      </w:r>
    </w:p>
    <w:p w14:paraId="1F1BAE4B" w14:textId="77777777" w:rsidR="00BF1DE4" w:rsidRDefault="00BF1DE4" w:rsidP="00BF1DE4">
      <w:pPr>
        <w:autoSpaceDE w:val="0"/>
        <w:autoSpaceDN w:val="0"/>
        <w:adjustRightInd w:val="0"/>
        <w:spacing w:after="0" w:line="240" w:lineRule="auto"/>
        <w:rPr>
          <w:rFonts w:ascii="Arial" w:hAnsi="Arial" w:cs="Arial"/>
          <w:sz w:val="29"/>
          <w:szCs w:val="29"/>
        </w:rPr>
      </w:pPr>
    </w:p>
    <w:p w14:paraId="03FA3B2E" w14:textId="77777777" w:rsidR="00F3537C" w:rsidRDefault="00F3537C" w:rsidP="00F3537C">
      <w:pPr>
        <w:autoSpaceDE w:val="0"/>
        <w:autoSpaceDN w:val="0"/>
        <w:adjustRightInd w:val="0"/>
        <w:spacing w:after="0" w:line="240" w:lineRule="auto"/>
        <w:rPr>
          <w:rFonts w:ascii="Arial" w:hAnsi="Arial" w:cs="Arial"/>
          <w:sz w:val="29"/>
          <w:szCs w:val="29"/>
        </w:rPr>
      </w:pPr>
    </w:p>
    <w:p w14:paraId="31BD1593" w14:textId="77777777" w:rsidR="00425288" w:rsidRDefault="00425288" w:rsidP="00425288">
      <w:pPr>
        <w:autoSpaceDE w:val="0"/>
        <w:autoSpaceDN w:val="0"/>
        <w:adjustRightInd w:val="0"/>
        <w:spacing w:after="0" w:line="240" w:lineRule="auto"/>
        <w:jc w:val="center"/>
        <w:rPr>
          <w:rFonts w:ascii="Arial" w:hAnsi="Arial" w:cs="Arial"/>
          <w:sz w:val="24"/>
          <w:szCs w:val="24"/>
        </w:rPr>
      </w:pPr>
      <w:r>
        <w:rPr>
          <w:rFonts w:ascii="Arial" w:hAnsi="Arial" w:cs="Arial"/>
          <w:sz w:val="24"/>
          <w:szCs w:val="24"/>
        </w:rPr>
        <w:t>Prof. Alexander H. Slocum (</w:t>
      </w:r>
      <w:r w:rsidRPr="00425288">
        <w:rPr>
          <w:rFonts w:ascii="Arial" w:hAnsi="Arial" w:cs="Arial"/>
          <w:sz w:val="24"/>
          <w:szCs w:val="24"/>
          <w:u w:val="single"/>
        </w:rPr>
        <w:t>slocum@mit.edu</w:t>
      </w:r>
      <w:r>
        <w:rPr>
          <w:rFonts w:ascii="Arial" w:hAnsi="Arial" w:cs="Arial"/>
          <w:sz w:val="24"/>
          <w:szCs w:val="24"/>
        </w:rPr>
        <w:t>)</w:t>
      </w:r>
    </w:p>
    <w:p w14:paraId="3DF17547" w14:textId="77777777" w:rsidR="00425288" w:rsidRDefault="00425288" w:rsidP="00425288">
      <w:pPr>
        <w:autoSpaceDE w:val="0"/>
        <w:autoSpaceDN w:val="0"/>
        <w:adjustRightInd w:val="0"/>
        <w:spacing w:after="0" w:line="240" w:lineRule="auto"/>
        <w:jc w:val="center"/>
        <w:rPr>
          <w:rFonts w:ascii="Arial" w:hAnsi="Arial" w:cs="Arial"/>
          <w:sz w:val="24"/>
          <w:szCs w:val="24"/>
        </w:rPr>
      </w:pPr>
      <w:r>
        <w:rPr>
          <w:rFonts w:ascii="Arial" w:hAnsi="Arial" w:cs="Arial"/>
          <w:sz w:val="24"/>
          <w:szCs w:val="24"/>
        </w:rPr>
        <w:t>Massachusetts Institute of Technology</w:t>
      </w:r>
    </w:p>
    <w:p w14:paraId="732D0C91" w14:textId="77777777" w:rsidR="00425288" w:rsidRDefault="00F3537C" w:rsidP="00425288">
      <w:pPr>
        <w:autoSpaceDE w:val="0"/>
        <w:autoSpaceDN w:val="0"/>
        <w:adjustRightInd w:val="0"/>
        <w:spacing w:after="0" w:line="240" w:lineRule="auto"/>
        <w:jc w:val="center"/>
        <w:rPr>
          <w:rFonts w:ascii="Arial" w:hAnsi="Arial" w:cs="Arial"/>
          <w:sz w:val="24"/>
          <w:szCs w:val="24"/>
        </w:rPr>
      </w:pPr>
      <w:r w:rsidRPr="005938F2">
        <w:rPr>
          <w:rFonts w:ascii="Arial" w:hAnsi="Arial" w:cs="Arial"/>
          <w:sz w:val="24"/>
          <w:szCs w:val="24"/>
        </w:rPr>
        <w:t xml:space="preserve"> </w:t>
      </w:r>
    </w:p>
    <w:p w14:paraId="22480679" w14:textId="77777777" w:rsidR="00425288" w:rsidRDefault="005938F2" w:rsidP="00425288">
      <w:pPr>
        <w:autoSpaceDE w:val="0"/>
        <w:autoSpaceDN w:val="0"/>
        <w:adjustRightInd w:val="0"/>
        <w:spacing w:after="0" w:line="240" w:lineRule="auto"/>
        <w:jc w:val="center"/>
        <w:rPr>
          <w:rFonts w:ascii="Arial" w:hAnsi="Arial" w:cs="Arial"/>
          <w:sz w:val="24"/>
          <w:szCs w:val="24"/>
        </w:rPr>
      </w:pPr>
      <w:r w:rsidRPr="005938F2">
        <w:rPr>
          <w:rFonts w:ascii="Arial" w:hAnsi="Arial" w:cs="Arial"/>
          <w:sz w:val="24"/>
          <w:szCs w:val="24"/>
        </w:rPr>
        <w:t xml:space="preserve">David </w:t>
      </w:r>
      <w:r w:rsidR="00274032">
        <w:rPr>
          <w:rFonts w:ascii="Arial" w:hAnsi="Arial" w:cs="Arial"/>
          <w:sz w:val="24"/>
          <w:szCs w:val="24"/>
        </w:rPr>
        <w:t xml:space="preserve">James </w:t>
      </w:r>
      <w:r w:rsidRPr="005938F2">
        <w:rPr>
          <w:rFonts w:ascii="Arial" w:hAnsi="Arial" w:cs="Arial"/>
          <w:sz w:val="24"/>
          <w:szCs w:val="24"/>
        </w:rPr>
        <w:t xml:space="preserve">Taylor </w:t>
      </w:r>
      <w:r w:rsidR="00425288">
        <w:rPr>
          <w:rFonts w:ascii="Arial" w:hAnsi="Arial" w:cs="Arial"/>
          <w:sz w:val="24"/>
          <w:szCs w:val="24"/>
        </w:rPr>
        <w:t>(</w:t>
      </w:r>
      <w:r w:rsidR="00425288" w:rsidRPr="00425288">
        <w:rPr>
          <w:rFonts w:ascii="Arial" w:hAnsi="Arial" w:cs="Arial"/>
          <w:sz w:val="24"/>
          <w:szCs w:val="24"/>
          <w:u w:val="single"/>
        </w:rPr>
        <w:t>dtaylor@mit.edu</w:t>
      </w:r>
      <w:r w:rsidR="00425288">
        <w:rPr>
          <w:rFonts w:ascii="Arial" w:hAnsi="Arial" w:cs="Arial"/>
          <w:sz w:val="24"/>
          <w:szCs w:val="24"/>
        </w:rPr>
        <w:t>)</w:t>
      </w:r>
    </w:p>
    <w:p w14:paraId="402D03BC" w14:textId="77777777" w:rsidR="00425288" w:rsidRDefault="00425288" w:rsidP="00425288">
      <w:pPr>
        <w:autoSpaceDE w:val="0"/>
        <w:autoSpaceDN w:val="0"/>
        <w:adjustRightInd w:val="0"/>
        <w:spacing w:after="0" w:line="240" w:lineRule="auto"/>
        <w:jc w:val="center"/>
        <w:rPr>
          <w:rFonts w:ascii="Arial" w:hAnsi="Arial" w:cs="Arial"/>
          <w:sz w:val="24"/>
          <w:szCs w:val="24"/>
        </w:rPr>
      </w:pPr>
      <w:r>
        <w:rPr>
          <w:rFonts w:ascii="Arial" w:hAnsi="Arial" w:cs="Arial"/>
          <w:sz w:val="24"/>
          <w:szCs w:val="24"/>
        </w:rPr>
        <w:t>Massachusetts Institute of Technology</w:t>
      </w:r>
    </w:p>
    <w:p w14:paraId="19F50A7B" w14:textId="77777777" w:rsidR="00425288" w:rsidRDefault="00425288" w:rsidP="00425288">
      <w:pPr>
        <w:autoSpaceDE w:val="0"/>
        <w:autoSpaceDN w:val="0"/>
        <w:adjustRightInd w:val="0"/>
        <w:spacing w:after="0" w:line="240" w:lineRule="auto"/>
        <w:jc w:val="center"/>
        <w:rPr>
          <w:rFonts w:ascii="Arial" w:hAnsi="Arial" w:cs="Arial"/>
          <w:sz w:val="24"/>
          <w:szCs w:val="24"/>
        </w:rPr>
      </w:pPr>
    </w:p>
    <w:p w14:paraId="689FD996" w14:textId="77777777" w:rsidR="00274032" w:rsidRDefault="00274032" w:rsidP="00274032">
      <w:pPr>
        <w:autoSpaceDE w:val="0"/>
        <w:autoSpaceDN w:val="0"/>
        <w:adjustRightInd w:val="0"/>
        <w:spacing w:after="0" w:line="240" w:lineRule="auto"/>
        <w:jc w:val="center"/>
        <w:rPr>
          <w:rFonts w:ascii="Arial" w:hAnsi="Arial" w:cs="Arial"/>
          <w:sz w:val="24"/>
          <w:szCs w:val="24"/>
        </w:rPr>
      </w:pPr>
      <w:r>
        <w:rPr>
          <w:rFonts w:ascii="Arial" w:hAnsi="Arial" w:cs="Arial"/>
          <w:sz w:val="24"/>
          <w:szCs w:val="24"/>
        </w:rPr>
        <w:t>Kevin Patrick Simon</w:t>
      </w:r>
      <w:r w:rsidRPr="005938F2">
        <w:rPr>
          <w:rFonts w:ascii="Arial" w:hAnsi="Arial" w:cs="Arial"/>
          <w:sz w:val="24"/>
          <w:szCs w:val="24"/>
        </w:rPr>
        <w:t xml:space="preserve"> </w:t>
      </w:r>
      <w:r>
        <w:rPr>
          <w:rFonts w:ascii="Arial" w:hAnsi="Arial" w:cs="Arial"/>
          <w:sz w:val="24"/>
          <w:szCs w:val="24"/>
        </w:rPr>
        <w:t>(</w:t>
      </w:r>
      <w:r w:rsidRPr="00274032">
        <w:rPr>
          <w:rFonts w:ascii="Arial" w:hAnsi="Arial" w:cs="Arial"/>
          <w:sz w:val="24"/>
          <w:szCs w:val="24"/>
          <w:u w:val="single"/>
        </w:rPr>
        <w:t>kevinpsi@mit.edu</w:t>
      </w:r>
      <w:r>
        <w:rPr>
          <w:rFonts w:ascii="Arial" w:hAnsi="Arial" w:cs="Arial"/>
          <w:sz w:val="24"/>
          <w:szCs w:val="24"/>
        </w:rPr>
        <w:t>)</w:t>
      </w:r>
    </w:p>
    <w:p w14:paraId="576B4594" w14:textId="77777777" w:rsidR="00274032" w:rsidRDefault="00274032" w:rsidP="00274032">
      <w:pPr>
        <w:autoSpaceDE w:val="0"/>
        <w:autoSpaceDN w:val="0"/>
        <w:adjustRightInd w:val="0"/>
        <w:spacing w:after="0" w:line="240" w:lineRule="auto"/>
        <w:jc w:val="center"/>
        <w:rPr>
          <w:rFonts w:ascii="Arial" w:hAnsi="Arial" w:cs="Arial"/>
          <w:sz w:val="24"/>
          <w:szCs w:val="24"/>
        </w:rPr>
      </w:pPr>
      <w:r>
        <w:rPr>
          <w:rFonts w:ascii="Arial" w:hAnsi="Arial" w:cs="Arial"/>
          <w:sz w:val="24"/>
          <w:szCs w:val="24"/>
        </w:rPr>
        <w:t>Massachusetts Institute of Technology</w:t>
      </w:r>
    </w:p>
    <w:p w14:paraId="495922CB" w14:textId="77777777" w:rsidR="00274032" w:rsidRDefault="00274032" w:rsidP="00425288">
      <w:pPr>
        <w:autoSpaceDE w:val="0"/>
        <w:autoSpaceDN w:val="0"/>
        <w:adjustRightInd w:val="0"/>
        <w:spacing w:after="0" w:line="240" w:lineRule="auto"/>
        <w:jc w:val="center"/>
        <w:rPr>
          <w:rFonts w:ascii="Arial" w:hAnsi="Arial" w:cs="Arial"/>
          <w:sz w:val="24"/>
          <w:szCs w:val="24"/>
        </w:rPr>
      </w:pPr>
    </w:p>
    <w:p w14:paraId="7B98B264" w14:textId="77777777" w:rsidR="00F3537C" w:rsidRPr="004855C9" w:rsidRDefault="00F3537C" w:rsidP="00425288">
      <w:pPr>
        <w:autoSpaceDE w:val="0"/>
        <w:autoSpaceDN w:val="0"/>
        <w:adjustRightInd w:val="0"/>
        <w:spacing w:after="0" w:line="240" w:lineRule="auto"/>
        <w:jc w:val="center"/>
        <w:rPr>
          <w:rFonts w:ascii="Arial" w:hAnsi="Arial" w:cs="Arial"/>
          <w:sz w:val="24"/>
          <w:szCs w:val="24"/>
        </w:rPr>
      </w:pPr>
      <w:r w:rsidRPr="004855C9">
        <w:rPr>
          <w:rFonts w:ascii="Arial" w:hAnsi="Arial" w:cs="Arial"/>
          <w:sz w:val="24"/>
          <w:szCs w:val="24"/>
        </w:rPr>
        <w:t>Santiago</w:t>
      </w:r>
      <w:r w:rsidR="005938F2" w:rsidRPr="004855C9">
        <w:rPr>
          <w:rFonts w:ascii="Arial" w:hAnsi="Arial" w:cs="Arial"/>
          <w:sz w:val="24"/>
          <w:szCs w:val="24"/>
        </w:rPr>
        <w:t xml:space="preserve"> Paiva</w:t>
      </w:r>
      <w:r w:rsidR="00425288" w:rsidRPr="004855C9">
        <w:rPr>
          <w:rFonts w:ascii="Arial" w:hAnsi="Arial" w:cs="Arial"/>
          <w:sz w:val="24"/>
          <w:szCs w:val="24"/>
        </w:rPr>
        <w:t xml:space="preserve"> (</w:t>
      </w:r>
      <w:r w:rsidR="00425288" w:rsidRPr="004855C9">
        <w:rPr>
          <w:rFonts w:ascii="Arial" w:hAnsi="Arial" w:cs="Arial"/>
          <w:sz w:val="24"/>
          <w:szCs w:val="24"/>
          <w:u w:val="single"/>
        </w:rPr>
        <w:t>santiago.paiva@</w:t>
      </w:r>
      <w:r w:rsidR="00F73C58" w:rsidRPr="004855C9">
        <w:rPr>
          <w:rFonts w:ascii="Arial" w:hAnsi="Arial" w:cs="Arial"/>
          <w:sz w:val="24"/>
          <w:szCs w:val="24"/>
          <w:u w:val="single"/>
        </w:rPr>
        <w:t>cs</w:t>
      </w:r>
      <w:r w:rsidR="00425288" w:rsidRPr="004855C9">
        <w:rPr>
          <w:rFonts w:ascii="Arial" w:hAnsi="Arial" w:cs="Arial"/>
          <w:sz w:val="24"/>
          <w:szCs w:val="24"/>
          <w:u w:val="single"/>
        </w:rPr>
        <w:t>.mcgill.ca</w:t>
      </w:r>
      <w:r w:rsidR="00425288" w:rsidRPr="004855C9">
        <w:rPr>
          <w:rFonts w:ascii="Arial" w:hAnsi="Arial" w:cs="Arial"/>
          <w:sz w:val="24"/>
          <w:szCs w:val="24"/>
        </w:rPr>
        <w:t>)</w:t>
      </w:r>
    </w:p>
    <w:p w14:paraId="2C008EB4" w14:textId="77777777" w:rsidR="00425288" w:rsidRPr="00425288" w:rsidRDefault="00425288" w:rsidP="00425288">
      <w:pPr>
        <w:autoSpaceDE w:val="0"/>
        <w:autoSpaceDN w:val="0"/>
        <w:adjustRightInd w:val="0"/>
        <w:spacing w:after="0" w:line="240" w:lineRule="auto"/>
        <w:jc w:val="center"/>
        <w:rPr>
          <w:rFonts w:ascii="Arial" w:hAnsi="Arial" w:cs="Arial"/>
          <w:sz w:val="24"/>
          <w:szCs w:val="24"/>
        </w:rPr>
      </w:pPr>
      <w:r>
        <w:rPr>
          <w:rFonts w:ascii="Arial" w:hAnsi="Arial" w:cs="Arial"/>
          <w:sz w:val="24"/>
          <w:szCs w:val="24"/>
        </w:rPr>
        <w:t>McGill University</w:t>
      </w:r>
    </w:p>
    <w:p w14:paraId="2C6F6A48" w14:textId="77777777" w:rsidR="005659D3" w:rsidRDefault="005659D3" w:rsidP="00F3537C">
      <w:pPr>
        <w:autoSpaceDE w:val="0"/>
        <w:autoSpaceDN w:val="0"/>
        <w:adjustRightInd w:val="0"/>
        <w:spacing w:after="0" w:line="240" w:lineRule="auto"/>
        <w:jc w:val="center"/>
        <w:rPr>
          <w:rFonts w:ascii="Arial" w:hAnsi="Arial" w:cs="Arial"/>
          <w:b/>
        </w:rPr>
      </w:pPr>
    </w:p>
    <w:p w14:paraId="494D0C4B" w14:textId="77777777" w:rsidR="00B958A2" w:rsidRDefault="00B958A2" w:rsidP="00BF1DE4">
      <w:pPr>
        <w:autoSpaceDE w:val="0"/>
        <w:autoSpaceDN w:val="0"/>
        <w:adjustRightInd w:val="0"/>
        <w:spacing w:after="0" w:line="240" w:lineRule="auto"/>
        <w:jc w:val="center"/>
        <w:rPr>
          <w:rFonts w:ascii="Arial" w:hAnsi="Arial" w:cs="Arial"/>
          <w:b/>
          <w:sz w:val="24"/>
          <w:szCs w:val="24"/>
        </w:rPr>
      </w:pPr>
    </w:p>
    <w:p w14:paraId="2BDD85AB" w14:textId="77777777" w:rsidR="00BF1DE4" w:rsidRPr="001773CC" w:rsidRDefault="00BF1DE4" w:rsidP="00BF1DE4">
      <w:pPr>
        <w:autoSpaceDE w:val="0"/>
        <w:autoSpaceDN w:val="0"/>
        <w:adjustRightInd w:val="0"/>
        <w:spacing w:after="0" w:line="240" w:lineRule="auto"/>
        <w:jc w:val="center"/>
        <w:rPr>
          <w:rFonts w:ascii="Arial" w:hAnsi="Arial" w:cs="Arial"/>
          <w:b/>
          <w:sz w:val="24"/>
          <w:szCs w:val="24"/>
        </w:rPr>
      </w:pPr>
      <w:r w:rsidRPr="001773CC">
        <w:rPr>
          <w:rFonts w:ascii="Arial" w:hAnsi="Arial" w:cs="Arial"/>
          <w:b/>
          <w:sz w:val="24"/>
          <w:szCs w:val="24"/>
        </w:rPr>
        <w:t>Abstract</w:t>
      </w:r>
    </w:p>
    <w:p w14:paraId="6C5DC497" w14:textId="77777777" w:rsidR="00DD633F" w:rsidRPr="00DD633F" w:rsidRDefault="00DD633F" w:rsidP="00DD633F">
      <w:pPr>
        <w:autoSpaceDE w:val="0"/>
        <w:autoSpaceDN w:val="0"/>
        <w:adjustRightInd w:val="0"/>
        <w:spacing w:after="0" w:line="240" w:lineRule="auto"/>
        <w:rPr>
          <w:rFonts w:ascii="Arial" w:hAnsi="Arial" w:cs="Arial"/>
          <w:sz w:val="24"/>
          <w:szCs w:val="24"/>
        </w:rPr>
      </w:pPr>
      <w:r>
        <w:rPr>
          <w:rFonts w:ascii="Arial" w:hAnsi="Arial" w:cs="Arial"/>
          <w:sz w:val="24"/>
          <w:szCs w:val="24"/>
        </w:rPr>
        <w:t>We propose a symbiotic system</w:t>
      </w:r>
      <w:ins w:id="1" w:author="Alexander Slocum" w:date="2014-04-06T08:57:00Z">
        <w:r w:rsidR="002E088C">
          <w:rPr>
            <w:rFonts w:ascii="Arial" w:hAnsi="Arial" w:cs="Arial"/>
            <w:sz w:val="24"/>
            <w:szCs w:val="24"/>
          </w:rPr>
          <w:t>s</w:t>
        </w:r>
      </w:ins>
      <w:r>
        <w:rPr>
          <w:rFonts w:ascii="Arial" w:hAnsi="Arial" w:cs="Arial"/>
          <w:sz w:val="24"/>
          <w:szCs w:val="24"/>
        </w:rPr>
        <w:t xml:space="preserve"> approach for the development of Canadian Oil Sands. We show, for example, i</w:t>
      </w:r>
      <w:r w:rsidRPr="001773CC">
        <w:rPr>
          <w:rFonts w:ascii="Arial" w:hAnsi="Arial" w:cs="Arial"/>
          <w:sz w:val="24"/>
          <w:szCs w:val="24"/>
        </w:rPr>
        <w:t xml:space="preserve">f 20% of Canadian </w:t>
      </w:r>
      <w:r>
        <w:rPr>
          <w:rFonts w:ascii="Arial" w:hAnsi="Arial" w:cs="Arial"/>
          <w:color w:val="222222"/>
          <w:sz w:val="24"/>
          <w:szCs w:val="24"/>
          <w:shd w:val="clear" w:color="auto" w:fill="FFFFFF"/>
        </w:rPr>
        <w:t>Oil Sands</w:t>
      </w:r>
      <w:r w:rsidRPr="00152AE9">
        <w:rPr>
          <w:rFonts w:ascii="Arial" w:hAnsi="Arial" w:cs="Arial"/>
          <w:sz w:val="24"/>
          <w:szCs w:val="24"/>
        </w:rPr>
        <w:t xml:space="preserve"> </w:t>
      </w:r>
      <w:r w:rsidRPr="001773CC">
        <w:rPr>
          <w:rFonts w:ascii="Arial" w:hAnsi="Arial" w:cs="Arial"/>
          <w:sz w:val="24"/>
          <w:szCs w:val="24"/>
        </w:rPr>
        <w:t>income were to be invested in renewable-energy machines as part of reclamation efforts for the land that is mined</w:t>
      </w:r>
      <w:del w:id="2" w:author="Alexander Slocum" w:date="2014-04-06T08:57:00Z">
        <w:r w:rsidRPr="001773CC" w:rsidDel="002E088C">
          <w:rPr>
            <w:rFonts w:ascii="Arial" w:hAnsi="Arial" w:cs="Arial"/>
            <w:sz w:val="24"/>
            <w:szCs w:val="24"/>
          </w:rPr>
          <w:delText xml:space="preserve"> for</w:delText>
        </w:r>
      </w:del>
      <w:r w:rsidRPr="001773CC">
        <w:rPr>
          <w:rFonts w:ascii="Arial" w:hAnsi="Arial" w:cs="Arial"/>
          <w:sz w:val="24"/>
          <w:szCs w:val="24"/>
        </w:rPr>
        <w:t xml:space="preserve">, then </w:t>
      </w:r>
      <w:r>
        <w:rPr>
          <w:rFonts w:ascii="Arial" w:hAnsi="Arial" w:cs="Arial"/>
          <w:sz w:val="24"/>
          <w:szCs w:val="24"/>
        </w:rPr>
        <w:t xml:space="preserve">three significant results </w:t>
      </w:r>
      <w:del w:id="3" w:author="Alexander Slocum" w:date="2014-04-06T08:57:00Z">
        <w:r w:rsidDel="002E088C">
          <w:rPr>
            <w:rFonts w:ascii="Arial" w:hAnsi="Arial" w:cs="Arial"/>
            <w:sz w:val="24"/>
            <w:szCs w:val="24"/>
          </w:rPr>
          <w:delText xml:space="preserve">will </w:delText>
        </w:r>
      </w:del>
      <w:ins w:id="4" w:author="Alexander Slocum" w:date="2014-04-06T08:57:00Z">
        <w:r w:rsidR="002E088C">
          <w:rPr>
            <w:rFonts w:ascii="Arial" w:hAnsi="Arial" w:cs="Arial"/>
            <w:sz w:val="24"/>
            <w:szCs w:val="24"/>
          </w:rPr>
          <w:t xml:space="preserve">can </w:t>
        </w:r>
      </w:ins>
      <w:r>
        <w:rPr>
          <w:rFonts w:ascii="Arial" w:hAnsi="Arial" w:cs="Arial"/>
          <w:sz w:val="24"/>
          <w:szCs w:val="24"/>
        </w:rPr>
        <w:t xml:space="preserve">follow. First, we estimate that </w:t>
      </w:r>
      <w:r w:rsidRPr="001773CC">
        <w:rPr>
          <w:rFonts w:ascii="Arial" w:hAnsi="Arial" w:cs="Arial"/>
          <w:sz w:val="24"/>
          <w:szCs w:val="24"/>
        </w:rPr>
        <w:t xml:space="preserve">in </w:t>
      </w:r>
      <w:r w:rsidR="00B551A0">
        <w:rPr>
          <w:rFonts w:ascii="Arial" w:hAnsi="Arial" w:cs="Arial"/>
          <w:sz w:val="24"/>
          <w:szCs w:val="24"/>
        </w:rPr>
        <w:t>50</w:t>
      </w:r>
      <w:r w:rsidRPr="001773CC">
        <w:rPr>
          <w:rFonts w:ascii="Arial" w:hAnsi="Arial" w:cs="Arial"/>
          <w:sz w:val="24"/>
          <w:szCs w:val="24"/>
        </w:rPr>
        <w:t xml:space="preserve"> years as much CO</w:t>
      </w:r>
      <w:r w:rsidRPr="001773CC">
        <w:rPr>
          <w:rFonts w:ascii="Arial" w:hAnsi="Arial" w:cs="Arial"/>
          <w:sz w:val="24"/>
          <w:szCs w:val="24"/>
          <w:vertAlign w:val="subscript"/>
        </w:rPr>
        <w:t>2</w:t>
      </w:r>
      <w:r w:rsidRPr="001773CC">
        <w:rPr>
          <w:rFonts w:ascii="Arial" w:hAnsi="Arial" w:cs="Arial"/>
          <w:sz w:val="24"/>
          <w:szCs w:val="24"/>
        </w:rPr>
        <w:t xml:space="preserve"> will have been kept from the air from burning coal to make electricity as was released into the air from mining the </w:t>
      </w:r>
      <w:r>
        <w:rPr>
          <w:rFonts w:ascii="Arial" w:hAnsi="Arial" w:cs="Arial"/>
          <w:sz w:val="24"/>
          <w:szCs w:val="24"/>
        </w:rPr>
        <w:t>oil</w:t>
      </w:r>
      <w:r w:rsidRPr="001773CC">
        <w:rPr>
          <w:rFonts w:ascii="Arial" w:hAnsi="Arial" w:cs="Arial"/>
          <w:sz w:val="24"/>
          <w:szCs w:val="24"/>
        </w:rPr>
        <w:t xml:space="preserve"> sands and consuming the oil</w:t>
      </w:r>
      <w:r>
        <w:rPr>
          <w:rFonts w:ascii="Arial" w:hAnsi="Arial" w:cs="Arial"/>
          <w:sz w:val="24"/>
          <w:szCs w:val="24"/>
        </w:rPr>
        <w:t xml:space="preserve">. Second, this proposed investment can be regarded as </w:t>
      </w:r>
      <w:ins w:id="5" w:author="Alexander Slocum" w:date="2014-04-06T08:58:00Z">
        <w:r w:rsidR="002E088C">
          <w:rPr>
            <w:rFonts w:ascii="Arial" w:hAnsi="Arial" w:cs="Arial"/>
            <w:sz w:val="24"/>
            <w:szCs w:val="24"/>
          </w:rPr>
          <w:t xml:space="preserve">a </w:t>
        </w:r>
      </w:ins>
      <w:r>
        <w:rPr>
          <w:rFonts w:ascii="Arial" w:hAnsi="Arial" w:cs="Arial"/>
          <w:sz w:val="24"/>
          <w:szCs w:val="24"/>
        </w:rPr>
        <w:t xml:space="preserve">better alternative to a “Carbon Tax”. Finally, we show that in a period of excess electricity power generation, the power can be </w:t>
      </w:r>
      <w:del w:id="6" w:author="Alexander Slocum" w:date="2014-04-06T08:58:00Z">
        <w:r w:rsidDel="002E088C">
          <w:rPr>
            <w:rFonts w:ascii="Arial" w:hAnsi="Arial" w:cs="Arial"/>
            <w:sz w:val="24"/>
            <w:szCs w:val="24"/>
          </w:rPr>
          <w:delText>used to sell it</w:delText>
        </w:r>
      </w:del>
      <w:ins w:id="7" w:author="Alexander Slocum" w:date="2014-04-06T08:58:00Z">
        <w:r w:rsidR="002E088C">
          <w:rPr>
            <w:rFonts w:ascii="Arial" w:hAnsi="Arial" w:cs="Arial"/>
            <w:sz w:val="24"/>
            <w:szCs w:val="24"/>
          </w:rPr>
          <w:t>sold</w:t>
        </w:r>
      </w:ins>
      <w:r>
        <w:rPr>
          <w:rFonts w:ascii="Arial" w:hAnsi="Arial" w:cs="Arial"/>
          <w:sz w:val="24"/>
          <w:szCs w:val="24"/>
        </w:rPr>
        <w:t xml:space="preserve"> back to the grid, </w:t>
      </w:r>
      <w:ins w:id="8" w:author="Alexander Slocum" w:date="2014-04-06T08:58:00Z">
        <w:r w:rsidR="002E088C">
          <w:rPr>
            <w:rFonts w:ascii="Arial" w:hAnsi="Arial" w:cs="Arial"/>
            <w:sz w:val="24"/>
            <w:szCs w:val="24"/>
          </w:rPr>
          <w:t xml:space="preserve">power electric underground heaters for </w:t>
        </w:r>
      </w:ins>
      <w:ins w:id="9" w:author="Alexander Slocum" w:date="2014-04-06T08:59:00Z">
        <w:r w:rsidR="002E088C">
          <w:rPr>
            <w:rFonts w:ascii="Arial" w:hAnsi="Arial" w:cs="Arial"/>
            <w:sz w:val="24"/>
            <w:szCs w:val="24"/>
          </w:rPr>
          <w:t>liquefying</w:t>
        </w:r>
      </w:ins>
      <w:ins w:id="10" w:author="Alexander Slocum" w:date="2014-04-06T08:58:00Z">
        <w:r w:rsidR="002E088C">
          <w:rPr>
            <w:rFonts w:ascii="Arial" w:hAnsi="Arial" w:cs="Arial"/>
            <w:sz w:val="24"/>
            <w:szCs w:val="24"/>
          </w:rPr>
          <w:t xml:space="preserve"> </w:t>
        </w:r>
      </w:ins>
      <w:ins w:id="11" w:author="Alexander Slocum" w:date="2014-04-06T08:59:00Z">
        <w:r w:rsidR="002E088C">
          <w:rPr>
            <w:rFonts w:ascii="Arial" w:hAnsi="Arial" w:cs="Arial"/>
            <w:sz w:val="24"/>
            <w:szCs w:val="24"/>
          </w:rPr>
          <w:t xml:space="preserve">bitumen for extraction without mining operations, </w:t>
        </w:r>
      </w:ins>
      <w:r>
        <w:rPr>
          <w:rFonts w:ascii="Arial" w:hAnsi="Arial" w:cs="Arial"/>
          <w:sz w:val="24"/>
          <w:szCs w:val="24"/>
        </w:rPr>
        <w:t xml:space="preserve">or </w:t>
      </w:r>
      <w:ins w:id="12" w:author="Alexander Slocum" w:date="2014-04-06T08:59:00Z">
        <w:r w:rsidR="002E088C">
          <w:rPr>
            <w:rFonts w:ascii="Arial" w:hAnsi="Arial" w:cs="Arial"/>
            <w:sz w:val="24"/>
            <w:szCs w:val="24"/>
          </w:rPr>
          <w:t xml:space="preserve">to power operations for </w:t>
        </w:r>
      </w:ins>
      <w:r>
        <w:rPr>
          <w:rFonts w:ascii="Arial" w:hAnsi="Arial" w:cs="Arial"/>
          <w:sz w:val="24"/>
          <w:szCs w:val="24"/>
        </w:rPr>
        <w:t>clean</w:t>
      </w:r>
      <w:ins w:id="13" w:author="Alexander Slocum" w:date="2014-04-06T08:59:00Z">
        <w:r w:rsidR="002E088C">
          <w:rPr>
            <w:rFonts w:ascii="Arial" w:hAnsi="Arial" w:cs="Arial"/>
            <w:sz w:val="24"/>
            <w:szCs w:val="24"/>
          </w:rPr>
          <w:t>ing</w:t>
        </w:r>
      </w:ins>
      <w:r>
        <w:rPr>
          <w:rFonts w:ascii="Arial" w:hAnsi="Arial" w:cs="Arial"/>
          <w:sz w:val="24"/>
          <w:szCs w:val="24"/>
        </w:rPr>
        <w:t xml:space="preserve"> contaminated water of P</w:t>
      </w:r>
      <w:r w:rsidRPr="0054427E">
        <w:rPr>
          <w:rFonts w:ascii="Arial" w:hAnsi="Arial" w:cs="Arial"/>
          <w:sz w:val="24"/>
          <w:szCs w:val="24"/>
        </w:rPr>
        <w:t>oly-</w:t>
      </w:r>
      <w:r>
        <w:rPr>
          <w:rFonts w:ascii="Arial" w:hAnsi="Arial" w:cs="Arial"/>
          <w:sz w:val="24"/>
          <w:szCs w:val="24"/>
        </w:rPr>
        <w:t>A</w:t>
      </w:r>
      <w:r w:rsidRPr="0054427E">
        <w:rPr>
          <w:rFonts w:ascii="Arial" w:hAnsi="Arial" w:cs="Arial"/>
          <w:sz w:val="24"/>
          <w:szCs w:val="24"/>
        </w:rPr>
        <w:t xml:space="preserve">romatic </w:t>
      </w:r>
      <w:r>
        <w:rPr>
          <w:rFonts w:ascii="Arial" w:hAnsi="Arial" w:cs="Arial"/>
          <w:sz w:val="24"/>
          <w:szCs w:val="24"/>
        </w:rPr>
        <w:t>H</w:t>
      </w:r>
      <w:r w:rsidRPr="0054427E">
        <w:rPr>
          <w:rFonts w:ascii="Arial" w:hAnsi="Arial" w:cs="Arial"/>
          <w:sz w:val="24"/>
          <w:szCs w:val="24"/>
        </w:rPr>
        <w:t>ydrocarbons</w:t>
      </w:r>
      <w:r>
        <w:rPr>
          <w:rFonts w:ascii="Arial" w:hAnsi="Arial" w:cs="Arial"/>
          <w:sz w:val="24"/>
          <w:szCs w:val="24"/>
        </w:rPr>
        <w:t xml:space="preserve"> (</w:t>
      </w:r>
      <w:r w:rsidRPr="0054427E">
        <w:rPr>
          <w:rFonts w:ascii="Arial" w:hAnsi="Arial" w:cs="Arial"/>
          <w:sz w:val="24"/>
          <w:szCs w:val="24"/>
        </w:rPr>
        <w:t>PAH</w:t>
      </w:r>
      <w:r>
        <w:rPr>
          <w:rFonts w:ascii="Arial" w:hAnsi="Arial" w:cs="Arial"/>
          <w:sz w:val="24"/>
          <w:szCs w:val="24"/>
        </w:rPr>
        <w:t xml:space="preserve">) </w:t>
      </w:r>
      <w:del w:id="14" w:author="Alexander Slocum" w:date="2014-04-06T08:59:00Z">
        <w:r w:rsidDel="002E088C">
          <w:rPr>
            <w:rFonts w:ascii="Arial" w:hAnsi="Arial" w:cs="Arial"/>
            <w:sz w:val="24"/>
            <w:szCs w:val="24"/>
          </w:rPr>
          <w:delText xml:space="preserve">and </w:delText>
        </w:r>
      </w:del>
      <w:ins w:id="15" w:author="Alexander Slocum" w:date="2014-04-06T08:59:00Z">
        <w:r w:rsidR="002E088C">
          <w:rPr>
            <w:rFonts w:ascii="Arial" w:hAnsi="Arial" w:cs="Arial"/>
            <w:sz w:val="24"/>
            <w:szCs w:val="24"/>
          </w:rPr>
          <w:t xml:space="preserve">which can then be </w:t>
        </w:r>
      </w:ins>
      <w:r>
        <w:rPr>
          <w:rFonts w:ascii="Arial" w:hAnsi="Arial" w:cs="Arial"/>
          <w:sz w:val="24"/>
          <w:szCs w:val="24"/>
        </w:rPr>
        <w:t>hydrocrack</w:t>
      </w:r>
      <w:ins w:id="16" w:author="Alexander Slocum" w:date="2014-04-06T08:59:00Z">
        <w:r w:rsidR="002E088C">
          <w:rPr>
            <w:rFonts w:ascii="Arial" w:hAnsi="Arial" w:cs="Arial"/>
            <w:sz w:val="24"/>
            <w:szCs w:val="24"/>
          </w:rPr>
          <w:t>ed</w:t>
        </w:r>
      </w:ins>
      <w:r>
        <w:rPr>
          <w:rFonts w:ascii="Arial" w:hAnsi="Arial" w:cs="Arial"/>
          <w:sz w:val="24"/>
          <w:szCs w:val="24"/>
        </w:rPr>
        <w:t xml:space="preserve"> </w:t>
      </w:r>
      <w:del w:id="17" w:author="Alexander Slocum" w:date="2014-04-06T08:59:00Z">
        <w:r w:rsidDel="002E088C">
          <w:rPr>
            <w:rFonts w:ascii="Arial" w:hAnsi="Arial" w:cs="Arial"/>
            <w:sz w:val="24"/>
            <w:szCs w:val="24"/>
          </w:rPr>
          <w:delText xml:space="preserve">PAH </w:delText>
        </w:r>
      </w:del>
      <w:r>
        <w:rPr>
          <w:rFonts w:ascii="Arial" w:hAnsi="Arial" w:cs="Arial"/>
          <w:sz w:val="24"/>
          <w:szCs w:val="24"/>
        </w:rPr>
        <w:t xml:space="preserve">into useful compounds.  </w:t>
      </w:r>
    </w:p>
    <w:sdt>
      <w:sdtPr>
        <w:rPr>
          <w:rFonts w:asciiTheme="minorHAnsi" w:eastAsiaTheme="minorHAnsi" w:hAnsiTheme="minorHAnsi" w:cstheme="minorBidi"/>
          <w:b w:val="0"/>
          <w:bCs w:val="0"/>
          <w:color w:val="auto"/>
          <w:sz w:val="22"/>
          <w:szCs w:val="22"/>
          <w:lang w:val="en-CA" w:eastAsia="en-US"/>
        </w:rPr>
        <w:id w:val="-454328683"/>
        <w:docPartObj>
          <w:docPartGallery w:val="Table of Contents"/>
          <w:docPartUnique/>
        </w:docPartObj>
      </w:sdtPr>
      <w:sdtEndPr>
        <w:rPr>
          <w:noProof/>
        </w:rPr>
      </w:sdtEndPr>
      <w:sdtContent>
        <w:p w14:paraId="644BBC08" w14:textId="77777777" w:rsidR="005938F2" w:rsidRPr="005938F2" w:rsidRDefault="005938F2">
          <w:pPr>
            <w:pStyle w:val="TOCHeading"/>
            <w:rPr>
              <w:rFonts w:ascii="Arial" w:hAnsi="Arial" w:cs="Arial"/>
              <w:color w:val="auto"/>
            </w:rPr>
          </w:pPr>
          <w:r w:rsidRPr="005938F2">
            <w:rPr>
              <w:rFonts w:ascii="Arial" w:hAnsi="Arial" w:cs="Arial"/>
              <w:color w:val="auto"/>
            </w:rPr>
            <w:t>Contents</w:t>
          </w:r>
        </w:p>
        <w:p w14:paraId="48795D64" w14:textId="77777777" w:rsidR="00BC47B6" w:rsidRDefault="005938F2">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384514767" w:history="1">
            <w:r w:rsidR="00BC47B6" w:rsidRPr="001A4767">
              <w:rPr>
                <w:rStyle w:val="Hyperlink"/>
                <w:rFonts w:ascii="Arial" w:hAnsi="Arial" w:cs="Arial"/>
                <w:noProof/>
              </w:rPr>
              <w:t>1 Introduction</w:t>
            </w:r>
            <w:r w:rsidR="00BC47B6">
              <w:rPr>
                <w:noProof/>
                <w:webHidden/>
              </w:rPr>
              <w:tab/>
            </w:r>
            <w:r w:rsidR="00BC47B6">
              <w:rPr>
                <w:noProof/>
                <w:webHidden/>
              </w:rPr>
              <w:fldChar w:fldCharType="begin"/>
            </w:r>
            <w:r w:rsidR="00BC47B6">
              <w:rPr>
                <w:noProof/>
                <w:webHidden/>
              </w:rPr>
              <w:instrText xml:space="preserve"> PAGEREF _Toc384514767 \h </w:instrText>
            </w:r>
            <w:r w:rsidR="00BC47B6">
              <w:rPr>
                <w:noProof/>
                <w:webHidden/>
              </w:rPr>
            </w:r>
            <w:r w:rsidR="00BC47B6">
              <w:rPr>
                <w:noProof/>
                <w:webHidden/>
              </w:rPr>
              <w:fldChar w:fldCharType="separate"/>
            </w:r>
            <w:r w:rsidR="00BC47B6">
              <w:rPr>
                <w:noProof/>
                <w:webHidden/>
              </w:rPr>
              <w:t>3</w:t>
            </w:r>
            <w:r w:rsidR="00BC47B6">
              <w:rPr>
                <w:noProof/>
                <w:webHidden/>
              </w:rPr>
              <w:fldChar w:fldCharType="end"/>
            </w:r>
          </w:hyperlink>
        </w:p>
        <w:p w14:paraId="7300A10A" w14:textId="77777777" w:rsidR="00BC47B6" w:rsidRDefault="00316AED">
          <w:pPr>
            <w:pStyle w:val="TOC2"/>
            <w:tabs>
              <w:tab w:val="right" w:leader="dot" w:pos="9350"/>
            </w:tabs>
            <w:rPr>
              <w:rFonts w:eastAsiaTheme="minorEastAsia"/>
              <w:noProof/>
              <w:lang w:eastAsia="en-CA"/>
            </w:rPr>
          </w:pPr>
          <w:hyperlink w:anchor="_Toc384514768" w:history="1">
            <w:r w:rsidR="00BC47B6" w:rsidRPr="001A4767">
              <w:rPr>
                <w:rStyle w:val="Hyperlink"/>
                <w:rFonts w:ascii="Arial" w:hAnsi="Arial" w:cs="Arial"/>
                <w:noProof/>
              </w:rPr>
              <w:t>1.1 Motivation</w:t>
            </w:r>
            <w:r w:rsidR="00BC47B6">
              <w:rPr>
                <w:noProof/>
                <w:webHidden/>
              </w:rPr>
              <w:tab/>
            </w:r>
            <w:r w:rsidR="00BC47B6">
              <w:rPr>
                <w:noProof/>
                <w:webHidden/>
              </w:rPr>
              <w:fldChar w:fldCharType="begin"/>
            </w:r>
            <w:r w:rsidR="00BC47B6">
              <w:rPr>
                <w:noProof/>
                <w:webHidden/>
              </w:rPr>
              <w:instrText xml:space="preserve"> PAGEREF _Toc384514768 \h </w:instrText>
            </w:r>
            <w:r w:rsidR="00BC47B6">
              <w:rPr>
                <w:noProof/>
                <w:webHidden/>
              </w:rPr>
            </w:r>
            <w:r w:rsidR="00BC47B6">
              <w:rPr>
                <w:noProof/>
                <w:webHidden/>
              </w:rPr>
              <w:fldChar w:fldCharType="separate"/>
            </w:r>
            <w:r w:rsidR="00BC47B6">
              <w:rPr>
                <w:noProof/>
                <w:webHidden/>
              </w:rPr>
              <w:t>3</w:t>
            </w:r>
            <w:r w:rsidR="00BC47B6">
              <w:rPr>
                <w:noProof/>
                <w:webHidden/>
              </w:rPr>
              <w:fldChar w:fldCharType="end"/>
            </w:r>
          </w:hyperlink>
        </w:p>
        <w:p w14:paraId="7A2EE30E" w14:textId="77777777" w:rsidR="00BC47B6" w:rsidRDefault="00316AED">
          <w:pPr>
            <w:pStyle w:val="TOC2"/>
            <w:tabs>
              <w:tab w:val="right" w:leader="dot" w:pos="9350"/>
            </w:tabs>
            <w:rPr>
              <w:rFonts w:eastAsiaTheme="minorEastAsia"/>
              <w:noProof/>
              <w:lang w:eastAsia="en-CA"/>
            </w:rPr>
          </w:pPr>
          <w:hyperlink w:anchor="_Toc384514769" w:history="1">
            <w:r w:rsidR="00BC47B6" w:rsidRPr="001A4767">
              <w:rPr>
                <w:rStyle w:val="Hyperlink"/>
                <w:rFonts w:ascii="Arial" w:hAnsi="Arial" w:cs="Arial"/>
                <w:noProof/>
              </w:rPr>
              <w:t>1.2 Problem Observation</w:t>
            </w:r>
            <w:r w:rsidR="00BC47B6">
              <w:rPr>
                <w:noProof/>
                <w:webHidden/>
              </w:rPr>
              <w:tab/>
            </w:r>
            <w:r w:rsidR="00BC47B6">
              <w:rPr>
                <w:noProof/>
                <w:webHidden/>
              </w:rPr>
              <w:fldChar w:fldCharType="begin"/>
            </w:r>
            <w:r w:rsidR="00BC47B6">
              <w:rPr>
                <w:noProof/>
                <w:webHidden/>
              </w:rPr>
              <w:instrText xml:space="preserve"> PAGEREF _Toc384514769 \h </w:instrText>
            </w:r>
            <w:r w:rsidR="00BC47B6">
              <w:rPr>
                <w:noProof/>
                <w:webHidden/>
              </w:rPr>
            </w:r>
            <w:r w:rsidR="00BC47B6">
              <w:rPr>
                <w:noProof/>
                <w:webHidden/>
              </w:rPr>
              <w:fldChar w:fldCharType="separate"/>
            </w:r>
            <w:r w:rsidR="00BC47B6">
              <w:rPr>
                <w:noProof/>
                <w:webHidden/>
              </w:rPr>
              <w:t>3</w:t>
            </w:r>
            <w:r w:rsidR="00BC47B6">
              <w:rPr>
                <w:noProof/>
                <w:webHidden/>
              </w:rPr>
              <w:fldChar w:fldCharType="end"/>
            </w:r>
          </w:hyperlink>
        </w:p>
        <w:p w14:paraId="73C99BF9" w14:textId="77777777" w:rsidR="00BC47B6" w:rsidRDefault="00316AED">
          <w:pPr>
            <w:pStyle w:val="TOC1"/>
            <w:tabs>
              <w:tab w:val="right" w:leader="dot" w:pos="9350"/>
            </w:tabs>
            <w:rPr>
              <w:rFonts w:eastAsiaTheme="minorEastAsia"/>
              <w:noProof/>
              <w:lang w:eastAsia="en-CA"/>
            </w:rPr>
          </w:pPr>
          <w:hyperlink w:anchor="_Toc384514770" w:history="1">
            <w:r w:rsidR="00BC47B6" w:rsidRPr="001A4767">
              <w:rPr>
                <w:rStyle w:val="Hyperlink"/>
                <w:rFonts w:ascii="Arial" w:hAnsi="Arial" w:cs="Arial"/>
                <w:noProof/>
              </w:rPr>
              <w:t>2 Alberta's Oil Sands Analysis</w:t>
            </w:r>
            <w:r w:rsidR="00BC47B6">
              <w:rPr>
                <w:noProof/>
                <w:webHidden/>
              </w:rPr>
              <w:tab/>
            </w:r>
            <w:r w:rsidR="00BC47B6">
              <w:rPr>
                <w:noProof/>
                <w:webHidden/>
              </w:rPr>
              <w:fldChar w:fldCharType="begin"/>
            </w:r>
            <w:r w:rsidR="00BC47B6">
              <w:rPr>
                <w:noProof/>
                <w:webHidden/>
              </w:rPr>
              <w:instrText xml:space="preserve"> PAGEREF _Toc384514770 \h </w:instrText>
            </w:r>
            <w:r w:rsidR="00BC47B6">
              <w:rPr>
                <w:noProof/>
                <w:webHidden/>
              </w:rPr>
            </w:r>
            <w:r w:rsidR="00BC47B6">
              <w:rPr>
                <w:noProof/>
                <w:webHidden/>
              </w:rPr>
              <w:fldChar w:fldCharType="separate"/>
            </w:r>
            <w:r w:rsidR="00BC47B6">
              <w:rPr>
                <w:noProof/>
                <w:webHidden/>
              </w:rPr>
              <w:t>6</w:t>
            </w:r>
            <w:r w:rsidR="00BC47B6">
              <w:rPr>
                <w:noProof/>
                <w:webHidden/>
              </w:rPr>
              <w:fldChar w:fldCharType="end"/>
            </w:r>
          </w:hyperlink>
        </w:p>
        <w:p w14:paraId="1871A475" w14:textId="77777777" w:rsidR="00BC47B6" w:rsidRDefault="00316AED">
          <w:pPr>
            <w:pStyle w:val="TOC2"/>
            <w:tabs>
              <w:tab w:val="right" w:leader="dot" w:pos="9350"/>
            </w:tabs>
            <w:rPr>
              <w:rFonts w:eastAsiaTheme="minorEastAsia"/>
              <w:noProof/>
              <w:lang w:eastAsia="en-CA"/>
            </w:rPr>
          </w:pPr>
          <w:hyperlink w:anchor="_Toc384514771" w:history="1">
            <w:r w:rsidR="00BC47B6" w:rsidRPr="001A4767">
              <w:rPr>
                <w:rStyle w:val="Hyperlink"/>
                <w:rFonts w:ascii="Arial" w:hAnsi="Arial" w:cs="Arial"/>
                <w:noProof/>
              </w:rPr>
              <w:t>2.1 CO</w:t>
            </w:r>
            <w:r w:rsidR="00BC47B6" w:rsidRPr="001A4767">
              <w:rPr>
                <w:rStyle w:val="Hyperlink"/>
                <w:rFonts w:ascii="Arial" w:hAnsi="Arial" w:cs="Arial"/>
                <w:noProof/>
                <w:vertAlign w:val="subscript"/>
              </w:rPr>
              <w:t>2</w:t>
            </w:r>
            <w:r w:rsidR="00BC47B6" w:rsidRPr="001A4767">
              <w:rPr>
                <w:rStyle w:val="Hyperlink"/>
                <w:rFonts w:ascii="Arial" w:hAnsi="Arial" w:cs="Arial"/>
                <w:noProof/>
              </w:rPr>
              <w:t xml:space="preserve"> Emissions Overview</w:t>
            </w:r>
            <w:r w:rsidR="00BC47B6">
              <w:rPr>
                <w:noProof/>
                <w:webHidden/>
              </w:rPr>
              <w:tab/>
            </w:r>
            <w:r w:rsidR="00BC47B6">
              <w:rPr>
                <w:noProof/>
                <w:webHidden/>
              </w:rPr>
              <w:fldChar w:fldCharType="begin"/>
            </w:r>
            <w:r w:rsidR="00BC47B6">
              <w:rPr>
                <w:noProof/>
                <w:webHidden/>
              </w:rPr>
              <w:instrText xml:space="preserve"> PAGEREF _Toc384514771 \h </w:instrText>
            </w:r>
            <w:r w:rsidR="00BC47B6">
              <w:rPr>
                <w:noProof/>
                <w:webHidden/>
              </w:rPr>
            </w:r>
            <w:r w:rsidR="00BC47B6">
              <w:rPr>
                <w:noProof/>
                <w:webHidden/>
              </w:rPr>
              <w:fldChar w:fldCharType="separate"/>
            </w:r>
            <w:r w:rsidR="00BC47B6">
              <w:rPr>
                <w:noProof/>
                <w:webHidden/>
              </w:rPr>
              <w:t>6</w:t>
            </w:r>
            <w:r w:rsidR="00BC47B6">
              <w:rPr>
                <w:noProof/>
                <w:webHidden/>
              </w:rPr>
              <w:fldChar w:fldCharType="end"/>
            </w:r>
          </w:hyperlink>
        </w:p>
        <w:p w14:paraId="5ABEDFDD" w14:textId="77777777" w:rsidR="00BC47B6" w:rsidRDefault="00316AED">
          <w:pPr>
            <w:pStyle w:val="TOC2"/>
            <w:tabs>
              <w:tab w:val="right" w:leader="dot" w:pos="9350"/>
            </w:tabs>
            <w:rPr>
              <w:rFonts w:eastAsiaTheme="minorEastAsia"/>
              <w:noProof/>
              <w:lang w:eastAsia="en-CA"/>
            </w:rPr>
          </w:pPr>
          <w:hyperlink w:anchor="_Toc384514772" w:history="1">
            <w:r w:rsidR="00BC47B6" w:rsidRPr="001A4767">
              <w:rPr>
                <w:rStyle w:val="Hyperlink"/>
                <w:rFonts w:ascii="Arial" w:hAnsi="Arial" w:cs="Arial"/>
                <w:noProof/>
              </w:rPr>
              <w:t>2.2 The Keystone XL Pipeline</w:t>
            </w:r>
            <w:r w:rsidR="00BC47B6">
              <w:rPr>
                <w:noProof/>
                <w:webHidden/>
              </w:rPr>
              <w:tab/>
            </w:r>
            <w:r w:rsidR="00BC47B6">
              <w:rPr>
                <w:noProof/>
                <w:webHidden/>
              </w:rPr>
              <w:fldChar w:fldCharType="begin"/>
            </w:r>
            <w:r w:rsidR="00BC47B6">
              <w:rPr>
                <w:noProof/>
                <w:webHidden/>
              </w:rPr>
              <w:instrText xml:space="preserve"> PAGEREF _Toc384514772 \h </w:instrText>
            </w:r>
            <w:r w:rsidR="00BC47B6">
              <w:rPr>
                <w:noProof/>
                <w:webHidden/>
              </w:rPr>
            </w:r>
            <w:r w:rsidR="00BC47B6">
              <w:rPr>
                <w:noProof/>
                <w:webHidden/>
              </w:rPr>
              <w:fldChar w:fldCharType="separate"/>
            </w:r>
            <w:r w:rsidR="00BC47B6">
              <w:rPr>
                <w:noProof/>
                <w:webHidden/>
              </w:rPr>
              <w:t>6</w:t>
            </w:r>
            <w:r w:rsidR="00BC47B6">
              <w:rPr>
                <w:noProof/>
                <w:webHidden/>
              </w:rPr>
              <w:fldChar w:fldCharType="end"/>
            </w:r>
          </w:hyperlink>
        </w:p>
        <w:p w14:paraId="679F0670" w14:textId="77777777" w:rsidR="00BC47B6" w:rsidRDefault="00316AED">
          <w:pPr>
            <w:pStyle w:val="TOC2"/>
            <w:tabs>
              <w:tab w:val="right" w:leader="dot" w:pos="9350"/>
            </w:tabs>
            <w:rPr>
              <w:rFonts w:eastAsiaTheme="minorEastAsia"/>
              <w:noProof/>
              <w:lang w:eastAsia="en-CA"/>
            </w:rPr>
          </w:pPr>
          <w:hyperlink w:anchor="_Toc384514773" w:history="1">
            <w:r w:rsidR="00BC47B6" w:rsidRPr="001A4767">
              <w:rPr>
                <w:rStyle w:val="Hyperlink"/>
                <w:rFonts w:ascii="Arial" w:hAnsi="Arial" w:cs="Arial"/>
                <w:noProof/>
              </w:rPr>
              <w:t>2.3 Oil Sands EROI Analysis</w:t>
            </w:r>
            <w:r w:rsidR="00BC47B6">
              <w:rPr>
                <w:noProof/>
                <w:webHidden/>
              </w:rPr>
              <w:tab/>
            </w:r>
            <w:r w:rsidR="00BC47B6">
              <w:rPr>
                <w:noProof/>
                <w:webHidden/>
              </w:rPr>
              <w:fldChar w:fldCharType="begin"/>
            </w:r>
            <w:r w:rsidR="00BC47B6">
              <w:rPr>
                <w:noProof/>
                <w:webHidden/>
              </w:rPr>
              <w:instrText xml:space="preserve"> PAGEREF _Toc384514773 \h </w:instrText>
            </w:r>
            <w:r w:rsidR="00BC47B6">
              <w:rPr>
                <w:noProof/>
                <w:webHidden/>
              </w:rPr>
            </w:r>
            <w:r w:rsidR="00BC47B6">
              <w:rPr>
                <w:noProof/>
                <w:webHidden/>
              </w:rPr>
              <w:fldChar w:fldCharType="separate"/>
            </w:r>
            <w:r w:rsidR="00BC47B6">
              <w:rPr>
                <w:noProof/>
                <w:webHidden/>
              </w:rPr>
              <w:t>7</w:t>
            </w:r>
            <w:r w:rsidR="00BC47B6">
              <w:rPr>
                <w:noProof/>
                <w:webHidden/>
              </w:rPr>
              <w:fldChar w:fldCharType="end"/>
            </w:r>
          </w:hyperlink>
        </w:p>
        <w:p w14:paraId="5AC6D8C4" w14:textId="77777777" w:rsidR="00BC47B6" w:rsidRDefault="00316AED">
          <w:pPr>
            <w:pStyle w:val="TOC1"/>
            <w:tabs>
              <w:tab w:val="right" w:leader="dot" w:pos="9350"/>
            </w:tabs>
            <w:rPr>
              <w:rFonts w:eastAsiaTheme="minorEastAsia"/>
              <w:noProof/>
              <w:lang w:eastAsia="en-CA"/>
            </w:rPr>
          </w:pPr>
          <w:hyperlink w:anchor="_Toc384514774" w:history="1">
            <w:r w:rsidR="00BC47B6" w:rsidRPr="001A4767">
              <w:rPr>
                <w:rStyle w:val="Hyperlink"/>
                <w:rFonts w:ascii="Arial" w:hAnsi="Arial" w:cs="Arial"/>
                <w:noProof/>
              </w:rPr>
              <w:t>3 CO</w:t>
            </w:r>
            <w:r w:rsidR="00BC47B6" w:rsidRPr="001A4767">
              <w:rPr>
                <w:rStyle w:val="Hyperlink"/>
                <w:rFonts w:ascii="Arial" w:hAnsi="Arial" w:cs="Arial"/>
                <w:noProof/>
                <w:vertAlign w:val="subscript"/>
              </w:rPr>
              <w:t>2</w:t>
            </w:r>
            <w:r w:rsidR="00BC47B6" w:rsidRPr="001A4767">
              <w:rPr>
                <w:rStyle w:val="Hyperlink"/>
                <w:rFonts w:ascii="Arial" w:hAnsi="Arial" w:cs="Arial"/>
                <w:noProof/>
              </w:rPr>
              <w:t xml:space="preserve"> Saved From Investing in Renewable Energy</w:t>
            </w:r>
            <w:r w:rsidR="00BC47B6">
              <w:rPr>
                <w:noProof/>
                <w:webHidden/>
              </w:rPr>
              <w:tab/>
            </w:r>
            <w:r w:rsidR="00BC47B6">
              <w:rPr>
                <w:noProof/>
                <w:webHidden/>
              </w:rPr>
              <w:fldChar w:fldCharType="begin"/>
            </w:r>
            <w:r w:rsidR="00BC47B6">
              <w:rPr>
                <w:noProof/>
                <w:webHidden/>
              </w:rPr>
              <w:instrText xml:space="preserve"> PAGEREF _Toc384514774 \h </w:instrText>
            </w:r>
            <w:r w:rsidR="00BC47B6">
              <w:rPr>
                <w:noProof/>
                <w:webHidden/>
              </w:rPr>
            </w:r>
            <w:r w:rsidR="00BC47B6">
              <w:rPr>
                <w:noProof/>
                <w:webHidden/>
              </w:rPr>
              <w:fldChar w:fldCharType="separate"/>
            </w:r>
            <w:r w:rsidR="00BC47B6">
              <w:rPr>
                <w:noProof/>
                <w:webHidden/>
              </w:rPr>
              <w:t>8</w:t>
            </w:r>
            <w:r w:rsidR="00BC47B6">
              <w:rPr>
                <w:noProof/>
                <w:webHidden/>
              </w:rPr>
              <w:fldChar w:fldCharType="end"/>
            </w:r>
          </w:hyperlink>
        </w:p>
        <w:p w14:paraId="1976CE7E" w14:textId="77777777" w:rsidR="00BC47B6" w:rsidRDefault="00316AED">
          <w:pPr>
            <w:pStyle w:val="TOC2"/>
            <w:tabs>
              <w:tab w:val="right" w:leader="dot" w:pos="9350"/>
            </w:tabs>
            <w:rPr>
              <w:rFonts w:eastAsiaTheme="minorEastAsia"/>
              <w:noProof/>
              <w:lang w:eastAsia="en-CA"/>
            </w:rPr>
          </w:pPr>
          <w:hyperlink w:anchor="_Toc384514775" w:history="1">
            <w:r w:rsidR="00BC47B6" w:rsidRPr="001A4767">
              <w:rPr>
                <w:rStyle w:val="Hyperlink"/>
                <w:rFonts w:ascii="Arial" w:hAnsi="Arial" w:cs="Arial"/>
                <w:noProof/>
              </w:rPr>
              <w:t>3.1 CO</w:t>
            </w:r>
            <w:r w:rsidR="00BC47B6" w:rsidRPr="001A4767">
              <w:rPr>
                <w:rStyle w:val="Hyperlink"/>
                <w:rFonts w:ascii="Arial" w:hAnsi="Arial" w:cs="Arial"/>
                <w:noProof/>
                <w:vertAlign w:val="subscript"/>
              </w:rPr>
              <w:t>2</w:t>
            </w:r>
            <w:r w:rsidR="00BC47B6" w:rsidRPr="001A4767">
              <w:rPr>
                <w:rStyle w:val="Hyperlink"/>
                <w:rFonts w:ascii="Arial" w:hAnsi="Arial" w:cs="Arial"/>
                <w:noProof/>
              </w:rPr>
              <w:t xml:space="preserve"> Offset by Investing in Wind Energy</w:t>
            </w:r>
            <w:r w:rsidR="00BC47B6">
              <w:rPr>
                <w:noProof/>
                <w:webHidden/>
              </w:rPr>
              <w:tab/>
            </w:r>
            <w:r w:rsidR="00BC47B6">
              <w:rPr>
                <w:noProof/>
                <w:webHidden/>
              </w:rPr>
              <w:fldChar w:fldCharType="begin"/>
            </w:r>
            <w:r w:rsidR="00BC47B6">
              <w:rPr>
                <w:noProof/>
                <w:webHidden/>
              </w:rPr>
              <w:instrText xml:space="preserve"> PAGEREF _Toc384514775 \h </w:instrText>
            </w:r>
            <w:r w:rsidR="00BC47B6">
              <w:rPr>
                <w:noProof/>
                <w:webHidden/>
              </w:rPr>
            </w:r>
            <w:r w:rsidR="00BC47B6">
              <w:rPr>
                <w:noProof/>
                <w:webHidden/>
              </w:rPr>
              <w:fldChar w:fldCharType="separate"/>
            </w:r>
            <w:r w:rsidR="00BC47B6">
              <w:rPr>
                <w:noProof/>
                <w:webHidden/>
              </w:rPr>
              <w:t>8</w:t>
            </w:r>
            <w:r w:rsidR="00BC47B6">
              <w:rPr>
                <w:noProof/>
                <w:webHidden/>
              </w:rPr>
              <w:fldChar w:fldCharType="end"/>
            </w:r>
          </w:hyperlink>
        </w:p>
        <w:p w14:paraId="7DDC71D7" w14:textId="77777777" w:rsidR="00BC47B6" w:rsidRDefault="00316AED">
          <w:pPr>
            <w:pStyle w:val="TOC2"/>
            <w:tabs>
              <w:tab w:val="right" w:leader="dot" w:pos="9350"/>
            </w:tabs>
            <w:rPr>
              <w:rFonts w:eastAsiaTheme="minorEastAsia"/>
              <w:noProof/>
              <w:lang w:eastAsia="en-CA"/>
            </w:rPr>
          </w:pPr>
          <w:hyperlink w:anchor="_Toc384514776" w:history="1">
            <w:r w:rsidR="00BC47B6" w:rsidRPr="001A4767">
              <w:rPr>
                <w:rStyle w:val="Hyperlink"/>
                <w:rFonts w:ascii="Arial" w:hAnsi="Arial" w:cs="Arial"/>
                <w:noProof/>
              </w:rPr>
              <w:t>3.2 CO</w:t>
            </w:r>
            <w:r w:rsidR="00BC47B6" w:rsidRPr="001A4767">
              <w:rPr>
                <w:rStyle w:val="Hyperlink"/>
                <w:rFonts w:ascii="Arial" w:hAnsi="Arial" w:cs="Arial"/>
                <w:noProof/>
                <w:vertAlign w:val="subscript"/>
              </w:rPr>
              <w:t>2</w:t>
            </w:r>
            <w:r w:rsidR="00BC47B6" w:rsidRPr="001A4767">
              <w:rPr>
                <w:rStyle w:val="Hyperlink"/>
                <w:rFonts w:ascii="Arial" w:hAnsi="Arial" w:cs="Arial"/>
                <w:noProof/>
              </w:rPr>
              <w:t xml:space="preserve"> Saved from Investing in Solar Energy</w:t>
            </w:r>
            <w:r w:rsidR="00BC47B6">
              <w:rPr>
                <w:noProof/>
                <w:webHidden/>
              </w:rPr>
              <w:tab/>
            </w:r>
            <w:r w:rsidR="00BC47B6">
              <w:rPr>
                <w:noProof/>
                <w:webHidden/>
              </w:rPr>
              <w:fldChar w:fldCharType="begin"/>
            </w:r>
            <w:r w:rsidR="00BC47B6">
              <w:rPr>
                <w:noProof/>
                <w:webHidden/>
              </w:rPr>
              <w:instrText xml:space="preserve"> PAGEREF _Toc384514776 \h </w:instrText>
            </w:r>
            <w:r w:rsidR="00BC47B6">
              <w:rPr>
                <w:noProof/>
                <w:webHidden/>
              </w:rPr>
            </w:r>
            <w:r w:rsidR="00BC47B6">
              <w:rPr>
                <w:noProof/>
                <w:webHidden/>
              </w:rPr>
              <w:fldChar w:fldCharType="separate"/>
            </w:r>
            <w:r w:rsidR="00BC47B6">
              <w:rPr>
                <w:noProof/>
                <w:webHidden/>
              </w:rPr>
              <w:t>11</w:t>
            </w:r>
            <w:r w:rsidR="00BC47B6">
              <w:rPr>
                <w:noProof/>
                <w:webHidden/>
              </w:rPr>
              <w:fldChar w:fldCharType="end"/>
            </w:r>
          </w:hyperlink>
        </w:p>
        <w:p w14:paraId="0D083C8B" w14:textId="77777777" w:rsidR="00BC47B6" w:rsidRDefault="00316AED">
          <w:pPr>
            <w:pStyle w:val="TOC2"/>
            <w:tabs>
              <w:tab w:val="right" w:leader="dot" w:pos="9350"/>
            </w:tabs>
            <w:rPr>
              <w:rFonts w:eastAsiaTheme="minorEastAsia"/>
              <w:noProof/>
              <w:lang w:eastAsia="en-CA"/>
            </w:rPr>
          </w:pPr>
          <w:hyperlink w:anchor="_Toc384514777" w:history="1">
            <w:r w:rsidR="00BC47B6" w:rsidRPr="001A4767">
              <w:rPr>
                <w:rStyle w:val="Hyperlink"/>
                <w:rFonts w:ascii="Arial" w:hAnsi="Arial" w:cs="Arial"/>
                <w:noProof/>
              </w:rPr>
              <w:t>3.3 CO</w:t>
            </w:r>
            <w:r w:rsidR="00BC47B6" w:rsidRPr="001A4767">
              <w:rPr>
                <w:rStyle w:val="Hyperlink"/>
                <w:rFonts w:ascii="Arial" w:hAnsi="Arial" w:cs="Arial"/>
                <w:noProof/>
                <w:vertAlign w:val="subscript"/>
              </w:rPr>
              <w:t>2</w:t>
            </w:r>
            <w:r w:rsidR="00BC47B6" w:rsidRPr="001A4767">
              <w:rPr>
                <w:rStyle w:val="Hyperlink"/>
                <w:rFonts w:ascii="Arial" w:hAnsi="Arial" w:cs="Arial"/>
                <w:noProof/>
              </w:rPr>
              <w:t xml:space="preserve"> offset Calculation</w:t>
            </w:r>
            <w:r w:rsidR="00BC47B6">
              <w:rPr>
                <w:noProof/>
                <w:webHidden/>
              </w:rPr>
              <w:tab/>
            </w:r>
            <w:r w:rsidR="00BC47B6">
              <w:rPr>
                <w:noProof/>
                <w:webHidden/>
              </w:rPr>
              <w:fldChar w:fldCharType="begin"/>
            </w:r>
            <w:r w:rsidR="00BC47B6">
              <w:rPr>
                <w:noProof/>
                <w:webHidden/>
              </w:rPr>
              <w:instrText xml:space="preserve"> PAGEREF _Toc384514777 \h </w:instrText>
            </w:r>
            <w:r w:rsidR="00BC47B6">
              <w:rPr>
                <w:noProof/>
                <w:webHidden/>
              </w:rPr>
            </w:r>
            <w:r w:rsidR="00BC47B6">
              <w:rPr>
                <w:noProof/>
                <w:webHidden/>
              </w:rPr>
              <w:fldChar w:fldCharType="separate"/>
            </w:r>
            <w:r w:rsidR="00BC47B6">
              <w:rPr>
                <w:noProof/>
                <w:webHidden/>
              </w:rPr>
              <w:t>14</w:t>
            </w:r>
            <w:r w:rsidR="00BC47B6">
              <w:rPr>
                <w:noProof/>
                <w:webHidden/>
              </w:rPr>
              <w:fldChar w:fldCharType="end"/>
            </w:r>
          </w:hyperlink>
        </w:p>
        <w:p w14:paraId="100768A8" w14:textId="77777777" w:rsidR="00BC47B6" w:rsidRDefault="00316AED">
          <w:pPr>
            <w:pStyle w:val="TOC1"/>
            <w:tabs>
              <w:tab w:val="right" w:leader="dot" w:pos="9350"/>
            </w:tabs>
            <w:rPr>
              <w:rFonts w:eastAsiaTheme="minorEastAsia"/>
              <w:noProof/>
              <w:lang w:eastAsia="en-CA"/>
            </w:rPr>
          </w:pPr>
          <w:hyperlink w:anchor="_Toc384514778" w:history="1">
            <w:r w:rsidR="00BC47B6" w:rsidRPr="001A4767">
              <w:rPr>
                <w:rStyle w:val="Hyperlink"/>
                <w:rFonts w:ascii="Arial" w:hAnsi="Arial" w:cs="Arial"/>
                <w:noProof/>
              </w:rPr>
              <w:t>4 An Alternative to a Carbon Tax</w:t>
            </w:r>
            <w:r w:rsidR="00BC47B6">
              <w:rPr>
                <w:noProof/>
                <w:webHidden/>
              </w:rPr>
              <w:tab/>
            </w:r>
            <w:r w:rsidR="00BC47B6">
              <w:rPr>
                <w:noProof/>
                <w:webHidden/>
              </w:rPr>
              <w:fldChar w:fldCharType="begin"/>
            </w:r>
            <w:r w:rsidR="00BC47B6">
              <w:rPr>
                <w:noProof/>
                <w:webHidden/>
              </w:rPr>
              <w:instrText xml:space="preserve"> PAGEREF _Toc384514778 \h </w:instrText>
            </w:r>
            <w:r w:rsidR="00BC47B6">
              <w:rPr>
                <w:noProof/>
                <w:webHidden/>
              </w:rPr>
            </w:r>
            <w:r w:rsidR="00BC47B6">
              <w:rPr>
                <w:noProof/>
                <w:webHidden/>
              </w:rPr>
              <w:fldChar w:fldCharType="separate"/>
            </w:r>
            <w:r w:rsidR="00BC47B6">
              <w:rPr>
                <w:noProof/>
                <w:webHidden/>
              </w:rPr>
              <w:t>14</w:t>
            </w:r>
            <w:r w:rsidR="00BC47B6">
              <w:rPr>
                <w:noProof/>
                <w:webHidden/>
              </w:rPr>
              <w:fldChar w:fldCharType="end"/>
            </w:r>
          </w:hyperlink>
        </w:p>
        <w:p w14:paraId="0746A570" w14:textId="77777777" w:rsidR="00BC47B6" w:rsidRDefault="00316AED">
          <w:pPr>
            <w:pStyle w:val="TOC1"/>
            <w:tabs>
              <w:tab w:val="right" w:leader="dot" w:pos="9350"/>
            </w:tabs>
            <w:rPr>
              <w:rFonts w:eastAsiaTheme="minorEastAsia"/>
              <w:noProof/>
              <w:lang w:eastAsia="en-CA"/>
            </w:rPr>
          </w:pPr>
          <w:hyperlink w:anchor="_Toc384514779" w:history="1">
            <w:r w:rsidR="00BC47B6" w:rsidRPr="001A4767">
              <w:rPr>
                <w:rStyle w:val="Hyperlink"/>
                <w:rFonts w:ascii="Arial" w:hAnsi="Arial" w:cs="Arial"/>
                <w:noProof/>
              </w:rPr>
              <w:t>5 Market Expansion and Supply Cost Reduction</w:t>
            </w:r>
            <w:r w:rsidR="00BC47B6">
              <w:rPr>
                <w:noProof/>
                <w:webHidden/>
              </w:rPr>
              <w:tab/>
            </w:r>
            <w:r w:rsidR="00BC47B6">
              <w:rPr>
                <w:noProof/>
                <w:webHidden/>
              </w:rPr>
              <w:fldChar w:fldCharType="begin"/>
            </w:r>
            <w:r w:rsidR="00BC47B6">
              <w:rPr>
                <w:noProof/>
                <w:webHidden/>
              </w:rPr>
              <w:instrText xml:space="preserve"> PAGEREF _Toc384514779 \h </w:instrText>
            </w:r>
            <w:r w:rsidR="00BC47B6">
              <w:rPr>
                <w:noProof/>
                <w:webHidden/>
              </w:rPr>
            </w:r>
            <w:r w:rsidR="00BC47B6">
              <w:rPr>
                <w:noProof/>
                <w:webHidden/>
              </w:rPr>
              <w:fldChar w:fldCharType="separate"/>
            </w:r>
            <w:r w:rsidR="00BC47B6">
              <w:rPr>
                <w:noProof/>
                <w:webHidden/>
              </w:rPr>
              <w:t>15</w:t>
            </w:r>
            <w:r w:rsidR="00BC47B6">
              <w:rPr>
                <w:noProof/>
                <w:webHidden/>
              </w:rPr>
              <w:fldChar w:fldCharType="end"/>
            </w:r>
          </w:hyperlink>
        </w:p>
        <w:p w14:paraId="3C457A34" w14:textId="77777777" w:rsidR="00BC47B6" w:rsidRDefault="00316AED">
          <w:pPr>
            <w:pStyle w:val="TOC2"/>
            <w:tabs>
              <w:tab w:val="right" w:leader="dot" w:pos="9350"/>
            </w:tabs>
            <w:rPr>
              <w:rFonts w:eastAsiaTheme="minorEastAsia"/>
              <w:noProof/>
              <w:lang w:eastAsia="en-CA"/>
            </w:rPr>
          </w:pPr>
          <w:hyperlink w:anchor="_Toc384514780" w:history="1">
            <w:r w:rsidR="00BC47B6" w:rsidRPr="001A4767">
              <w:rPr>
                <w:rStyle w:val="Hyperlink"/>
                <w:rFonts w:ascii="Arial" w:hAnsi="Arial" w:cs="Arial"/>
                <w:noProof/>
              </w:rPr>
              <w:t>5.1 Selling Electricity Back to the Grid</w:t>
            </w:r>
            <w:r w:rsidR="00BC47B6">
              <w:rPr>
                <w:noProof/>
                <w:webHidden/>
              </w:rPr>
              <w:tab/>
            </w:r>
            <w:r w:rsidR="00BC47B6">
              <w:rPr>
                <w:noProof/>
                <w:webHidden/>
              </w:rPr>
              <w:fldChar w:fldCharType="begin"/>
            </w:r>
            <w:r w:rsidR="00BC47B6">
              <w:rPr>
                <w:noProof/>
                <w:webHidden/>
              </w:rPr>
              <w:instrText xml:space="preserve"> PAGEREF _Toc384514780 \h </w:instrText>
            </w:r>
            <w:r w:rsidR="00BC47B6">
              <w:rPr>
                <w:noProof/>
                <w:webHidden/>
              </w:rPr>
            </w:r>
            <w:r w:rsidR="00BC47B6">
              <w:rPr>
                <w:noProof/>
                <w:webHidden/>
              </w:rPr>
              <w:fldChar w:fldCharType="separate"/>
            </w:r>
            <w:r w:rsidR="00BC47B6">
              <w:rPr>
                <w:noProof/>
                <w:webHidden/>
              </w:rPr>
              <w:t>15</w:t>
            </w:r>
            <w:r w:rsidR="00BC47B6">
              <w:rPr>
                <w:noProof/>
                <w:webHidden/>
              </w:rPr>
              <w:fldChar w:fldCharType="end"/>
            </w:r>
          </w:hyperlink>
        </w:p>
        <w:p w14:paraId="506DDF6D" w14:textId="77777777" w:rsidR="00BC47B6" w:rsidRDefault="00316AED">
          <w:pPr>
            <w:pStyle w:val="TOC2"/>
            <w:tabs>
              <w:tab w:val="right" w:leader="dot" w:pos="9350"/>
            </w:tabs>
            <w:rPr>
              <w:rFonts w:eastAsiaTheme="minorEastAsia"/>
              <w:noProof/>
              <w:lang w:eastAsia="en-CA"/>
            </w:rPr>
          </w:pPr>
          <w:hyperlink w:anchor="_Toc384514781" w:history="1">
            <w:r w:rsidR="00BC47B6" w:rsidRPr="001A4767">
              <w:rPr>
                <w:rStyle w:val="Hyperlink"/>
                <w:rFonts w:ascii="Arial" w:hAnsi="Arial" w:cs="Arial"/>
                <w:noProof/>
              </w:rPr>
              <w:t>5.2 Cleaning Water Contamination</w:t>
            </w:r>
            <w:r w:rsidR="00BC47B6">
              <w:rPr>
                <w:noProof/>
                <w:webHidden/>
              </w:rPr>
              <w:tab/>
            </w:r>
            <w:r w:rsidR="00BC47B6">
              <w:rPr>
                <w:noProof/>
                <w:webHidden/>
              </w:rPr>
              <w:fldChar w:fldCharType="begin"/>
            </w:r>
            <w:r w:rsidR="00BC47B6">
              <w:rPr>
                <w:noProof/>
                <w:webHidden/>
              </w:rPr>
              <w:instrText xml:space="preserve"> PAGEREF _Toc384514781 \h </w:instrText>
            </w:r>
            <w:r w:rsidR="00BC47B6">
              <w:rPr>
                <w:noProof/>
                <w:webHidden/>
              </w:rPr>
            </w:r>
            <w:r w:rsidR="00BC47B6">
              <w:rPr>
                <w:noProof/>
                <w:webHidden/>
              </w:rPr>
              <w:fldChar w:fldCharType="separate"/>
            </w:r>
            <w:r w:rsidR="00BC47B6">
              <w:rPr>
                <w:noProof/>
                <w:webHidden/>
              </w:rPr>
              <w:t>15</w:t>
            </w:r>
            <w:r w:rsidR="00BC47B6">
              <w:rPr>
                <w:noProof/>
                <w:webHidden/>
              </w:rPr>
              <w:fldChar w:fldCharType="end"/>
            </w:r>
          </w:hyperlink>
        </w:p>
        <w:p w14:paraId="22213DD4" w14:textId="77777777" w:rsidR="00BC47B6" w:rsidRDefault="00316AED">
          <w:pPr>
            <w:pStyle w:val="TOC1"/>
            <w:tabs>
              <w:tab w:val="right" w:leader="dot" w:pos="9350"/>
            </w:tabs>
            <w:rPr>
              <w:rFonts w:eastAsiaTheme="minorEastAsia"/>
              <w:noProof/>
              <w:lang w:eastAsia="en-CA"/>
            </w:rPr>
          </w:pPr>
          <w:hyperlink w:anchor="_Toc384514782" w:history="1">
            <w:r w:rsidR="00BC47B6" w:rsidRPr="001A4767">
              <w:rPr>
                <w:rStyle w:val="Hyperlink"/>
                <w:rFonts w:ascii="Arial" w:hAnsi="Arial" w:cs="Arial"/>
                <w:noProof/>
              </w:rPr>
              <w:t>6 Conclusion</w:t>
            </w:r>
            <w:r w:rsidR="00BC47B6">
              <w:rPr>
                <w:noProof/>
                <w:webHidden/>
              </w:rPr>
              <w:tab/>
            </w:r>
            <w:r w:rsidR="00BC47B6">
              <w:rPr>
                <w:noProof/>
                <w:webHidden/>
              </w:rPr>
              <w:fldChar w:fldCharType="begin"/>
            </w:r>
            <w:r w:rsidR="00BC47B6">
              <w:rPr>
                <w:noProof/>
                <w:webHidden/>
              </w:rPr>
              <w:instrText xml:space="preserve"> PAGEREF _Toc384514782 \h </w:instrText>
            </w:r>
            <w:r w:rsidR="00BC47B6">
              <w:rPr>
                <w:noProof/>
                <w:webHidden/>
              </w:rPr>
            </w:r>
            <w:r w:rsidR="00BC47B6">
              <w:rPr>
                <w:noProof/>
                <w:webHidden/>
              </w:rPr>
              <w:fldChar w:fldCharType="separate"/>
            </w:r>
            <w:r w:rsidR="00BC47B6">
              <w:rPr>
                <w:noProof/>
                <w:webHidden/>
              </w:rPr>
              <w:t>16</w:t>
            </w:r>
            <w:r w:rsidR="00BC47B6">
              <w:rPr>
                <w:noProof/>
                <w:webHidden/>
              </w:rPr>
              <w:fldChar w:fldCharType="end"/>
            </w:r>
          </w:hyperlink>
        </w:p>
        <w:p w14:paraId="704DB0B3" w14:textId="77777777" w:rsidR="00BC47B6" w:rsidRDefault="00316AED">
          <w:pPr>
            <w:pStyle w:val="TOC1"/>
            <w:tabs>
              <w:tab w:val="right" w:leader="dot" w:pos="9350"/>
            </w:tabs>
            <w:rPr>
              <w:rFonts w:eastAsiaTheme="minorEastAsia"/>
              <w:noProof/>
              <w:lang w:eastAsia="en-CA"/>
            </w:rPr>
          </w:pPr>
          <w:hyperlink w:anchor="_Toc384514783" w:history="1">
            <w:r w:rsidR="00BC47B6" w:rsidRPr="001A4767">
              <w:rPr>
                <w:rStyle w:val="Hyperlink"/>
                <w:rFonts w:ascii="Arial" w:hAnsi="Arial" w:cs="Arial"/>
                <w:noProof/>
              </w:rPr>
              <w:t>References</w:t>
            </w:r>
            <w:r w:rsidR="00BC47B6">
              <w:rPr>
                <w:noProof/>
                <w:webHidden/>
              </w:rPr>
              <w:tab/>
            </w:r>
            <w:r w:rsidR="00BC47B6">
              <w:rPr>
                <w:noProof/>
                <w:webHidden/>
              </w:rPr>
              <w:fldChar w:fldCharType="begin"/>
            </w:r>
            <w:r w:rsidR="00BC47B6">
              <w:rPr>
                <w:noProof/>
                <w:webHidden/>
              </w:rPr>
              <w:instrText xml:space="preserve"> PAGEREF _Toc384514783 \h </w:instrText>
            </w:r>
            <w:r w:rsidR="00BC47B6">
              <w:rPr>
                <w:noProof/>
                <w:webHidden/>
              </w:rPr>
            </w:r>
            <w:r w:rsidR="00BC47B6">
              <w:rPr>
                <w:noProof/>
                <w:webHidden/>
              </w:rPr>
              <w:fldChar w:fldCharType="separate"/>
            </w:r>
            <w:r w:rsidR="00BC47B6">
              <w:rPr>
                <w:noProof/>
                <w:webHidden/>
              </w:rPr>
              <w:t>17</w:t>
            </w:r>
            <w:r w:rsidR="00BC47B6">
              <w:rPr>
                <w:noProof/>
                <w:webHidden/>
              </w:rPr>
              <w:fldChar w:fldCharType="end"/>
            </w:r>
          </w:hyperlink>
        </w:p>
        <w:p w14:paraId="6F80B631" w14:textId="77777777" w:rsidR="005938F2" w:rsidRDefault="005938F2">
          <w:pPr>
            <w:rPr>
              <w:b/>
              <w:bCs/>
              <w:noProof/>
            </w:rPr>
          </w:pPr>
          <w:r>
            <w:rPr>
              <w:b/>
              <w:bCs/>
              <w:noProof/>
            </w:rPr>
            <w:fldChar w:fldCharType="end"/>
          </w:r>
        </w:p>
      </w:sdtContent>
    </w:sdt>
    <w:p w14:paraId="37DA56AF" w14:textId="77777777" w:rsidR="0066457F" w:rsidRDefault="0066457F">
      <w:pPr>
        <w:rPr>
          <w:rFonts w:ascii="Arial" w:eastAsiaTheme="majorEastAsia" w:hAnsi="Arial" w:cs="Arial"/>
          <w:b/>
          <w:bCs/>
          <w:sz w:val="28"/>
          <w:szCs w:val="28"/>
        </w:rPr>
      </w:pPr>
      <w:r>
        <w:rPr>
          <w:rFonts w:ascii="Arial" w:hAnsi="Arial" w:cs="Arial"/>
        </w:rPr>
        <w:br w:type="page"/>
      </w:r>
    </w:p>
    <w:p w14:paraId="4E3C4C2B" w14:textId="77777777" w:rsidR="00D9049C" w:rsidRPr="00F3537C" w:rsidRDefault="00D9049C" w:rsidP="00D9049C">
      <w:pPr>
        <w:pStyle w:val="Heading1"/>
        <w:rPr>
          <w:rFonts w:ascii="Arial" w:hAnsi="Arial" w:cs="Arial"/>
          <w:color w:val="auto"/>
        </w:rPr>
      </w:pPr>
      <w:bookmarkStart w:id="18" w:name="_Toc384514767"/>
      <w:r w:rsidRPr="00F3537C">
        <w:rPr>
          <w:rFonts w:ascii="Arial" w:hAnsi="Arial" w:cs="Arial"/>
          <w:color w:val="auto"/>
        </w:rPr>
        <w:lastRenderedPageBreak/>
        <w:t>1 Introduction</w:t>
      </w:r>
      <w:bookmarkEnd w:id="18"/>
    </w:p>
    <w:p w14:paraId="7A42EA3B" w14:textId="77777777" w:rsidR="00D9049C" w:rsidRPr="00F3537C" w:rsidRDefault="00D9049C" w:rsidP="00D9049C">
      <w:pPr>
        <w:pStyle w:val="Heading2"/>
        <w:rPr>
          <w:rFonts w:ascii="Arial" w:hAnsi="Arial" w:cs="Arial"/>
          <w:color w:val="auto"/>
        </w:rPr>
      </w:pPr>
      <w:bookmarkStart w:id="19" w:name="_Toc384514768"/>
      <w:r w:rsidRPr="00F3537C">
        <w:rPr>
          <w:rFonts w:ascii="Arial" w:hAnsi="Arial" w:cs="Arial"/>
          <w:color w:val="auto"/>
        </w:rPr>
        <w:t>1.1 Motivation</w:t>
      </w:r>
      <w:bookmarkEnd w:id="19"/>
    </w:p>
    <w:p w14:paraId="7420C6C0" w14:textId="77777777" w:rsidR="00D9049C" w:rsidRDefault="00D9049C" w:rsidP="00D9049C">
      <w:pPr>
        <w:autoSpaceDE w:val="0"/>
        <w:autoSpaceDN w:val="0"/>
        <w:adjustRightInd w:val="0"/>
        <w:spacing w:after="0" w:line="240" w:lineRule="auto"/>
        <w:rPr>
          <w:rFonts w:ascii="Arial" w:hAnsi="Arial" w:cs="Arial"/>
          <w:sz w:val="24"/>
          <w:szCs w:val="24"/>
        </w:rPr>
      </w:pPr>
    </w:p>
    <w:p w14:paraId="2875B48E" w14:textId="77777777" w:rsidR="00D9049C" w:rsidDel="002E088C" w:rsidRDefault="00D9049C" w:rsidP="00D9049C">
      <w:pPr>
        <w:autoSpaceDE w:val="0"/>
        <w:autoSpaceDN w:val="0"/>
        <w:adjustRightInd w:val="0"/>
        <w:spacing w:after="0" w:line="240" w:lineRule="auto"/>
        <w:ind w:firstLine="360"/>
        <w:rPr>
          <w:del w:id="20" w:author="Alexander Slocum" w:date="2014-04-06T09:00:00Z"/>
          <w:rFonts w:ascii="Arial" w:hAnsi="Arial" w:cs="Arial"/>
          <w:sz w:val="24"/>
          <w:szCs w:val="24"/>
        </w:rPr>
      </w:pPr>
      <w:r w:rsidRPr="00F3537C">
        <w:rPr>
          <w:rFonts w:ascii="Arial" w:hAnsi="Arial" w:cs="Arial"/>
          <w:sz w:val="24"/>
          <w:szCs w:val="24"/>
        </w:rPr>
        <w:t>Beneath the boreal forest in Northern Canada lies the world's 2</w:t>
      </w:r>
      <w:r w:rsidRPr="005938F2">
        <w:rPr>
          <w:rFonts w:ascii="Arial" w:hAnsi="Arial" w:cs="Arial"/>
          <w:sz w:val="24"/>
          <w:szCs w:val="24"/>
          <w:vertAlign w:val="superscript"/>
        </w:rPr>
        <w:t>nd</w:t>
      </w:r>
      <w:r w:rsidRPr="00F3537C">
        <w:rPr>
          <w:rFonts w:ascii="Arial" w:hAnsi="Arial" w:cs="Arial"/>
          <w:sz w:val="24"/>
          <w:szCs w:val="24"/>
        </w:rPr>
        <w:t xml:space="preserve"> largest oil</w:t>
      </w:r>
      <w:r>
        <w:rPr>
          <w:rFonts w:ascii="Arial" w:hAnsi="Arial" w:cs="Arial"/>
          <w:sz w:val="24"/>
          <w:szCs w:val="24"/>
        </w:rPr>
        <w:t xml:space="preserve"> </w:t>
      </w:r>
      <w:r w:rsidRPr="00F3537C">
        <w:rPr>
          <w:rFonts w:ascii="Arial" w:hAnsi="Arial" w:cs="Arial"/>
          <w:sz w:val="24"/>
          <w:szCs w:val="24"/>
        </w:rPr>
        <w:t xml:space="preserve">reserve, known as the </w:t>
      </w:r>
      <w:r>
        <w:rPr>
          <w:rFonts w:ascii="Arial" w:hAnsi="Arial" w:cs="Arial"/>
          <w:sz w:val="24"/>
          <w:szCs w:val="24"/>
        </w:rPr>
        <w:t>oil</w:t>
      </w:r>
      <w:r w:rsidRPr="00F3537C">
        <w:rPr>
          <w:rFonts w:ascii="Arial" w:hAnsi="Arial" w:cs="Arial"/>
          <w:sz w:val="24"/>
          <w:szCs w:val="24"/>
        </w:rPr>
        <w:t xml:space="preserve"> sands. The </w:t>
      </w:r>
      <w:r>
        <w:rPr>
          <w:rFonts w:ascii="Arial" w:hAnsi="Arial" w:cs="Arial"/>
          <w:sz w:val="24"/>
          <w:szCs w:val="24"/>
        </w:rPr>
        <w:t>oil</w:t>
      </w:r>
      <w:r w:rsidRPr="00F3537C">
        <w:rPr>
          <w:rFonts w:ascii="Arial" w:hAnsi="Arial" w:cs="Arial"/>
          <w:sz w:val="24"/>
          <w:szCs w:val="24"/>
        </w:rPr>
        <w:t xml:space="preserve"> sands are a mixture of sand and a</w:t>
      </w:r>
      <w:r>
        <w:rPr>
          <w:rFonts w:ascii="Arial" w:hAnsi="Arial" w:cs="Arial"/>
          <w:sz w:val="24"/>
          <w:szCs w:val="24"/>
        </w:rPr>
        <w:t xml:space="preserve"> </w:t>
      </w:r>
      <w:r w:rsidRPr="00F3537C">
        <w:rPr>
          <w:rFonts w:ascii="Arial" w:hAnsi="Arial" w:cs="Arial"/>
          <w:sz w:val="24"/>
          <w:szCs w:val="24"/>
        </w:rPr>
        <w:t>heavy crude oil called bitumen. Natural bitumen is reported in 598 deposits</w:t>
      </w:r>
      <w:r>
        <w:rPr>
          <w:rFonts w:ascii="Arial" w:hAnsi="Arial" w:cs="Arial"/>
          <w:sz w:val="24"/>
          <w:szCs w:val="24"/>
        </w:rPr>
        <w:t xml:space="preserve"> </w:t>
      </w:r>
      <w:r w:rsidRPr="00F3537C">
        <w:rPr>
          <w:rFonts w:ascii="Arial" w:hAnsi="Arial" w:cs="Arial"/>
          <w:sz w:val="24"/>
          <w:szCs w:val="24"/>
        </w:rPr>
        <w:t>in 23 countries, with the largest deposits in Canada, Kazakhstan, and Russia.</w:t>
      </w:r>
      <w:r>
        <w:rPr>
          <w:rFonts w:ascii="Arial" w:hAnsi="Arial" w:cs="Arial"/>
          <w:sz w:val="24"/>
          <w:szCs w:val="24"/>
        </w:rPr>
        <w:t xml:space="preserve"> </w:t>
      </w:r>
      <w:r w:rsidRPr="00F3537C">
        <w:rPr>
          <w:rFonts w:ascii="Arial" w:hAnsi="Arial" w:cs="Arial"/>
          <w:sz w:val="24"/>
          <w:szCs w:val="24"/>
        </w:rPr>
        <w:t>Bitumen reserves are estimated at 249.67 billi</w:t>
      </w:r>
      <w:r>
        <w:rPr>
          <w:rFonts w:ascii="Arial" w:hAnsi="Arial" w:cs="Arial"/>
          <w:sz w:val="24"/>
          <w:szCs w:val="24"/>
        </w:rPr>
        <w:t>on barrels out of which 178 bil</w:t>
      </w:r>
      <w:r w:rsidRPr="00F3537C">
        <w:rPr>
          <w:rFonts w:ascii="Arial" w:hAnsi="Arial" w:cs="Arial"/>
          <w:sz w:val="24"/>
          <w:szCs w:val="24"/>
        </w:rPr>
        <w:t>lion barrels (70.8%</w:t>
      </w:r>
      <w:r>
        <w:rPr>
          <w:rFonts w:ascii="Arial" w:hAnsi="Arial" w:cs="Arial"/>
          <w:sz w:val="24"/>
          <w:szCs w:val="24"/>
        </w:rPr>
        <w:t xml:space="preserve">) are in Canada (Alberta) </w:t>
      </w:r>
      <w:r w:rsidRPr="00D2044D">
        <w:rPr>
          <w:rFonts w:ascii="Arial" w:hAnsi="Arial" w:cs="Arial"/>
          <w:sz w:val="24"/>
          <w:szCs w:val="24"/>
        </w:rPr>
        <w:t>[1].</w:t>
      </w:r>
      <w:r>
        <w:rPr>
          <w:rFonts w:ascii="Arial" w:hAnsi="Arial" w:cs="Arial"/>
          <w:sz w:val="24"/>
          <w:szCs w:val="24"/>
        </w:rPr>
        <w:t xml:space="preserve"> </w:t>
      </w:r>
      <w:ins w:id="21" w:author="Alexander Slocum" w:date="2014-04-06T09:00:00Z">
        <w:r w:rsidR="002E088C">
          <w:rPr>
            <w:rFonts w:ascii="Arial" w:hAnsi="Arial" w:cs="Arial"/>
            <w:sz w:val="24"/>
            <w:szCs w:val="24"/>
          </w:rPr>
          <w:t xml:space="preserve"> </w:t>
        </w:r>
      </w:ins>
    </w:p>
    <w:p w14:paraId="469C685A" w14:textId="77777777" w:rsidR="00D9049C" w:rsidRPr="00F3537C" w:rsidDel="002E088C" w:rsidRDefault="00D9049C" w:rsidP="00D9049C">
      <w:pPr>
        <w:autoSpaceDE w:val="0"/>
        <w:autoSpaceDN w:val="0"/>
        <w:adjustRightInd w:val="0"/>
        <w:spacing w:after="0" w:line="240" w:lineRule="auto"/>
        <w:rPr>
          <w:del w:id="22" w:author="Alexander Slocum" w:date="2014-04-06T09:00:00Z"/>
          <w:rFonts w:ascii="Arial" w:hAnsi="Arial" w:cs="Arial"/>
          <w:sz w:val="24"/>
          <w:szCs w:val="24"/>
        </w:rPr>
      </w:pPr>
    </w:p>
    <w:p w14:paraId="795C2A72" w14:textId="77777777" w:rsidR="00D9049C" w:rsidRDefault="00D9049C" w:rsidP="00263123">
      <w:pPr>
        <w:autoSpaceDE w:val="0"/>
        <w:autoSpaceDN w:val="0"/>
        <w:adjustRightInd w:val="0"/>
        <w:spacing w:after="0" w:line="240" w:lineRule="auto"/>
        <w:ind w:firstLine="360"/>
        <w:rPr>
          <w:rFonts w:ascii="Arial" w:hAnsi="Arial" w:cs="Arial"/>
          <w:sz w:val="24"/>
          <w:szCs w:val="24"/>
        </w:rPr>
      </w:pPr>
      <w:r w:rsidRPr="00F3537C">
        <w:rPr>
          <w:rFonts w:ascii="Arial" w:hAnsi="Arial" w:cs="Arial"/>
          <w:sz w:val="24"/>
          <w:szCs w:val="24"/>
        </w:rPr>
        <w:t xml:space="preserve">The Northern Alberta region contains 98% of the Canadian </w:t>
      </w:r>
      <w:r>
        <w:rPr>
          <w:rFonts w:ascii="Arial" w:hAnsi="Arial" w:cs="Arial"/>
          <w:sz w:val="24"/>
          <w:szCs w:val="24"/>
        </w:rPr>
        <w:t>oil</w:t>
      </w:r>
      <w:r w:rsidRPr="00F3537C">
        <w:rPr>
          <w:rFonts w:ascii="Arial" w:hAnsi="Arial" w:cs="Arial"/>
          <w:sz w:val="24"/>
          <w:szCs w:val="24"/>
        </w:rPr>
        <w:t xml:space="preserve"> sand</w:t>
      </w:r>
      <w:r>
        <w:rPr>
          <w:rFonts w:ascii="Arial" w:hAnsi="Arial" w:cs="Arial"/>
          <w:sz w:val="24"/>
          <w:szCs w:val="24"/>
        </w:rPr>
        <w:t>s</w:t>
      </w:r>
      <w:r w:rsidRPr="00F3537C">
        <w:rPr>
          <w:rFonts w:ascii="Arial" w:hAnsi="Arial" w:cs="Arial"/>
          <w:sz w:val="24"/>
          <w:szCs w:val="24"/>
        </w:rPr>
        <w:t xml:space="preserve"> and </w:t>
      </w:r>
      <w:r>
        <w:rPr>
          <w:rFonts w:ascii="Arial" w:hAnsi="Arial" w:cs="Arial"/>
          <w:sz w:val="24"/>
          <w:szCs w:val="24"/>
        </w:rPr>
        <w:t xml:space="preserve">they are </w:t>
      </w:r>
      <w:r w:rsidRPr="00F3537C">
        <w:rPr>
          <w:rFonts w:ascii="Arial" w:hAnsi="Arial" w:cs="Arial"/>
          <w:sz w:val="24"/>
          <w:szCs w:val="24"/>
        </w:rPr>
        <w:t>divided into three regions:</w:t>
      </w:r>
    </w:p>
    <w:p w14:paraId="5FD54AE0" w14:textId="77777777" w:rsidR="00D9049C" w:rsidRDefault="00D9049C" w:rsidP="00D9049C">
      <w:pPr>
        <w:autoSpaceDE w:val="0"/>
        <w:autoSpaceDN w:val="0"/>
        <w:adjustRightInd w:val="0"/>
        <w:spacing w:after="0" w:line="240" w:lineRule="auto"/>
        <w:rPr>
          <w:rFonts w:ascii="Arial" w:hAnsi="Arial" w:cs="Arial"/>
          <w:sz w:val="24"/>
          <w:szCs w:val="24"/>
        </w:rPr>
      </w:pPr>
    </w:p>
    <w:p w14:paraId="14A67022" w14:textId="77777777" w:rsidR="00D9049C" w:rsidRPr="00F3537C" w:rsidRDefault="00D9049C" w:rsidP="00D9049C">
      <w:pPr>
        <w:pStyle w:val="ListParagraph"/>
        <w:numPr>
          <w:ilvl w:val="0"/>
          <w:numId w:val="1"/>
        </w:numPr>
        <w:autoSpaceDE w:val="0"/>
        <w:autoSpaceDN w:val="0"/>
        <w:adjustRightInd w:val="0"/>
        <w:spacing w:after="0" w:line="240" w:lineRule="auto"/>
        <w:rPr>
          <w:rFonts w:ascii="Arial" w:hAnsi="Arial" w:cs="Arial"/>
          <w:sz w:val="24"/>
          <w:szCs w:val="24"/>
        </w:rPr>
      </w:pPr>
      <w:r w:rsidRPr="00F3537C">
        <w:rPr>
          <w:rFonts w:ascii="Arial" w:hAnsi="Arial" w:cs="Arial"/>
          <w:sz w:val="24"/>
          <w:szCs w:val="24"/>
        </w:rPr>
        <w:t>The Athabasca-Wabiskaw deposits region</w:t>
      </w:r>
    </w:p>
    <w:p w14:paraId="50288C63" w14:textId="77777777" w:rsidR="00D9049C" w:rsidRPr="00F3537C" w:rsidRDefault="00D9049C" w:rsidP="00D9049C">
      <w:pPr>
        <w:pStyle w:val="ListParagraph"/>
        <w:numPr>
          <w:ilvl w:val="0"/>
          <w:numId w:val="1"/>
        </w:numPr>
        <w:autoSpaceDE w:val="0"/>
        <w:autoSpaceDN w:val="0"/>
        <w:adjustRightInd w:val="0"/>
        <w:spacing w:after="0" w:line="240" w:lineRule="auto"/>
        <w:rPr>
          <w:rFonts w:ascii="Arial" w:hAnsi="Arial" w:cs="Arial"/>
          <w:sz w:val="24"/>
          <w:szCs w:val="24"/>
        </w:rPr>
      </w:pPr>
      <w:r w:rsidRPr="00F3537C">
        <w:rPr>
          <w:rFonts w:ascii="Arial" w:hAnsi="Arial" w:cs="Arial"/>
          <w:sz w:val="24"/>
          <w:szCs w:val="24"/>
        </w:rPr>
        <w:t>The Cold Lake deposits regions</w:t>
      </w:r>
    </w:p>
    <w:p w14:paraId="3E9E891B" w14:textId="77777777" w:rsidR="00D9049C" w:rsidRPr="00F3537C" w:rsidRDefault="00D9049C" w:rsidP="00D9049C">
      <w:pPr>
        <w:pStyle w:val="ListParagraph"/>
        <w:numPr>
          <w:ilvl w:val="0"/>
          <w:numId w:val="1"/>
        </w:numPr>
        <w:autoSpaceDE w:val="0"/>
        <w:autoSpaceDN w:val="0"/>
        <w:adjustRightInd w:val="0"/>
        <w:spacing w:after="0" w:line="240" w:lineRule="auto"/>
        <w:rPr>
          <w:rFonts w:ascii="Arial" w:hAnsi="Arial" w:cs="Arial"/>
          <w:sz w:val="24"/>
          <w:szCs w:val="24"/>
        </w:rPr>
      </w:pPr>
      <w:r w:rsidRPr="00F3537C">
        <w:rPr>
          <w:rFonts w:ascii="Arial" w:hAnsi="Arial" w:cs="Arial"/>
          <w:sz w:val="24"/>
          <w:szCs w:val="24"/>
        </w:rPr>
        <w:t>The Peace River deposits region</w:t>
      </w:r>
    </w:p>
    <w:p w14:paraId="62FEB429" w14:textId="77777777" w:rsidR="00D9049C" w:rsidRDefault="00D9049C" w:rsidP="00D9049C">
      <w:pPr>
        <w:autoSpaceDE w:val="0"/>
        <w:autoSpaceDN w:val="0"/>
        <w:adjustRightInd w:val="0"/>
        <w:spacing w:after="0" w:line="240" w:lineRule="auto"/>
        <w:rPr>
          <w:rFonts w:ascii="Arial" w:hAnsi="Arial" w:cs="Arial"/>
          <w:sz w:val="24"/>
          <w:szCs w:val="24"/>
        </w:rPr>
      </w:pPr>
    </w:p>
    <w:p w14:paraId="6052838D" w14:textId="77777777" w:rsidR="00D9049C" w:rsidRDefault="00D9049C" w:rsidP="00D9049C">
      <w:pPr>
        <w:autoSpaceDE w:val="0"/>
        <w:autoSpaceDN w:val="0"/>
        <w:adjustRightInd w:val="0"/>
        <w:spacing w:after="0" w:line="240" w:lineRule="auto"/>
        <w:ind w:firstLine="360"/>
        <w:rPr>
          <w:rFonts w:ascii="Arial" w:hAnsi="Arial" w:cs="Arial"/>
          <w:sz w:val="24"/>
          <w:szCs w:val="24"/>
        </w:rPr>
      </w:pPr>
      <w:r w:rsidRPr="00F3537C">
        <w:rPr>
          <w:rFonts w:ascii="Arial" w:hAnsi="Arial" w:cs="Arial"/>
          <w:sz w:val="24"/>
          <w:szCs w:val="24"/>
        </w:rPr>
        <w:t xml:space="preserve">Together, they </w:t>
      </w:r>
      <w:r>
        <w:rPr>
          <w:rFonts w:ascii="Arial" w:hAnsi="Arial" w:cs="Arial"/>
          <w:sz w:val="24"/>
          <w:szCs w:val="24"/>
        </w:rPr>
        <w:t>cover 140,200 square kilometers</w:t>
      </w:r>
      <w:r w:rsidRPr="00F3537C">
        <w:rPr>
          <w:rFonts w:ascii="Arial" w:hAnsi="Arial" w:cs="Arial"/>
          <w:sz w:val="24"/>
          <w:szCs w:val="24"/>
        </w:rPr>
        <w:t xml:space="preserve"> [</w:t>
      </w:r>
      <w:r>
        <w:rPr>
          <w:rFonts w:ascii="Arial" w:hAnsi="Arial" w:cs="Arial"/>
          <w:sz w:val="24"/>
          <w:szCs w:val="24"/>
        </w:rPr>
        <w:t>2].</w:t>
      </w:r>
      <w:r w:rsidRPr="00F3537C">
        <w:rPr>
          <w:rFonts w:ascii="Arial" w:hAnsi="Arial" w:cs="Arial"/>
          <w:sz w:val="24"/>
          <w:szCs w:val="24"/>
        </w:rPr>
        <w:t xml:space="preserve"> It is also estimated by the Government of Canada</w:t>
      </w:r>
      <w:r>
        <w:rPr>
          <w:rFonts w:ascii="Arial" w:hAnsi="Arial" w:cs="Arial"/>
          <w:sz w:val="24"/>
          <w:szCs w:val="24"/>
        </w:rPr>
        <w:t xml:space="preserve"> </w:t>
      </w:r>
      <w:r w:rsidRPr="00F3537C">
        <w:rPr>
          <w:rFonts w:ascii="Arial" w:hAnsi="Arial" w:cs="Arial"/>
          <w:sz w:val="24"/>
          <w:szCs w:val="24"/>
        </w:rPr>
        <w:t>that these regions hold proven reserves up to 1.75 trillion barrels of bitumen</w:t>
      </w:r>
      <w:r>
        <w:rPr>
          <w:rFonts w:ascii="Arial" w:hAnsi="Arial" w:cs="Arial"/>
          <w:sz w:val="24"/>
          <w:szCs w:val="24"/>
        </w:rPr>
        <w:t xml:space="preserve"> </w:t>
      </w:r>
      <w:r w:rsidRPr="00F3537C">
        <w:rPr>
          <w:rFonts w:ascii="Arial" w:hAnsi="Arial" w:cs="Arial"/>
          <w:sz w:val="24"/>
          <w:szCs w:val="24"/>
        </w:rPr>
        <w:t>in place</w:t>
      </w:r>
      <w:r w:rsidRPr="005938F2">
        <w:rPr>
          <w:rFonts w:ascii="Arial" w:hAnsi="Arial" w:cs="Arial"/>
          <w:sz w:val="24"/>
          <w:szCs w:val="24"/>
        </w:rPr>
        <w:t xml:space="preserve"> [9]</w:t>
      </w:r>
      <w:r>
        <w:rPr>
          <w:rFonts w:ascii="Arial" w:hAnsi="Arial" w:cs="Arial"/>
          <w:sz w:val="24"/>
          <w:szCs w:val="24"/>
        </w:rPr>
        <w:t>.</w:t>
      </w:r>
      <w:r w:rsidRPr="00F3537C">
        <w:rPr>
          <w:rFonts w:ascii="Arial" w:hAnsi="Arial" w:cs="Arial"/>
          <w:sz w:val="24"/>
          <w:szCs w:val="24"/>
        </w:rPr>
        <w:t xml:space="preserve"> In addition, 173 billon barrels (10%) estimated to be recoverable at</w:t>
      </w:r>
      <w:r>
        <w:rPr>
          <w:rFonts w:ascii="Arial" w:hAnsi="Arial" w:cs="Arial"/>
          <w:sz w:val="24"/>
          <w:szCs w:val="24"/>
        </w:rPr>
        <w:t xml:space="preserve"> </w:t>
      </w:r>
      <w:r w:rsidRPr="00F3537C">
        <w:rPr>
          <w:rFonts w:ascii="Arial" w:hAnsi="Arial" w:cs="Arial"/>
          <w:sz w:val="24"/>
          <w:szCs w:val="24"/>
        </w:rPr>
        <w:t xml:space="preserve">current prices using current technology. </w:t>
      </w:r>
    </w:p>
    <w:p w14:paraId="588D9F53" w14:textId="77777777" w:rsidR="00D9049C" w:rsidRDefault="00D9049C" w:rsidP="00D9049C">
      <w:pPr>
        <w:autoSpaceDE w:val="0"/>
        <w:autoSpaceDN w:val="0"/>
        <w:adjustRightInd w:val="0"/>
        <w:spacing w:after="0" w:line="240" w:lineRule="auto"/>
        <w:rPr>
          <w:rFonts w:ascii="Arial" w:hAnsi="Arial" w:cs="Arial"/>
          <w:sz w:val="24"/>
          <w:szCs w:val="24"/>
        </w:rPr>
      </w:pPr>
    </w:p>
    <w:p w14:paraId="4C260A98" w14:textId="77777777" w:rsidR="00D9049C" w:rsidRDefault="00D9049C" w:rsidP="00D9049C">
      <w:pPr>
        <w:autoSpaceDE w:val="0"/>
        <w:autoSpaceDN w:val="0"/>
        <w:adjustRightInd w:val="0"/>
        <w:spacing w:after="0" w:line="240" w:lineRule="auto"/>
        <w:ind w:firstLine="360"/>
        <w:rPr>
          <w:rFonts w:ascii="Arial" w:hAnsi="Arial" w:cs="Arial"/>
          <w:sz w:val="24"/>
          <w:szCs w:val="24"/>
        </w:rPr>
      </w:pPr>
      <w:del w:id="23" w:author="Alexander Slocum" w:date="2014-04-06T09:01:00Z">
        <w:r w:rsidDel="002E088C">
          <w:rPr>
            <w:rFonts w:ascii="Arial" w:hAnsi="Arial" w:cs="Arial"/>
            <w:sz w:val="24"/>
            <w:szCs w:val="24"/>
          </w:rPr>
          <w:delText xml:space="preserve">The </w:delText>
        </w:r>
      </w:del>
      <w:ins w:id="24" w:author="Alexander Slocum" w:date="2014-04-06T09:01:00Z">
        <w:r w:rsidR="002E088C">
          <w:rPr>
            <w:rFonts w:ascii="Arial" w:hAnsi="Arial" w:cs="Arial"/>
            <w:sz w:val="24"/>
            <w:szCs w:val="24"/>
          </w:rPr>
          <w:t xml:space="preserve">Detractors hypothesize that mining, processing, and using the oil from the oild sands will greatly exacerbate global CO2 problems, and extend this argument aas a reason for the US to deny permission to grant approval for the </w:t>
        </w:r>
      </w:ins>
      <w:del w:id="25" w:author="Alexander Slocum" w:date="2014-04-06T09:02:00Z">
        <w:r w:rsidDel="002E088C">
          <w:rPr>
            <w:rFonts w:ascii="Arial" w:hAnsi="Arial" w:cs="Arial"/>
            <w:sz w:val="24"/>
            <w:szCs w:val="24"/>
          </w:rPr>
          <w:delText xml:space="preserve">plans for building the </w:delText>
        </w:r>
      </w:del>
      <w:r>
        <w:rPr>
          <w:rFonts w:ascii="Arial" w:hAnsi="Arial" w:cs="Arial"/>
          <w:sz w:val="24"/>
          <w:szCs w:val="24"/>
        </w:rPr>
        <w:t>Keystone XL pipeline</w:t>
      </w:r>
      <w:del w:id="26" w:author="Alexander Slocum" w:date="2014-04-06T09:02:00Z">
        <w:r w:rsidDel="002E088C">
          <w:rPr>
            <w:rFonts w:ascii="Arial" w:hAnsi="Arial" w:cs="Arial"/>
            <w:sz w:val="24"/>
            <w:szCs w:val="24"/>
          </w:rPr>
          <w:delText xml:space="preserve"> </w:delText>
        </w:r>
      </w:del>
      <w:ins w:id="27" w:author="Alexander Slocum" w:date="2014-04-06T09:02:00Z">
        <w:r w:rsidR="002E088C">
          <w:rPr>
            <w:rFonts w:ascii="Arial" w:hAnsi="Arial" w:cs="Arial"/>
            <w:sz w:val="24"/>
            <w:szCs w:val="24"/>
          </w:rPr>
          <w:t xml:space="preserve">.  Proponents say the </w:t>
        </w:r>
      </w:ins>
      <w:ins w:id="28" w:author="Alexander Slocum" w:date="2014-04-06T09:03:00Z">
        <w:r w:rsidR="002E088C">
          <w:rPr>
            <w:rFonts w:ascii="Arial" w:hAnsi="Arial" w:cs="Arial"/>
            <w:sz w:val="24"/>
            <w:szCs w:val="24"/>
          </w:rPr>
          <w:t xml:space="preserve">global CO2 </w:t>
        </w:r>
      </w:ins>
      <w:ins w:id="29" w:author="Alexander Slocum" w:date="2014-04-06T09:02:00Z">
        <w:r w:rsidR="002E088C">
          <w:rPr>
            <w:rFonts w:ascii="Arial" w:hAnsi="Arial" w:cs="Arial"/>
            <w:sz w:val="24"/>
            <w:szCs w:val="24"/>
          </w:rPr>
          <w:t xml:space="preserve">impact will be no different than other sources of oil </w:t>
        </w:r>
      </w:ins>
      <w:del w:id="30" w:author="Alexander Slocum" w:date="2014-04-06T09:02:00Z">
        <w:r w:rsidDel="002E088C">
          <w:rPr>
            <w:rFonts w:ascii="Arial" w:hAnsi="Arial" w:cs="Arial"/>
            <w:sz w:val="24"/>
            <w:szCs w:val="24"/>
          </w:rPr>
          <w:delText>have been thwarted because of environmental concerns</w:delText>
        </w:r>
      </w:del>
      <w:ins w:id="31" w:author="Alexander Slocum" w:date="2014-04-06T09:03:00Z">
        <w:r w:rsidR="002E088C">
          <w:rPr>
            <w:rFonts w:ascii="Arial" w:hAnsi="Arial" w:cs="Arial"/>
            <w:sz w:val="24"/>
            <w:szCs w:val="24"/>
          </w:rPr>
          <w:t xml:space="preserve">, and the pipeline is safer than rail shipments. </w:t>
        </w:r>
      </w:ins>
      <w:del w:id="32" w:author="Alexander Slocum" w:date="2014-04-06T09:03:00Z">
        <w:r w:rsidDel="002E088C">
          <w:rPr>
            <w:rFonts w:ascii="Arial" w:hAnsi="Arial" w:cs="Arial"/>
            <w:sz w:val="24"/>
            <w:szCs w:val="24"/>
          </w:rPr>
          <w:delText>.</w:delText>
        </w:r>
      </w:del>
      <w:r w:rsidRPr="00F3537C">
        <w:rPr>
          <w:rFonts w:ascii="Arial" w:hAnsi="Arial" w:cs="Arial"/>
          <w:sz w:val="24"/>
          <w:szCs w:val="24"/>
        </w:rPr>
        <w:t xml:space="preserve"> In this paper, we demonstrate how </w:t>
      </w:r>
      <w:ins w:id="33" w:author="Alexander Slocum" w:date="2014-04-06T09:04:00Z">
        <w:r w:rsidR="002E088C">
          <w:rPr>
            <w:rFonts w:ascii="Arial" w:hAnsi="Arial" w:cs="Arial"/>
            <w:sz w:val="24"/>
            <w:szCs w:val="24"/>
          </w:rPr>
          <w:t xml:space="preserve">reclamation efforts for mined oil sands land that focus on </w:t>
        </w:r>
      </w:ins>
      <w:del w:id="34" w:author="Alexander Slocum" w:date="2014-04-06T09:04:00Z">
        <w:r w:rsidRPr="00F3537C" w:rsidDel="002E088C">
          <w:rPr>
            <w:rFonts w:ascii="Arial" w:hAnsi="Arial" w:cs="Arial"/>
            <w:sz w:val="24"/>
            <w:szCs w:val="24"/>
          </w:rPr>
          <w:delText>better alternatives such</w:delText>
        </w:r>
        <w:r w:rsidDel="002E088C">
          <w:rPr>
            <w:rFonts w:ascii="Arial" w:hAnsi="Arial" w:cs="Arial"/>
            <w:sz w:val="24"/>
            <w:szCs w:val="24"/>
          </w:rPr>
          <w:delText xml:space="preserve"> </w:delText>
        </w:r>
        <w:r w:rsidRPr="00F3537C" w:rsidDel="002E088C">
          <w:rPr>
            <w:rFonts w:ascii="Arial" w:hAnsi="Arial" w:cs="Arial"/>
            <w:sz w:val="24"/>
            <w:szCs w:val="24"/>
          </w:rPr>
          <w:delText xml:space="preserve">as </w:delText>
        </w:r>
      </w:del>
      <w:r w:rsidRPr="00F3537C">
        <w:rPr>
          <w:rFonts w:ascii="Arial" w:hAnsi="Arial" w:cs="Arial"/>
          <w:sz w:val="24"/>
          <w:szCs w:val="24"/>
        </w:rPr>
        <w:t xml:space="preserve">investment in </w:t>
      </w:r>
      <w:r>
        <w:rPr>
          <w:rFonts w:ascii="Arial" w:hAnsi="Arial" w:cs="Arial"/>
          <w:sz w:val="24"/>
          <w:szCs w:val="24"/>
        </w:rPr>
        <w:t>W</w:t>
      </w:r>
      <w:r w:rsidRPr="00F3537C">
        <w:rPr>
          <w:rFonts w:ascii="Arial" w:hAnsi="Arial" w:cs="Arial"/>
          <w:sz w:val="24"/>
          <w:szCs w:val="24"/>
        </w:rPr>
        <w:t xml:space="preserve">ind </w:t>
      </w:r>
      <w:r>
        <w:rPr>
          <w:rFonts w:ascii="Arial" w:hAnsi="Arial" w:cs="Arial"/>
          <w:sz w:val="24"/>
          <w:szCs w:val="24"/>
        </w:rPr>
        <w:t>T</w:t>
      </w:r>
      <w:r w:rsidRPr="00F3537C">
        <w:rPr>
          <w:rFonts w:ascii="Arial" w:hAnsi="Arial" w:cs="Arial"/>
          <w:sz w:val="24"/>
          <w:szCs w:val="24"/>
        </w:rPr>
        <w:t>urbine</w:t>
      </w:r>
      <w:del w:id="35" w:author="Alexander Slocum" w:date="2014-04-06T09:05:00Z">
        <w:r w:rsidRPr="00F3537C" w:rsidDel="002E088C">
          <w:rPr>
            <w:rFonts w:ascii="Arial" w:hAnsi="Arial" w:cs="Arial"/>
            <w:sz w:val="24"/>
            <w:szCs w:val="24"/>
          </w:rPr>
          <w:delText>s</w:delText>
        </w:r>
      </w:del>
      <w:r w:rsidRPr="00F3537C">
        <w:rPr>
          <w:rFonts w:ascii="Arial" w:hAnsi="Arial" w:cs="Arial"/>
          <w:sz w:val="24"/>
          <w:szCs w:val="24"/>
        </w:rPr>
        <w:t xml:space="preserve"> and </w:t>
      </w:r>
      <w:r>
        <w:rPr>
          <w:rFonts w:ascii="Arial" w:hAnsi="Arial" w:cs="Arial"/>
          <w:sz w:val="24"/>
          <w:szCs w:val="24"/>
        </w:rPr>
        <w:t>P</w:t>
      </w:r>
      <w:r w:rsidRPr="00F3537C">
        <w:rPr>
          <w:rFonts w:ascii="Arial" w:hAnsi="Arial" w:cs="Arial"/>
          <w:sz w:val="24"/>
          <w:szCs w:val="24"/>
        </w:rPr>
        <w:t xml:space="preserve">hotovoltaic (PV) </w:t>
      </w:r>
      <w:del w:id="36" w:author="Alexander Slocum" w:date="2014-04-06T09:05:00Z">
        <w:r w:rsidRPr="00F3537C" w:rsidDel="002E088C">
          <w:rPr>
            <w:rFonts w:ascii="Arial" w:hAnsi="Arial" w:cs="Arial"/>
            <w:sz w:val="24"/>
            <w:szCs w:val="24"/>
          </w:rPr>
          <w:delText>Solar Cells</w:delText>
        </w:r>
      </w:del>
      <w:ins w:id="37" w:author="Alexander Slocum" w:date="2014-04-06T09:05:00Z">
        <w:r w:rsidR="002E088C">
          <w:rPr>
            <w:rFonts w:ascii="Arial" w:hAnsi="Arial" w:cs="Arial"/>
            <w:sz w:val="24"/>
            <w:szCs w:val="24"/>
          </w:rPr>
          <w:t>installations on the minded land</w:t>
        </w:r>
      </w:ins>
      <w:r w:rsidRPr="00F3537C">
        <w:rPr>
          <w:rFonts w:ascii="Arial" w:hAnsi="Arial" w:cs="Arial"/>
          <w:sz w:val="24"/>
          <w:szCs w:val="24"/>
        </w:rPr>
        <w:t xml:space="preserve"> not only</w:t>
      </w:r>
      <w:r>
        <w:rPr>
          <w:rFonts w:ascii="Arial" w:hAnsi="Arial" w:cs="Arial"/>
          <w:sz w:val="24"/>
          <w:szCs w:val="24"/>
        </w:rPr>
        <w:t xml:space="preserve"> </w:t>
      </w:r>
      <w:del w:id="38" w:author="Alexander Slocum" w:date="2014-04-06T09:03:00Z">
        <w:r w:rsidDel="002E088C">
          <w:rPr>
            <w:rFonts w:ascii="Arial" w:hAnsi="Arial" w:cs="Arial"/>
            <w:sz w:val="24"/>
            <w:szCs w:val="24"/>
          </w:rPr>
          <w:delText xml:space="preserve">will </w:delText>
        </w:r>
      </w:del>
      <w:ins w:id="39" w:author="Alexander Slocum" w:date="2014-04-06T09:03:00Z">
        <w:r w:rsidR="002E088C">
          <w:rPr>
            <w:rFonts w:ascii="Arial" w:hAnsi="Arial" w:cs="Arial"/>
            <w:sz w:val="24"/>
            <w:szCs w:val="24"/>
          </w:rPr>
          <w:t xml:space="preserve">could </w:t>
        </w:r>
      </w:ins>
      <w:r>
        <w:rPr>
          <w:rFonts w:ascii="Arial" w:hAnsi="Arial" w:cs="Arial"/>
          <w:sz w:val="24"/>
          <w:szCs w:val="24"/>
        </w:rPr>
        <w:t>result in a signifi</w:t>
      </w:r>
      <w:r w:rsidRPr="00F3537C">
        <w:rPr>
          <w:rFonts w:ascii="Arial" w:hAnsi="Arial" w:cs="Arial"/>
          <w:sz w:val="24"/>
          <w:szCs w:val="24"/>
        </w:rPr>
        <w:t xml:space="preserve">cant </w:t>
      </w:r>
      <w:ins w:id="40" w:author="Alexander Slocum" w:date="2014-04-06T09:05:00Z">
        <w:r w:rsidR="002E088C">
          <w:rPr>
            <w:rFonts w:ascii="Arial" w:hAnsi="Arial" w:cs="Arial"/>
            <w:sz w:val="24"/>
            <w:szCs w:val="24"/>
          </w:rPr>
          <w:t xml:space="preserve">long term </w:t>
        </w:r>
      </w:ins>
      <w:r w:rsidRPr="00F3537C">
        <w:rPr>
          <w:rFonts w:ascii="Arial" w:hAnsi="Arial" w:cs="Arial"/>
          <w:sz w:val="24"/>
          <w:szCs w:val="24"/>
        </w:rPr>
        <w:t>reduction of CO</w:t>
      </w:r>
      <w:r w:rsidRPr="00F3537C">
        <w:rPr>
          <w:rFonts w:ascii="Arial" w:hAnsi="Arial" w:cs="Arial"/>
          <w:sz w:val="16"/>
          <w:szCs w:val="16"/>
        </w:rPr>
        <w:t xml:space="preserve">2 </w:t>
      </w:r>
      <w:r w:rsidRPr="00F3537C">
        <w:rPr>
          <w:rFonts w:ascii="Arial" w:hAnsi="Arial" w:cs="Arial"/>
          <w:sz w:val="24"/>
          <w:szCs w:val="24"/>
        </w:rPr>
        <w:t>emissions</w:t>
      </w:r>
      <w:ins w:id="41" w:author="Alexander Slocum" w:date="2014-04-06T09:05:00Z">
        <w:r w:rsidR="002E088C">
          <w:rPr>
            <w:rFonts w:ascii="Arial" w:hAnsi="Arial" w:cs="Arial"/>
            <w:sz w:val="24"/>
            <w:szCs w:val="24"/>
          </w:rPr>
          <w:t xml:space="preserve"> by </w:t>
        </w:r>
      </w:ins>
      <w:ins w:id="42" w:author="Alexander Slocum" w:date="2014-04-06T09:06:00Z">
        <w:r w:rsidR="002E088C">
          <w:rPr>
            <w:rFonts w:ascii="Arial" w:hAnsi="Arial" w:cs="Arial"/>
            <w:sz w:val="24"/>
            <w:szCs w:val="24"/>
          </w:rPr>
          <w:t xml:space="preserve">providing power for cleaner extraction methods and </w:t>
        </w:r>
      </w:ins>
      <w:ins w:id="43" w:author="Alexander Slocum" w:date="2014-04-06T09:05:00Z">
        <w:r w:rsidR="002E088C">
          <w:rPr>
            <w:rFonts w:ascii="Arial" w:hAnsi="Arial" w:cs="Arial"/>
            <w:sz w:val="24"/>
            <w:szCs w:val="24"/>
          </w:rPr>
          <w:t>enabling coal fired power generation stations to be phased out</w:t>
        </w:r>
      </w:ins>
      <w:r w:rsidRPr="00F3537C">
        <w:rPr>
          <w:rFonts w:ascii="Arial" w:hAnsi="Arial" w:cs="Arial"/>
          <w:sz w:val="24"/>
          <w:szCs w:val="24"/>
        </w:rPr>
        <w:t xml:space="preserve">, but prove to be a </w:t>
      </w:r>
      <w:r>
        <w:rPr>
          <w:rFonts w:ascii="Arial" w:hAnsi="Arial" w:cs="Arial"/>
          <w:sz w:val="24"/>
          <w:szCs w:val="24"/>
        </w:rPr>
        <w:t xml:space="preserve">profitable </w:t>
      </w:r>
      <w:r w:rsidRPr="00F3537C">
        <w:rPr>
          <w:rFonts w:ascii="Arial" w:hAnsi="Arial" w:cs="Arial"/>
          <w:sz w:val="24"/>
          <w:szCs w:val="24"/>
        </w:rPr>
        <w:t>green option for the future of Alberta and the country.</w:t>
      </w:r>
    </w:p>
    <w:p w14:paraId="6A714215" w14:textId="77777777" w:rsidR="00D9049C" w:rsidRPr="00F3537C" w:rsidRDefault="00D9049C" w:rsidP="00D9049C">
      <w:pPr>
        <w:autoSpaceDE w:val="0"/>
        <w:autoSpaceDN w:val="0"/>
        <w:adjustRightInd w:val="0"/>
        <w:spacing w:after="0" w:line="240" w:lineRule="auto"/>
        <w:ind w:firstLine="360"/>
        <w:rPr>
          <w:rFonts w:ascii="Arial" w:hAnsi="Arial" w:cs="Arial"/>
          <w:sz w:val="24"/>
          <w:szCs w:val="24"/>
        </w:rPr>
      </w:pPr>
    </w:p>
    <w:p w14:paraId="160109CE" w14:textId="77777777" w:rsidR="00D9049C" w:rsidRPr="00F3537C" w:rsidRDefault="00D9049C" w:rsidP="00D9049C">
      <w:pPr>
        <w:pStyle w:val="Heading2"/>
        <w:rPr>
          <w:rFonts w:ascii="Arial" w:hAnsi="Arial" w:cs="Arial"/>
          <w:color w:val="auto"/>
        </w:rPr>
      </w:pPr>
      <w:bookmarkStart w:id="44" w:name="_Toc384514769"/>
      <w:r w:rsidRPr="00F3537C">
        <w:rPr>
          <w:rFonts w:ascii="Arial" w:hAnsi="Arial" w:cs="Arial"/>
          <w:color w:val="auto"/>
        </w:rPr>
        <w:t xml:space="preserve">1.2 Problem </w:t>
      </w:r>
      <w:r>
        <w:rPr>
          <w:rFonts w:ascii="Arial" w:hAnsi="Arial" w:cs="Arial"/>
          <w:color w:val="auto"/>
        </w:rPr>
        <w:t>Observation</w:t>
      </w:r>
      <w:bookmarkEnd w:id="44"/>
    </w:p>
    <w:p w14:paraId="40E1E613" w14:textId="77777777" w:rsidR="00D9049C" w:rsidRDefault="00D9049C" w:rsidP="00D9049C">
      <w:pPr>
        <w:autoSpaceDE w:val="0"/>
        <w:autoSpaceDN w:val="0"/>
        <w:adjustRightInd w:val="0"/>
        <w:spacing w:after="0" w:line="240" w:lineRule="auto"/>
        <w:rPr>
          <w:rFonts w:ascii="Arial" w:hAnsi="Arial" w:cs="Arial"/>
          <w:sz w:val="24"/>
          <w:szCs w:val="24"/>
        </w:rPr>
      </w:pPr>
    </w:p>
    <w:p w14:paraId="35443042" w14:textId="4426152E" w:rsidR="00D9049C" w:rsidDel="00050F9E" w:rsidRDefault="00D9049C" w:rsidP="00D9049C">
      <w:pPr>
        <w:autoSpaceDE w:val="0"/>
        <w:autoSpaceDN w:val="0"/>
        <w:adjustRightInd w:val="0"/>
        <w:spacing w:after="0" w:line="240" w:lineRule="auto"/>
        <w:ind w:firstLine="720"/>
        <w:rPr>
          <w:del w:id="45" w:author="Alexander Slocum" w:date="2014-04-06T09:08:00Z"/>
          <w:rFonts w:ascii="Arial" w:hAnsi="Arial" w:cs="Arial"/>
          <w:sz w:val="24"/>
          <w:szCs w:val="24"/>
        </w:rPr>
      </w:pPr>
      <w:r>
        <w:rPr>
          <w:rFonts w:ascii="Arial" w:hAnsi="Arial" w:cs="Arial"/>
          <w:sz w:val="24"/>
          <w:szCs w:val="24"/>
        </w:rPr>
        <w:t xml:space="preserve">The Province of </w:t>
      </w:r>
      <w:r w:rsidRPr="003A4310">
        <w:rPr>
          <w:rFonts w:ascii="Arial" w:hAnsi="Arial" w:cs="Arial"/>
          <w:sz w:val="24"/>
          <w:szCs w:val="24"/>
        </w:rPr>
        <w:t>Alberta is currently operat</w:t>
      </w:r>
      <w:r>
        <w:rPr>
          <w:rFonts w:ascii="Arial" w:hAnsi="Arial" w:cs="Arial"/>
          <w:sz w:val="24"/>
          <w:szCs w:val="24"/>
        </w:rPr>
        <w:t xml:space="preserve">ing on </w:t>
      </w:r>
      <w:ins w:id="46" w:author="Alexander Slocum" w:date="2014-04-06T09:07:00Z">
        <w:r w:rsidR="00050F9E">
          <w:rPr>
            <w:rFonts w:ascii="Arial" w:hAnsi="Arial" w:cs="Arial"/>
            <w:sz w:val="24"/>
            <w:szCs w:val="24"/>
          </w:rPr>
          <w:t xml:space="preserve">a </w:t>
        </w:r>
      </w:ins>
      <w:del w:id="47" w:author="Alexander Slocum" w:date="2014-04-06T09:07:00Z">
        <w:r w:rsidDel="00050F9E">
          <w:rPr>
            <w:rFonts w:ascii="Arial" w:hAnsi="Arial" w:cs="Arial"/>
            <w:sz w:val="24"/>
            <w:szCs w:val="24"/>
          </w:rPr>
          <w:delText xml:space="preserve">poor </w:delText>
        </w:r>
      </w:del>
      <w:ins w:id="48" w:author="Alexander Slocum" w:date="2014-04-06T09:07:00Z">
        <w:r w:rsidR="00050F9E">
          <w:rPr>
            <w:rFonts w:ascii="Arial" w:hAnsi="Arial" w:cs="Arial"/>
            <w:sz w:val="24"/>
            <w:szCs w:val="24"/>
          </w:rPr>
          <w:t xml:space="preserve">modest at best </w:t>
        </w:r>
      </w:ins>
      <w:r>
        <w:rPr>
          <w:rFonts w:ascii="Arial" w:hAnsi="Arial" w:cs="Arial"/>
          <w:sz w:val="24"/>
          <w:szCs w:val="24"/>
        </w:rPr>
        <w:t xml:space="preserve">energy return per area invested. </w:t>
      </w:r>
      <w:r w:rsidRPr="00F3537C">
        <w:rPr>
          <w:rFonts w:ascii="Arial" w:hAnsi="Arial" w:cs="Arial"/>
          <w:sz w:val="24"/>
          <w:szCs w:val="24"/>
        </w:rPr>
        <w:t xml:space="preserve">Alberta's </w:t>
      </w:r>
      <w:r>
        <w:rPr>
          <w:rFonts w:ascii="Arial" w:hAnsi="Arial" w:cs="Arial"/>
          <w:sz w:val="24"/>
          <w:szCs w:val="24"/>
        </w:rPr>
        <w:t>Oil</w:t>
      </w:r>
      <w:r w:rsidRPr="00F3537C">
        <w:rPr>
          <w:rFonts w:ascii="Arial" w:hAnsi="Arial" w:cs="Arial"/>
          <w:sz w:val="24"/>
          <w:szCs w:val="24"/>
        </w:rPr>
        <w:t xml:space="preserve"> Sands are being mined over a vast area which will destroy large</w:t>
      </w:r>
      <w:r>
        <w:rPr>
          <w:rFonts w:ascii="Arial" w:hAnsi="Arial" w:cs="Arial"/>
          <w:sz w:val="24"/>
          <w:szCs w:val="24"/>
        </w:rPr>
        <w:t xml:space="preserve"> </w:t>
      </w:r>
      <w:r w:rsidRPr="00F3537C">
        <w:rPr>
          <w:rFonts w:ascii="Arial" w:hAnsi="Arial" w:cs="Arial"/>
          <w:sz w:val="24"/>
          <w:szCs w:val="24"/>
        </w:rPr>
        <w:t>swaths of forests releasing even more carbon into the atmosphere</w:t>
      </w:r>
      <w:ins w:id="49" w:author="Alexander Slocum" w:date="2014-04-06T09:07:00Z">
        <w:r w:rsidR="00050F9E">
          <w:rPr>
            <w:rFonts w:ascii="Arial" w:hAnsi="Arial" w:cs="Arial"/>
            <w:sz w:val="24"/>
            <w:szCs w:val="24"/>
          </w:rPr>
          <w:t xml:space="preserve"> while also generating large lagoons of heavily polluted water</w:t>
        </w:r>
      </w:ins>
      <w:r w:rsidRPr="00F3537C">
        <w:rPr>
          <w:rFonts w:ascii="Arial" w:hAnsi="Arial" w:cs="Arial"/>
          <w:sz w:val="24"/>
          <w:szCs w:val="24"/>
        </w:rPr>
        <w:t xml:space="preserve">. </w:t>
      </w:r>
      <w:del w:id="50" w:author="Alexander Slocum" w:date="2014-04-06T09:08:00Z">
        <w:r w:rsidRPr="00F3537C" w:rsidDel="00050F9E">
          <w:rPr>
            <w:rFonts w:ascii="Arial" w:hAnsi="Arial" w:cs="Arial"/>
            <w:sz w:val="24"/>
            <w:szCs w:val="24"/>
          </w:rPr>
          <w:delText>Just mining</w:delText>
        </w:r>
        <w:r w:rsidDel="00050F9E">
          <w:rPr>
            <w:rFonts w:ascii="Arial" w:hAnsi="Arial" w:cs="Arial"/>
            <w:sz w:val="24"/>
            <w:szCs w:val="24"/>
          </w:rPr>
          <w:delText xml:space="preserve"> </w:delText>
        </w:r>
        <w:r w:rsidRPr="00F3537C" w:rsidDel="00050F9E">
          <w:rPr>
            <w:rFonts w:ascii="Arial" w:hAnsi="Arial" w:cs="Arial"/>
            <w:sz w:val="24"/>
            <w:szCs w:val="24"/>
          </w:rPr>
          <w:delText>the oil and consuming it could have a huge impact on climate change.</w:delText>
        </w:r>
        <w:r w:rsidDel="00050F9E">
          <w:rPr>
            <w:rFonts w:ascii="Arial" w:hAnsi="Arial" w:cs="Arial"/>
            <w:sz w:val="24"/>
            <w:szCs w:val="24"/>
          </w:rPr>
          <w:delText xml:space="preserve"> </w:delText>
        </w:r>
      </w:del>
    </w:p>
    <w:p w14:paraId="13FC2726" w14:textId="77777777" w:rsidR="00D9049C" w:rsidDel="00050F9E" w:rsidRDefault="00D9049C" w:rsidP="00D9049C">
      <w:pPr>
        <w:autoSpaceDE w:val="0"/>
        <w:autoSpaceDN w:val="0"/>
        <w:adjustRightInd w:val="0"/>
        <w:spacing w:after="0" w:line="240" w:lineRule="auto"/>
        <w:ind w:firstLine="720"/>
        <w:rPr>
          <w:del w:id="51" w:author="Alexander Slocum" w:date="2014-04-06T09:08:00Z"/>
          <w:rFonts w:ascii="Arial" w:hAnsi="Arial" w:cs="Arial"/>
          <w:sz w:val="24"/>
          <w:szCs w:val="24"/>
        </w:rPr>
      </w:pPr>
    </w:p>
    <w:p w14:paraId="4B76A81B" w14:textId="77777777" w:rsidR="00D9049C" w:rsidRDefault="00D9049C" w:rsidP="00050F9E">
      <w:pPr>
        <w:autoSpaceDE w:val="0"/>
        <w:autoSpaceDN w:val="0"/>
        <w:adjustRightInd w:val="0"/>
        <w:spacing w:after="0" w:line="240" w:lineRule="auto"/>
        <w:ind w:firstLine="720"/>
        <w:rPr>
          <w:rFonts w:ascii="Arial" w:hAnsi="Arial" w:cs="Arial"/>
          <w:sz w:val="24"/>
          <w:szCs w:val="24"/>
        </w:rPr>
      </w:pPr>
      <w:r>
        <w:rPr>
          <w:rFonts w:ascii="Arial" w:hAnsi="Arial" w:cs="Arial"/>
          <w:sz w:val="24"/>
          <w:szCs w:val="24"/>
        </w:rPr>
        <w:lastRenderedPageBreak/>
        <w:t xml:space="preserve">Poisson </w:t>
      </w:r>
      <w:r w:rsidRPr="00E866B7">
        <w:rPr>
          <w:rFonts w:ascii="Arial" w:hAnsi="Arial" w:cs="Arial"/>
          <w:i/>
          <w:sz w:val="24"/>
          <w:szCs w:val="24"/>
        </w:rPr>
        <w:t>et al</w:t>
      </w:r>
      <w:r>
        <w:rPr>
          <w:rFonts w:ascii="Arial" w:hAnsi="Arial" w:cs="Arial"/>
          <w:sz w:val="24"/>
          <w:szCs w:val="24"/>
        </w:rPr>
        <w:t xml:space="preserve"> [17] recently demonstrated that since the 1990s, the total energy used (invested) in the Canadian oil and gas sector increased approximately 63%, while energy production (return) increased only 18% resulting in a decreased total energy return on investment (EROI) from 16:1 to 11:1.   In the spirit of increasing the EROI from this vast resource, we present a possible better EROI for the area and the country. </w:t>
      </w:r>
    </w:p>
    <w:p w14:paraId="221C02B4" w14:textId="77777777" w:rsidR="00D9049C" w:rsidRDefault="00D9049C" w:rsidP="00D9049C">
      <w:pPr>
        <w:autoSpaceDE w:val="0"/>
        <w:autoSpaceDN w:val="0"/>
        <w:adjustRightInd w:val="0"/>
        <w:spacing w:after="0" w:line="240" w:lineRule="auto"/>
        <w:ind w:firstLine="720"/>
        <w:rPr>
          <w:rFonts w:ascii="Arial" w:hAnsi="Arial" w:cs="Arial"/>
          <w:sz w:val="24"/>
          <w:szCs w:val="24"/>
        </w:rPr>
      </w:pPr>
    </w:p>
    <w:p w14:paraId="27A086A3" w14:textId="77777777" w:rsidR="00D9049C" w:rsidRDefault="00D9049C" w:rsidP="00D9049C">
      <w:pPr>
        <w:autoSpaceDE w:val="0"/>
        <w:autoSpaceDN w:val="0"/>
        <w:adjustRightInd w:val="0"/>
        <w:spacing w:after="0" w:line="240" w:lineRule="auto"/>
        <w:rPr>
          <w:rFonts w:ascii="Arial" w:hAnsi="Arial" w:cs="Arial"/>
          <w:b/>
          <w:sz w:val="24"/>
          <w:szCs w:val="24"/>
        </w:rPr>
      </w:pPr>
    </w:p>
    <w:p w14:paraId="5459ED7C" w14:textId="77777777" w:rsidR="00F8259A" w:rsidRDefault="00F8259A" w:rsidP="00D9049C">
      <w:pPr>
        <w:autoSpaceDE w:val="0"/>
        <w:autoSpaceDN w:val="0"/>
        <w:adjustRightInd w:val="0"/>
        <w:spacing w:after="0" w:line="240" w:lineRule="auto"/>
        <w:rPr>
          <w:rFonts w:ascii="Arial" w:hAnsi="Arial" w:cs="Arial"/>
          <w:b/>
          <w:sz w:val="24"/>
          <w:szCs w:val="24"/>
        </w:rPr>
      </w:pPr>
    </w:p>
    <w:p w14:paraId="18F898D3" w14:textId="77777777" w:rsidR="00F8259A" w:rsidRDefault="00F8259A" w:rsidP="00D9049C">
      <w:pPr>
        <w:autoSpaceDE w:val="0"/>
        <w:autoSpaceDN w:val="0"/>
        <w:adjustRightInd w:val="0"/>
        <w:spacing w:after="0" w:line="240" w:lineRule="auto"/>
        <w:rPr>
          <w:rFonts w:ascii="Arial" w:hAnsi="Arial" w:cs="Arial"/>
          <w:b/>
          <w:sz w:val="24"/>
          <w:szCs w:val="24"/>
        </w:rPr>
      </w:pPr>
    </w:p>
    <w:p w14:paraId="140B83E9" w14:textId="77777777" w:rsidR="00D9049C" w:rsidRPr="00F3537C" w:rsidRDefault="00D9049C" w:rsidP="00D9049C">
      <w:pPr>
        <w:autoSpaceDE w:val="0"/>
        <w:autoSpaceDN w:val="0"/>
        <w:adjustRightInd w:val="0"/>
        <w:spacing w:after="0" w:line="240" w:lineRule="auto"/>
        <w:rPr>
          <w:rFonts w:ascii="Arial" w:hAnsi="Arial" w:cs="Arial"/>
          <w:b/>
          <w:sz w:val="24"/>
          <w:szCs w:val="24"/>
        </w:rPr>
      </w:pPr>
      <w:r w:rsidRPr="00F3537C">
        <w:rPr>
          <w:rFonts w:ascii="Arial" w:hAnsi="Arial" w:cs="Arial"/>
          <w:b/>
          <w:sz w:val="24"/>
          <w:szCs w:val="24"/>
        </w:rPr>
        <w:t>Hypothesis:</w:t>
      </w:r>
    </w:p>
    <w:p w14:paraId="18D05066" w14:textId="77777777" w:rsidR="00D9049C" w:rsidRDefault="00D9049C" w:rsidP="00D9049C">
      <w:pPr>
        <w:autoSpaceDE w:val="0"/>
        <w:autoSpaceDN w:val="0"/>
        <w:adjustRightInd w:val="0"/>
        <w:spacing w:after="0" w:line="240" w:lineRule="auto"/>
        <w:rPr>
          <w:rFonts w:ascii="Arial" w:hAnsi="Arial" w:cs="Arial"/>
          <w:sz w:val="24"/>
          <w:szCs w:val="24"/>
        </w:rPr>
      </w:pPr>
    </w:p>
    <w:p w14:paraId="0AA908DD" w14:textId="6C47588E" w:rsidR="00D9049C" w:rsidRPr="00F3537C" w:rsidRDefault="00D9049C" w:rsidP="00D9049C">
      <w:pPr>
        <w:autoSpaceDE w:val="0"/>
        <w:autoSpaceDN w:val="0"/>
        <w:adjustRightInd w:val="0"/>
        <w:spacing w:after="0" w:line="240" w:lineRule="auto"/>
        <w:ind w:firstLine="720"/>
        <w:rPr>
          <w:rFonts w:ascii="Arial" w:hAnsi="Arial" w:cs="Arial"/>
          <w:i/>
          <w:sz w:val="24"/>
          <w:szCs w:val="24"/>
        </w:rPr>
      </w:pPr>
      <w:r w:rsidRPr="00F3537C">
        <w:rPr>
          <w:rFonts w:ascii="Arial" w:hAnsi="Arial" w:cs="Arial"/>
          <w:i/>
          <w:sz w:val="24"/>
          <w:szCs w:val="24"/>
        </w:rPr>
        <w:t xml:space="preserve">The effect </w:t>
      </w:r>
      <w:r>
        <w:rPr>
          <w:rFonts w:ascii="Arial" w:hAnsi="Arial" w:cs="Arial"/>
          <w:i/>
          <w:sz w:val="24"/>
          <w:szCs w:val="24"/>
        </w:rPr>
        <w:t xml:space="preserve">of oil sands utilization </w:t>
      </w:r>
      <w:r w:rsidRPr="00F3537C">
        <w:rPr>
          <w:rFonts w:ascii="Arial" w:hAnsi="Arial" w:cs="Arial"/>
          <w:i/>
          <w:sz w:val="24"/>
          <w:szCs w:val="24"/>
        </w:rPr>
        <w:t xml:space="preserve">on climate change does not have to be negative </w:t>
      </w:r>
      <w:r>
        <w:rPr>
          <w:rFonts w:ascii="Arial" w:hAnsi="Arial" w:cs="Arial"/>
          <w:i/>
          <w:sz w:val="24"/>
          <w:szCs w:val="24"/>
        </w:rPr>
        <w:t>if,</w:t>
      </w:r>
      <w:r w:rsidRPr="00F3537C">
        <w:rPr>
          <w:rFonts w:ascii="Arial" w:hAnsi="Arial" w:cs="Arial"/>
          <w:i/>
          <w:sz w:val="24"/>
          <w:szCs w:val="24"/>
        </w:rPr>
        <w:t xml:space="preserve"> as part of land</w:t>
      </w:r>
      <w:r>
        <w:rPr>
          <w:rFonts w:ascii="Arial" w:hAnsi="Arial" w:cs="Arial"/>
          <w:i/>
          <w:sz w:val="24"/>
          <w:szCs w:val="24"/>
        </w:rPr>
        <w:t xml:space="preserve"> </w:t>
      </w:r>
      <w:r w:rsidRPr="00F3537C">
        <w:rPr>
          <w:rFonts w:ascii="Arial" w:hAnsi="Arial" w:cs="Arial"/>
          <w:i/>
          <w:sz w:val="24"/>
          <w:szCs w:val="24"/>
        </w:rPr>
        <w:t xml:space="preserve">reclamation of the mined </w:t>
      </w:r>
      <w:r>
        <w:rPr>
          <w:rFonts w:ascii="Arial" w:hAnsi="Arial" w:cs="Arial"/>
          <w:i/>
          <w:sz w:val="24"/>
          <w:szCs w:val="24"/>
        </w:rPr>
        <w:t>oil</w:t>
      </w:r>
      <w:r w:rsidRPr="00F3537C">
        <w:rPr>
          <w:rFonts w:ascii="Arial" w:hAnsi="Arial" w:cs="Arial"/>
          <w:i/>
          <w:sz w:val="24"/>
          <w:szCs w:val="24"/>
        </w:rPr>
        <w:t xml:space="preserve"> sands area, developers of the </w:t>
      </w:r>
      <w:r>
        <w:rPr>
          <w:rFonts w:ascii="Arial" w:hAnsi="Arial" w:cs="Arial"/>
          <w:i/>
          <w:sz w:val="24"/>
          <w:szCs w:val="24"/>
        </w:rPr>
        <w:t>oil</w:t>
      </w:r>
      <w:r w:rsidRPr="00F3537C">
        <w:rPr>
          <w:rFonts w:ascii="Arial" w:hAnsi="Arial" w:cs="Arial"/>
          <w:i/>
          <w:sz w:val="24"/>
          <w:szCs w:val="24"/>
        </w:rPr>
        <w:t xml:space="preserve"> sands resource</w:t>
      </w:r>
      <w:r>
        <w:rPr>
          <w:rFonts w:ascii="Arial" w:hAnsi="Arial" w:cs="Arial"/>
          <w:i/>
          <w:sz w:val="24"/>
          <w:szCs w:val="24"/>
        </w:rPr>
        <w:t xml:space="preserve"> </w:t>
      </w:r>
      <w:del w:id="52" w:author="Alexander Slocum" w:date="2014-04-06T09:08:00Z">
        <w:r w:rsidRPr="00F3537C" w:rsidDel="008A0823">
          <w:rPr>
            <w:rFonts w:ascii="Arial" w:hAnsi="Arial" w:cs="Arial"/>
            <w:i/>
            <w:sz w:val="24"/>
            <w:szCs w:val="24"/>
          </w:rPr>
          <w:delText xml:space="preserve">were required to </w:delText>
        </w:r>
      </w:del>
      <w:r w:rsidRPr="00F3537C">
        <w:rPr>
          <w:rFonts w:ascii="Arial" w:hAnsi="Arial" w:cs="Arial"/>
          <w:i/>
          <w:sz w:val="24"/>
          <w:szCs w:val="24"/>
        </w:rPr>
        <w:t>plan</w:t>
      </w:r>
      <w:ins w:id="53" w:author="Alexander Slocum" w:date="2014-04-06T09:08:00Z">
        <w:r w:rsidR="008A0823">
          <w:rPr>
            <w:rFonts w:ascii="Arial" w:hAnsi="Arial" w:cs="Arial"/>
            <w:i/>
            <w:sz w:val="24"/>
            <w:szCs w:val="24"/>
          </w:rPr>
          <w:t>ned</w:t>
        </w:r>
      </w:ins>
      <w:r w:rsidRPr="00F3537C">
        <w:rPr>
          <w:rFonts w:ascii="Arial" w:hAnsi="Arial" w:cs="Arial"/>
          <w:i/>
          <w:sz w:val="24"/>
          <w:szCs w:val="24"/>
        </w:rPr>
        <w:t xml:space="preserve"> and invest</w:t>
      </w:r>
      <w:ins w:id="54" w:author="Alexander Slocum" w:date="2014-04-06T09:08:00Z">
        <w:r w:rsidR="008A0823">
          <w:rPr>
            <w:rFonts w:ascii="Arial" w:hAnsi="Arial" w:cs="Arial"/>
            <w:i/>
            <w:sz w:val="24"/>
            <w:szCs w:val="24"/>
          </w:rPr>
          <w:t>ed</w:t>
        </w:r>
      </w:ins>
      <w:r w:rsidRPr="00F3537C">
        <w:rPr>
          <w:rFonts w:ascii="Arial" w:hAnsi="Arial" w:cs="Arial"/>
          <w:i/>
          <w:sz w:val="24"/>
          <w:szCs w:val="24"/>
        </w:rPr>
        <w:t xml:space="preserve"> for when the </w:t>
      </w:r>
      <w:r>
        <w:rPr>
          <w:rFonts w:ascii="Arial" w:hAnsi="Arial" w:cs="Arial"/>
          <w:i/>
          <w:sz w:val="24"/>
          <w:szCs w:val="24"/>
        </w:rPr>
        <w:t>oil</w:t>
      </w:r>
      <w:r w:rsidRPr="00F3537C">
        <w:rPr>
          <w:rFonts w:ascii="Arial" w:hAnsi="Arial" w:cs="Arial"/>
          <w:i/>
          <w:sz w:val="24"/>
          <w:szCs w:val="24"/>
        </w:rPr>
        <w:t xml:space="preserve"> sands are depleted. </w:t>
      </w:r>
      <w:r>
        <w:rPr>
          <w:rFonts w:ascii="Arial" w:hAnsi="Arial" w:cs="Arial"/>
          <w:i/>
          <w:sz w:val="24"/>
          <w:szCs w:val="24"/>
        </w:rPr>
        <w:t xml:space="preserve">One </w:t>
      </w:r>
      <w:r w:rsidRPr="00F3537C">
        <w:rPr>
          <w:rFonts w:ascii="Arial" w:hAnsi="Arial" w:cs="Arial"/>
          <w:i/>
          <w:sz w:val="24"/>
          <w:szCs w:val="24"/>
        </w:rPr>
        <w:t>scenario could include</w:t>
      </w:r>
      <w:del w:id="55" w:author="Alexander Slocum" w:date="2014-04-06T09:08:00Z">
        <w:r w:rsidDel="008A0823">
          <w:rPr>
            <w:rFonts w:ascii="Arial" w:hAnsi="Arial" w:cs="Arial"/>
            <w:i/>
            <w:sz w:val="24"/>
            <w:szCs w:val="24"/>
          </w:rPr>
          <w:delText>,</w:delText>
        </w:r>
      </w:del>
      <w:r w:rsidRPr="00F3537C">
        <w:rPr>
          <w:rFonts w:ascii="Arial" w:hAnsi="Arial" w:cs="Arial"/>
          <w:i/>
          <w:sz w:val="24"/>
          <w:szCs w:val="24"/>
        </w:rPr>
        <w:t xml:space="preserve"> for every square kilometer of land to be reclaimed, a</w:t>
      </w:r>
      <w:r>
        <w:rPr>
          <w:rFonts w:ascii="Arial" w:hAnsi="Arial" w:cs="Arial"/>
          <w:i/>
          <w:sz w:val="24"/>
          <w:szCs w:val="24"/>
        </w:rPr>
        <w:t xml:space="preserve"> </w:t>
      </w:r>
      <w:r w:rsidRPr="00F3537C">
        <w:rPr>
          <w:rFonts w:ascii="Arial" w:hAnsi="Arial" w:cs="Arial"/>
          <w:i/>
          <w:sz w:val="24"/>
          <w:szCs w:val="24"/>
        </w:rPr>
        <w:t>5 MW wind turbine is installed.</w:t>
      </w:r>
      <w:r>
        <w:rPr>
          <w:rFonts w:ascii="Arial" w:hAnsi="Arial" w:cs="Arial"/>
          <w:i/>
          <w:sz w:val="24"/>
          <w:szCs w:val="24"/>
        </w:rPr>
        <w:t xml:space="preserve"> The power from the turbine can be used for oil sands production, and it can also be sold to the grid or be used to clean contaminated water in moments of excess power generation. Another possible scenario could include</w:t>
      </w:r>
      <w:ins w:id="56" w:author="Alexander Slocum" w:date="2014-04-06T09:09:00Z">
        <w:r w:rsidR="008A0823">
          <w:rPr>
            <w:rFonts w:ascii="Arial" w:hAnsi="Arial" w:cs="Arial"/>
            <w:i/>
            <w:sz w:val="24"/>
            <w:szCs w:val="24"/>
          </w:rPr>
          <w:t xml:space="preserve"> </w:t>
        </w:r>
      </w:ins>
      <w:del w:id="57" w:author="Alexander Slocum" w:date="2014-04-06T09:09:00Z">
        <w:r w:rsidDel="008A0823">
          <w:rPr>
            <w:rFonts w:ascii="Arial" w:hAnsi="Arial" w:cs="Arial"/>
            <w:i/>
            <w:sz w:val="24"/>
            <w:szCs w:val="24"/>
          </w:rPr>
          <w:delText xml:space="preserve">, for </w:delText>
        </w:r>
      </w:del>
      <w:r>
        <w:rPr>
          <w:rFonts w:ascii="Arial" w:hAnsi="Arial" w:cs="Arial"/>
          <w:i/>
          <w:sz w:val="24"/>
          <w:szCs w:val="24"/>
        </w:rPr>
        <w:t xml:space="preserve">30% </w:t>
      </w:r>
      <w:ins w:id="58" w:author="Alexander Slocum" w:date="2014-04-06T09:09:00Z">
        <w:r w:rsidR="008A0823">
          <w:rPr>
            <w:rFonts w:ascii="Arial" w:hAnsi="Arial" w:cs="Arial"/>
            <w:i/>
            <w:sz w:val="24"/>
            <w:szCs w:val="24"/>
          </w:rPr>
          <w:t xml:space="preserve">coverage </w:t>
        </w:r>
      </w:ins>
      <w:r>
        <w:rPr>
          <w:rFonts w:ascii="Arial" w:hAnsi="Arial" w:cs="Arial"/>
          <w:i/>
          <w:sz w:val="24"/>
          <w:szCs w:val="24"/>
        </w:rPr>
        <w:t>of the land to be reclaimed</w:t>
      </w:r>
      <w:ins w:id="59" w:author="Alexander Slocum" w:date="2014-04-06T09:09:00Z">
        <w:r w:rsidR="008A0823">
          <w:rPr>
            <w:rFonts w:ascii="Arial" w:hAnsi="Arial" w:cs="Arial"/>
            <w:i/>
            <w:sz w:val="24"/>
            <w:szCs w:val="24"/>
          </w:rPr>
          <w:t xml:space="preserve"> by</w:t>
        </w:r>
      </w:ins>
      <w:del w:id="60" w:author="Alexander Slocum" w:date="2014-04-06T09:09:00Z">
        <w:r w:rsidDel="008A0823">
          <w:rPr>
            <w:rFonts w:ascii="Arial" w:hAnsi="Arial" w:cs="Arial"/>
            <w:i/>
            <w:sz w:val="24"/>
            <w:szCs w:val="24"/>
          </w:rPr>
          <w:delText>,</w:delText>
        </w:r>
      </w:del>
      <w:r>
        <w:rPr>
          <w:rFonts w:ascii="Arial" w:hAnsi="Arial" w:cs="Arial"/>
          <w:i/>
          <w:sz w:val="24"/>
          <w:szCs w:val="24"/>
        </w:rPr>
        <w:t xml:space="preserve"> PV solar </w:t>
      </w:r>
      <w:ins w:id="61" w:author="Alexander Slocum" w:date="2014-04-06T09:09:00Z">
        <w:r w:rsidR="008A0823">
          <w:rPr>
            <w:rFonts w:ascii="Arial" w:hAnsi="Arial" w:cs="Arial"/>
            <w:i/>
            <w:sz w:val="24"/>
            <w:szCs w:val="24"/>
          </w:rPr>
          <w:t>panels</w:t>
        </w:r>
      </w:ins>
      <w:del w:id="62" w:author="Alexander Slocum" w:date="2014-04-06T09:09:00Z">
        <w:r w:rsidDel="008A0823">
          <w:rPr>
            <w:rFonts w:ascii="Arial" w:hAnsi="Arial" w:cs="Arial"/>
            <w:i/>
            <w:sz w:val="24"/>
            <w:szCs w:val="24"/>
          </w:rPr>
          <w:delText>cells are installed</w:delText>
        </w:r>
      </w:del>
      <w:r>
        <w:rPr>
          <w:rFonts w:ascii="Arial" w:hAnsi="Arial" w:cs="Arial"/>
          <w:i/>
          <w:sz w:val="24"/>
          <w:szCs w:val="24"/>
        </w:rPr>
        <w:t xml:space="preserve">.   </w:t>
      </w:r>
    </w:p>
    <w:p w14:paraId="11C5B56B" w14:textId="77777777" w:rsidR="00D9049C" w:rsidRDefault="00D9049C" w:rsidP="00D9049C">
      <w:pPr>
        <w:autoSpaceDE w:val="0"/>
        <w:autoSpaceDN w:val="0"/>
        <w:adjustRightInd w:val="0"/>
        <w:spacing w:after="0" w:line="240" w:lineRule="auto"/>
        <w:rPr>
          <w:rFonts w:ascii="Arial" w:hAnsi="Arial" w:cs="Arial"/>
          <w:sz w:val="24"/>
          <w:szCs w:val="24"/>
        </w:rPr>
      </w:pPr>
    </w:p>
    <w:p w14:paraId="68CD8703" w14:textId="7F915906" w:rsidR="00D9049C" w:rsidRDefault="00D9049C" w:rsidP="00D9049C">
      <w:pPr>
        <w:autoSpaceDE w:val="0"/>
        <w:autoSpaceDN w:val="0"/>
        <w:adjustRightInd w:val="0"/>
        <w:spacing w:after="0" w:line="240" w:lineRule="auto"/>
        <w:ind w:firstLine="720"/>
        <w:rPr>
          <w:rFonts w:ascii="Arial" w:hAnsi="Arial" w:cs="Arial"/>
          <w:sz w:val="24"/>
          <w:szCs w:val="24"/>
        </w:rPr>
      </w:pPr>
      <w:r>
        <w:rPr>
          <w:rFonts w:ascii="Arial" w:hAnsi="Arial" w:cs="Arial"/>
          <w:sz w:val="24"/>
          <w:szCs w:val="24"/>
        </w:rPr>
        <w:t>Fi</w:t>
      </w:r>
      <w:r w:rsidRPr="00F3537C">
        <w:rPr>
          <w:rFonts w:ascii="Arial" w:hAnsi="Arial" w:cs="Arial"/>
          <w:sz w:val="24"/>
          <w:szCs w:val="24"/>
        </w:rPr>
        <w:t>gu</w:t>
      </w:r>
      <w:r>
        <w:rPr>
          <w:rFonts w:ascii="Arial" w:hAnsi="Arial" w:cs="Arial"/>
          <w:sz w:val="24"/>
          <w:szCs w:val="24"/>
        </w:rPr>
        <w:t xml:space="preserve">re 1 below shows an example </w:t>
      </w:r>
      <w:ins w:id="63" w:author="Alexander Slocum" w:date="2014-04-06T09:09:00Z">
        <w:r w:rsidR="008A0823">
          <w:rPr>
            <w:rFonts w:ascii="Arial" w:hAnsi="Arial" w:cs="Arial"/>
            <w:sz w:val="24"/>
            <w:szCs w:val="24"/>
          </w:rPr>
          <w:t xml:space="preserve">of the </w:t>
        </w:r>
      </w:ins>
      <w:r>
        <w:rPr>
          <w:rFonts w:ascii="Arial" w:hAnsi="Arial" w:cs="Arial"/>
          <w:sz w:val="24"/>
          <w:szCs w:val="24"/>
        </w:rPr>
        <w:t>cumulative eff</w:t>
      </w:r>
      <w:r w:rsidRPr="00F3537C">
        <w:rPr>
          <w:rFonts w:ascii="Arial" w:hAnsi="Arial" w:cs="Arial"/>
          <w:sz w:val="24"/>
          <w:szCs w:val="24"/>
        </w:rPr>
        <w:t xml:space="preserve">ect </w:t>
      </w:r>
      <w:r>
        <w:rPr>
          <w:rFonts w:ascii="Arial" w:hAnsi="Arial" w:cs="Arial"/>
          <w:sz w:val="24"/>
          <w:szCs w:val="24"/>
        </w:rPr>
        <w:t>on CO</w:t>
      </w:r>
      <w:r w:rsidRPr="00B65C5F">
        <w:rPr>
          <w:rFonts w:ascii="Arial" w:hAnsi="Arial" w:cs="Arial"/>
          <w:sz w:val="24"/>
          <w:szCs w:val="24"/>
          <w:vertAlign w:val="subscript"/>
        </w:rPr>
        <w:t>2</w:t>
      </w:r>
      <w:r>
        <w:rPr>
          <w:rFonts w:ascii="Arial" w:hAnsi="Arial" w:cs="Arial"/>
          <w:sz w:val="24"/>
          <w:szCs w:val="24"/>
        </w:rPr>
        <w:t xml:space="preserve"> emissions </w:t>
      </w:r>
      <w:r w:rsidRPr="00F3537C">
        <w:rPr>
          <w:rFonts w:ascii="Arial" w:hAnsi="Arial" w:cs="Arial"/>
          <w:sz w:val="24"/>
          <w:szCs w:val="24"/>
        </w:rPr>
        <w:t>over the years of this land</w:t>
      </w:r>
      <w:r>
        <w:rPr>
          <w:rFonts w:ascii="Arial" w:hAnsi="Arial" w:cs="Arial"/>
          <w:sz w:val="24"/>
          <w:szCs w:val="24"/>
        </w:rPr>
        <w:t xml:space="preserve"> </w:t>
      </w:r>
      <w:r w:rsidRPr="00F3537C">
        <w:rPr>
          <w:rFonts w:ascii="Arial" w:hAnsi="Arial" w:cs="Arial"/>
          <w:sz w:val="24"/>
          <w:szCs w:val="24"/>
        </w:rPr>
        <w:t xml:space="preserve">reclamation </w:t>
      </w:r>
      <w:r>
        <w:rPr>
          <w:rFonts w:ascii="Arial" w:hAnsi="Arial" w:cs="Arial"/>
          <w:sz w:val="24"/>
          <w:szCs w:val="24"/>
        </w:rPr>
        <w:t>plan</w:t>
      </w:r>
      <w:r w:rsidRPr="00F3537C">
        <w:rPr>
          <w:rFonts w:ascii="Arial" w:hAnsi="Arial" w:cs="Arial"/>
          <w:sz w:val="24"/>
          <w:szCs w:val="24"/>
        </w:rPr>
        <w:t xml:space="preserve">, with 50% of the total </w:t>
      </w:r>
      <w:r>
        <w:rPr>
          <w:rFonts w:ascii="Arial" w:hAnsi="Arial" w:cs="Arial"/>
          <w:sz w:val="24"/>
          <w:szCs w:val="24"/>
        </w:rPr>
        <w:t>oil</w:t>
      </w:r>
      <w:r w:rsidRPr="00F3537C">
        <w:rPr>
          <w:rFonts w:ascii="Arial" w:hAnsi="Arial" w:cs="Arial"/>
          <w:sz w:val="24"/>
          <w:szCs w:val="24"/>
        </w:rPr>
        <w:t xml:space="preserve"> sands land area being</w:t>
      </w:r>
      <w:r>
        <w:rPr>
          <w:rFonts w:ascii="Arial" w:hAnsi="Arial" w:cs="Arial"/>
          <w:sz w:val="24"/>
          <w:szCs w:val="24"/>
        </w:rPr>
        <w:t xml:space="preserve"> reclaimed with wind turbine installations, with a policy of $0.05/kWh reinvestment in purchasing more wind turbines</w:t>
      </w:r>
      <w:r w:rsidRPr="00F3537C">
        <w:rPr>
          <w:rFonts w:ascii="Arial" w:hAnsi="Arial" w:cs="Arial"/>
          <w:sz w:val="24"/>
          <w:szCs w:val="24"/>
        </w:rPr>
        <w:t xml:space="preserve">. Similar </w:t>
      </w:r>
      <w:r>
        <w:rPr>
          <w:rFonts w:ascii="Arial" w:hAnsi="Arial" w:cs="Arial"/>
          <w:sz w:val="24"/>
          <w:szCs w:val="24"/>
        </w:rPr>
        <w:t>results</w:t>
      </w:r>
      <w:r w:rsidRPr="00F3537C">
        <w:rPr>
          <w:rFonts w:ascii="Arial" w:hAnsi="Arial" w:cs="Arial"/>
          <w:sz w:val="24"/>
          <w:szCs w:val="24"/>
        </w:rPr>
        <w:t xml:space="preserve"> are obtained with </w:t>
      </w:r>
      <w:del w:id="64" w:author="Alexander Slocum" w:date="2014-04-06T09:10:00Z">
        <w:r w:rsidRPr="00F3537C" w:rsidDel="008A0823">
          <w:rPr>
            <w:rFonts w:ascii="Arial" w:hAnsi="Arial" w:cs="Arial"/>
            <w:sz w:val="24"/>
            <w:szCs w:val="24"/>
          </w:rPr>
          <w:delText>1</w:delText>
        </w:r>
        <w:r w:rsidDel="008A0823">
          <w:rPr>
            <w:rFonts w:ascii="Arial" w:hAnsi="Arial" w:cs="Arial"/>
            <w:sz w:val="24"/>
            <w:szCs w:val="24"/>
          </w:rPr>
          <w:delText>5</w:delText>
        </w:r>
      </w:del>
      <w:ins w:id="65" w:author="Alexander Slocum" w:date="2014-04-06T09:10:00Z">
        <w:r w:rsidR="008A0823">
          <w:rPr>
            <w:rFonts w:ascii="Arial" w:hAnsi="Arial" w:cs="Arial"/>
            <w:sz w:val="24"/>
            <w:szCs w:val="24"/>
          </w:rPr>
          <w:t>30</w:t>
        </w:r>
      </w:ins>
      <w:r w:rsidRPr="00F3537C">
        <w:rPr>
          <w:rFonts w:ascii="Arial" w:hAnsi="Arial" w:cs="Arial"/>
          <w:sz w:val="24"/>
          <w:szCs w:val="24"/>
        </w:rPr>
        <w:t>% of the</w:t>
      </w:r>
      <w:r>
        <w:rPr>
          <w:rFonts w:ascii="Arial" w:hAnsi="Arial" w:cs="Arial"/>
          <w:sz w:val="24"/>
          <w:szCs w:val="24"/>
        </w:rPr>
        <w:t xml:space="preserve"> </w:t>
      </w:r>
      <w:r w:rsidRPr="00F3537C">
        <w:rPr>
          <w:rFonts w:ascii="Arial" w:hAnsi="Arial" w:cs="Arial"/>
          <w:sz w:val="24"/>
          <w:szCs w:val="24"/>
        </w:rPr>
        <w:t>area reclai</w:t>
      </w:r>
      <w:r>
        <w:rPr>
          <w:rFonts w:ascii="Arial" w:hAnsi="Arial" w:cs="Arial"/>
          <w:sz w:val="24"/>
          <w:szCs w:val="24"/>
        </w:rPr>
        <w:t xml:space="preserve">med using arrays of PV cells and similar reinvestment policy in purchasing more solar cells in Figure 2. </w:t>
      </w:r>
    </w:p>
    <w:p w14:paraId="2FC16052" w14:textId="77777777" w:rsidR="00D9049C" w:rsidRDefault="00D9049C" w:rsidP="00D9049C">
      <w:pPr>
        <w:autoSpaceDE w:val="0"/>
        <w:autoSpaceDN w:val="0"/>
        <w:adjustRightInd w:val="0"/>
        <w:spacing w:after="0" w:line="240" w:lineRule="auto"/>
        <w:rPr>
          <w:rFonts w:ascii="Arial" w:hAnsi="Arial" w:cs="Arial"/>
          <w:sz w:val="24"/>
          <w:szCs w:val="24"/>
        </w:rPr>
      </w:pPr>
    </w:p>
    <w:p w14:paraId="289908A6" w14:textId="77777777" w:rsidR="00D9049C" w:rsidRDefault="00BE2002" w:rsidP="00D9049C">
      <w:pPr>
        <w:autoSpaceDE w:val="0"/>
        <w:autoSpaceDN w:val="0"/>
        <w:adjustRightInd w:val="0"/>
        <w:spacing w:after="0" w:line="240" w:lineRule="auto"/>
        <w:jc w:val="center"/>
        <w:rPr>
          <w:rFonts w:ascii="Arial" w:hAnsi="Arial" w:cs="Arial"/>
          <w:sz w:val="24"/>
          <w:szCs w:val="24"/>
        </w:rPr>
      </w:pPr>
      <w:r>
        <w:rPr>
          <w:noProof/>
          <w:lang w:eastAsia="en-CA"/>
        </w:rPr>
        <w:drawing>
          <wp:inline distT="0" distB="0" distL="0" distR="0" wp14:anchorId="54FF7F44" wp14:editId="68C24285">
            <wp:extent cx="5743574" cy="3457575"/>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1EDA080" w14:textId="46BA89C4" w:rsidR="00D9049C" w:rsidRDefault="00D9049C">
      <w:pPr>
        <w:autoSpaceDE w:val="0"/>
        <w:autoSpaceDN w:val="0"/>
        <w:adjustRightInd w:val="0"/>
        <w:spacing w:after="0" w:line="240" w:lineRule="auto"/>
        <w:rPr>
          <w:rFonts w:ascii="Arial" w:hAnsi="Arial" w:cs="Arial"/>
          <w:sz w:val="24"/>
          <w:szCs w:val="24"/>
        </w:rPr>
        <w:pPrChange w:id="66" w:author="Alexander Slocum" w:date="2014-04-06T09:11:00Z">
          <w:pPr>
            <w:autoSpaceDE w:val="0"/>
            <w:autoSpaceDN w:val="0"/>
            <w:adjustRightInd w:val="0"/>
            <w:spacing w:after="0" w:line="240" w:lineRule="auto"/>
            <w:jc w:val="center"/>
          </w:pPr>
        </w:pPrChange>
      </w:pPr>
      <w:r>
        <w:rPr>
          <w:rFonts w:ascii="Arial" w:hAnsi="Arial" w:cs="Arial"/>
          <w:b/>
          <w:sz w:val="24"/>
          <w:szCs w:val="24"/>
        </w:rPr>
        <w:lastRenderedPageBreak/>
        <w:t>Figure 1.</w:t>
      </w:r>
      <w:r w:rsidRPr="00027E1C">
        <w:rPr>
          <w:rFonts w:ascii="Arial" w:hAnsi="Arial" w:cs="Arial"/>
          <w:b/>
          <w:sz w:val="24"/>
          <w:szCs w:val="24"/>
        </w:rPr>
        <w:t xml:space="preserve"> </w:t>
      </w:r>
      <w:r w:rsidRPr="00B65C5F">
        <w:rPr>
          <w:rFonts w:ascii="Arial" w:hAnsi="Arial" w:cs="Arial"/>
          <w:sz w:val="24"/>
          <w:szCs w:val="24"/>
        </w:rPr>
        <w:t>Amount of CO</w:t>
      </w:r>
      <w:r w:rsidRPr="00B65C5F">
        <w:rPr>
          <w:rFonts w:ascii="Arial" w:hAnsi="Arial" w:cs="Arial"/>
          <w:sz w:val="24"/>
          <w:szCs w:val="24"/>
          <w:vertAlign w:val="subscript"/>
        </w:rPr>
        <w:t>2</w:t>
      </w:r>
      <w:r w:rsidRPr="00B65C5F">
        <w:rPr>
          <w:rFonts w:ascii="Arial" w:hAnsi="Arial" w:cs="Arial"/>
          <w:sz w:val="24"/>
          <w:szCs w:val="24"/>
        </w:rPr>
        <w:t xml:space="preserve"> offset by </w:t>
      </w:r>
      <w:r>
        <w:rPr>
          <w:rFonts w:ascii="Arial" w:hAnsi="Arial" w:cs="Arial"/>
          <w:sz w:val="24"/>
          <w:szCs w:val="24"/>
        </w:rPr>
        <w:t>$</w:t>
      </w:r>
      <w:r w:rsidRPr="00B65C5F">
        <w:rPr>
          <w:rFonts w:ascii="Arial" w:hAnsi="Arial" w:cs="Arial"/>
          <w:sz w:val="24"/>
          <w:szCs w:val="24"/>
        </w:rPr>
        <w:t>20</w:t>
      </w:r>
      <w:r>
        <w:rPr>
          <w:rFonts w:ascii="Arial" w:hAnsi="Arial" w:cs="Arial"/>
          <w:sz w:val="24"/>
          <w:szCs w:val="24"/>
        </w:rPr>
        <w:t>/bbl</w:t>
      </w:r>
      <w:r w:rsidRPr="00B65C5F">
        <w:rPr>
          <w:rFonts w:ascii="Arial" w:hAnsi="Arial" w:cs="Arial"/>
          <w:sz w:val="24"/>
          <w:szCs w:val="24"/>
        </w:rPr>
        <w:t xml:space="preserve"> investment in </w:t>
      </w:r>
      <w:r>
        <w:rPr>
          <w:rFonts w:ascii="Arial" w:hAnsi="Arial" w:cs="Arial"/>
          <w:sz w:val="24"/>
          <w:szCs w:val="24"/>
        </w:rPr>
        <w:t>w</w:t>
      </w:r>
      <w:r w:rsidRPr="00B65C5F">
        <w:rPr>
          <w:rFonts w:ascii="Arial" w:hAnsi="Arial" w:cs="Arial"/>
          <w:sz w:val="24"/>
          <w:szCs w:val="24"/>
        </w:rPr>
        <w:t xml:space="preserve">ind </w:t>
      </w:r>
      <w:r>
        <w:rPr>
          <w:rFonts w:ascii="Arial" w:hAnsi="Arial" w:cs="Arial"/>
          <w:sz w:val="24"/>
          <w:szCs w:val="24"/>
        </w:rPr>
        <w:t>t</w:t>
      </w:r>
      <w:r w:rsidRPr="00B65C5F">
        <w:rPr>
          <w:rFonts w:ascii="Arial" w:hAnsi="Arial" w:cs="Arial"/>
          <w:sz w:val="24"/>
          <w:szCs w:val="24"/>
        </w:rPr>
        <w:t>urbines</w:t>
      </w:r>
      <w:r>
        <w:rPr>
          <w:rFonts w:ascii="Arial" w:hAnsi="Arial" w:cs="Arial"/>
          <w:sz w:val="24"/>
          <w:szCs w:val="24"/>
        </w:rPr>
        <w:t xml:space="preserve"> based on $4/Watt installed, with a policy of $0.05/kWh for purchasing more wind turbines. This graph assumes</w:t>
      </w:r>
      <w:r w:rsidRPr="00F3537C">
        <w:rPr>
          <w:rFonts w:ascii="Arial" w:hAnsi="Arial" w:cs="Arial"/>
          <w:sz w:val="24"/>
          <w:szCs w:val="24"/>
        </w:rPr>
        <w:t xml:space="preserve"> 50% of the total </w:t>
      </w:r>
      <w:r>
        <w:rPr>
          <w:rFonts w:ascii="Arial" w:hAnsi="Arial" w:cs="Arial"/>
          <w:sz w:val="24"/>
          <w:szCs w:val="24"/>
        </w:rPr>
        <w:t>oil</w:t>
      </w:r>
      <w:r w:rsidRPr="00F3537C">
        <w:rPr>
          <w:rFonts w:ascii="Arial" w:hAnsi="Arial" w:cs="Arial"/>
          <w:sz w:val="24"/>
          <w:szCs w:val="24"/>
        </w:rPr>
        <w:t xml:space="preserve"> sands land area being</w:t>
      </w:r>
      <w:r>
        <w:rPr>
          <w:rFonts w:ascii="Arial" w:hAnsi="Arial" w:cs="Arial"/>
          <w:sz w:val="24"/>
          <w:szCs w:val="24"/>
        </w:rPr>
        <w:t xml:space="preserve"> reclaimed with wind turbine installations. See </w:t>
      </w:r>
      <w:ins w:id="67" w:author="Alexander Slocum" w:date="2014-04-06T09:10:00Z">
        <w:r w:rsidR="008A0823">
          <w:rPr>
            <w:rFonts w:ascii="Arial" w:hAnsi="Arial" w:cs="Arial"/>
            <w:sz w:val="24"/>
            <w:szCs w:val="24"/>
          </w:rPr>
          <w:t xml:space="preserve">the spreadsheet provided in </w:t>
        </w:r>
      </w:ins>
      <w:r>
        <w:rPr>
          <w:rFonts w:ascii="Arial" w:hAnsi="Arial" w:cs="Arial"/>
          <w:sz w:val="24"/>
          <w:szCs w:val="24"/>
        </w:rPr>
        <w:t xml:space="preserve">supplemental materials </w:t>
      </w:r>
      <w:del w:id="68" w:author="Alexander Slocum" w:date="2014-04-06T09:11:00Z">
        <w:r w:rsidDel="008A0823">
          <w:rPr>
            <w:rFonts w:ascii="Arial" w:hAnsi="Arial" w:cs="Arial"/>
            <w:sz w:val="24"/>
            <w:szCs w:val="24"/>
          </w:rPr>
          <w:delText xml:space="preserve">in the spreadsheet </w:delText>
        </w:r>
      </w:del>
      <w:r>
        <w:rPr>
          <w:rFonts w:ascii="Arial" w:hAnsi="Arial" w:cs="Arial"/>
          <w:sz w:val="24"/>
          <w:szCs w:val="24"/>
        </w:rPr>
        <w:t xml:space="preserve">to </w:t>
      </w:r>
      <w:del w:id="69" w:author="Alexander Slocum" w:date="2014-04-06T09:11:00Z">
        <w:r w:rsidDel="008A0823">
          <w:rPr>
            <w:rFonts w:ascii="Arial" w:hAnsi="Arial" w:cs="Arial"/>
            <w:sz w:val="24"/>
            <w:szCs w:val="24"/>
          </w:rPr>
          <w:delText xml:space="preserve">enter </w:delText>
        </w:r>
      </w:del>
      <w:ins w:id="70" w:author="Alexander Slocum" w:date="2014-04-06T09:11:00Z">
        <w:r w:rsidR="008A0823">
          <w:rPr>
            <w:rFonts w:ascii="Arial" w:hAnsi="Arial" w:cs="Arial"/>
            <w:sz w:val="24"/>
            <w:szCs w:val="24"/>
          </w:rPr>
          <w:t>investigate different costs basis scenarios</w:t>
        </w:r>
      </w:ins>
      <w:del w:id="71" w:author="Alexander Slocum" w:date="2014-04-06T09:11:00Z">
        <w:r w:rsidDel="008A0823">
          <w:rPr>
            <w:rFonts w:ascii="Arial" w:hAnsi="Arial" w:cs="Arial"/>
            <w:sz w:val="24"/>
            <w:szCs w:val="24"/>
          </w:rPr>
          <w:delText>different values</w:delText>
        </w:r>
      </w:del>
      <w:r>
        <w:rPr>
          <w:rFonts w:ascii="Arial" w:hAnsi="Arial" w:cs="Arial"/>
          <w:sz w:val="24"/>
          <w:szCs w:val="24"/>
        </w:rPr>
        <w:t>.</w:t>
      </w:r>
    </w:p>
    <w:p w14:paraId="6432F9F5" w14:textId="77777777" w:rsidR="00D9049C" w:rsidRPr="007D23EB" w:rsidRDefault="00D9049C" w:rsidP="00D9049C">
      <w:pPr>
        <w:autoSpaceDE w:val="0"/>
        <w:autoSpaceDN w:val="0"/>
        <w:adjustRightInd w:val="0"/>
        <w:spacing w:after="0" w:line="240" w:lineRule="auto"/>
        <w:jc w:val="center"/>
        <w:rPr>
          <w:rFonts w:ascii="Arial" w:hAnsi="Arial" w:cs="Arial"/>
          <w:b/>
          <w:sz w:val="24"/>
          <w:szCs w:val="24"/>
        </w:rPr>
      </w:pPr>
    </w:p>
    <w:p w14:paraId="12AC1355" w14:textId="77777777" w:rsidR="00D9049C" w:rsidRDefault="00D9049C" w:rsidP="00D9049C">
      <w:pPr>
        <w:jc w:val="center"/>
        <w:rPr>
          <w:rFonts w:ascii="Arial" w:hAnsi="Arial" w:cs="Arial"/>
          <w:b/>
          <w:sz w:val="24"/>
          <w:szCs w:val="24"/>
        </w:rPr>
      </w:pPr>
      <w:r>
        <w:rPr>
          <w:rFonts w:ascii="Arial" w:hAnsi="Arial" w:cs="Arial"/>
          <w:noProof/>
          <w:lang w:eastAsia="en-CA"/>
        </w:rPr>
        <w:drawing>
          <wp:inline distT="0" distB="0" distL="0" distR="0" wp14:anchorId="7F7EDAF4" wp14:editId="40A2BF66">
            <wp:extent cx="5146158" cy="353914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lar1.png"/>
                    <pic:cNvPicPr/>
                  </pic:nvPicPr>
                  <pic:blipFill>
                    <a:blip r:embed="rId10">
                      <a:extLst>
                        <a:ext uri="{28A0092B-C50C-407E-A947-70E740481C1C}">
                          <a14:useLocalDpi xmlns:a14="http://schemas.microsoft.com/office/drawing/2010/main" val="0"/>
                        </a:ext>
                      </a:extLst>
                    </a:blip>
                    <a:stretch>
                      <a:fillRect/>
                    </a:stretch>
                  </pic:blipFill>
                  <pic:spPr>
                    <a:xfrm>
                      <a:off x="0" y="0"/>
                      <a:ext cx="5151594" cy="3542884"/>
                    </a:xfrm>
                    <a:prstGeom prst="rect">
                      <a:avLst/>
                    </a:prstGeom>
                  </pic:spPr>
                </pic:pic>
              </a:graphicData>
            </a:graphic>
          </wp:inline>
        </w:drawing>
      </w:r>
    </w:p>
    <w:p w14:paraId="6E6E69DC" w14:textId="74295772" w:rsidR="00D9049C" w:rsidRPr="00B64A53" w:rsidRDefault="00D9049C">
      <w:pPr>
        <w:rPr>
          <w:rFonts w:ascii="Arial" w:hAnsi="Arial" w:cs="Arial"/>
        </w:rPr>
        <w:pPrChange w:id="72" w:author="Alexander Slocum" w:date="2014-04-06T09:12:00Z">
          <w:pPr>
            <w:jc w:val="center"/>
          </w:pPr>
        </w:pPrChange>
      </w:pPr>
      <w:r w:rsidRPr="00BC47B6">
        <w:rPr>
          <w:rFonts w:ascii="Arial" w:hAnsi="Arial" w:cs="Arial"/>
          <w:b/>
          <w:sz w:val="24"/>
          <w:szCs w:val="24"/>
          <w:highlight w:val="red"/>
        </w:rPr>
        <w:t>Figure 2.</w:t>
      </w:r>
      <w:r>
        <w:rPr>
          <w:rFonts w:ascii="Arial" w:hAnsi="Arial" w:cs="Arial"/>
          <w:b/>
          <w:sz w:val="24"/>
          <w:szCs w:val="24"/>
        </w:rPr>
        <w:t xml:space="preserve"> </w:t>
      </w:r>
      <w:r w:rsidRPr="00B65C5F">
        <w:rPr>
          <w:rFonts w:ascii="Arial" w:hAnsi="Arial" w:cs="Arial"/>
          <w:sz w:val="24"/>
          <w:szCs w:val="24"/>
        </w:rPr>
        <w:t>Amount of CO</w:t>
      </w:r>
      <w:r w:rsidRPr="00B65C5F">
        <w:rPr>
          <w:rFonts w:ascii="Arial" w:hAnsi="Arial" w:cs="Arial"/>
          <w:sz w:val="24"/>
          <w:szCs w:val="24"/>
          <w:vertAlign w:val="subscript"/>
        </w:rPr>
        <w:t>2</w:t>
      </w:r>
      <w:r w:rsidRPr="00B65C5F">
        <w:rPr>
          <w:rFonts w:ascii="Arial" w:hAnsi="Arial" w:cs="Arial"/>
          <w:sz w:val="24"/>
          <w:szCs w:val="24"/>
        </w:rPr>
        <w:t xml:space="preserve"> offset by </w:t>
      </w:r>
      <w:r>
        <w:rPr>
          <w:rFonts w:ascii="Arial" w:hAnsi="Arial" w:cs="Arial"/>
          <w:sz w:val="24"/>
          <w:szCs w:val="24"/>
        </w:rPr>
        <w:t>$</w:t>
      </w:r>
      <w:r w:rsidRPr="00B65C5F">
        <w:rPr>
          <w:rFonts w:ascii="Arial" w:hAnsi="Arial" w:cs="Arial"/>
          <w:sz w:val="24"/>
          <w:szCs w:val="24"/>
        </w:rPr>
        <w:t>20</w:t>
      </w:r>
      <w:r>
        <w:rPr>
          <w:rFonts w:ascii="Arial" w:hAnsi="Arial" w:cs="Arial"/>
          <w:sz w:val="24"/>
          <w:szCs w:val="24"/>
        </w:rPr>
        <w:t>/bbl</w:t>
      </w:r>
      <w:r w:rsidRPr="00B65C5F">
        <w:rPr>
          <w:rFonts w:ascii="Arial" w:hAnsi="Arial" w:cs="Arial"/>
          <w:sz w:val="24"/>
          <w:szCs w:val="24"/>
        </w:rPr>
        <w:t xml:space="preserve"> investment in PV </w:t>
      </w:r>
      <w:del w:id="73" w:author="Alexander Slocum" w:date="2014-04-06T09:57:00Z">
        <w:r w:rsidRPr="00B65C5F" w:rsidDel="0099690D">
          <w:rPr>
            <w:rFonts w:ascii="Arial" w:hAnsi="Arial" w:cs="Arial"/>
            <w:sz w:val="24"/>
            <w:szCs w:val="24"/>
          </w:rPr>
          <w:delText xml:space="preserve">Solar </w:delText>
        </w:r>
      </w:del>
      <w:ins w:id="74" w:author="Alexander Slocum" w:date="2014-04-06T09:57:00Z">
        <w:r w:rsidR="0099690D">
          <w:rPr>
            <w:rFonts w:ascii="Arial" w:hAnsi="Arial" w:cs="Arial"/>
            <w:sz w:val="24"/>
            <w:szCs w:val="24"/>
          </w:rPr>
          <w:t>s</w:t>
        </w:r>
        <w:r w:rsidR="0099690D" w:rsidRPr="00B65C5F">
          <w:rPr>
            <w:rFonts w:ascii="Arial" w:hAnsi="Arial" w:cs="Arial"/>
            <w:sz w:val="24"/>
            <w:szCs w:val="24"/>
          </w:rPr>
          <w:t xml:space="preserve">olar </w:t>
        </w:r>
      </w:ins>
      <w:del w:id="75" w:author="Alexander Slocum" w:date="2014-04-06T09:57:00Z">
        <w:r w:rsidRPr="00B65C5F" w:rsidDel="0099690D">
          <w:rPr>
            <w:rFonts w:ascii="Arial" w:hAnsi="Arial" w:cs="Arial"/>
            <w:sz w:val="24"/>
            <w:szCs w:val="24"/>
          </w:rPr>
          <w:delText>Cells</w:delText>
        </w:r>
        <w:r w:rsidRPr="00B64A53" w:rsidDel="0099690D">
          <w:rPr>
            <w:rFonts w:ascii="Arial" w:hAnsi="Arial" w:cs="Arial"/>
            <w:sz w:val="24"/>
            <w:szCs w:val="24"/>
          </w:rPr>
          <w:delText xml:space="preserve"> </w:delText>
        </w:r>
      </w:del>
      <w:ins w:id="76" w:author="Alexander Slocum" w:date="2014-04-06T09:57:00Z">
        <w:r w:rsidR="0099690D">
          <w:rPr>
            <w:rFonts w:ascii="Arial" w:hAnsi="Arial" w:cs="Arial"/>
            <w:sz w:val="24"/>
            <w:szCs w:val="24"/>
          </w:rPr>
          <w:t>panels</w:t>
        </w:r>
        <w:r w:rsidR="0099690D" w:rsidRPr="00B64A53">
          <w:rPr>
            <w:rFonts w:ascii="Arial" w:hAnsi="Arial" w:cs="Arial"/>
            <w:sz w:val="24"/>
            <w:szCs w:val="24"/>
          </w:rPr>
          <w:t xml:space="preserve"> </w:t>
        </w:r>
      </w:ins>
      <w:r>
        <w:rPr>
          <w:rFonts w:ascii="Arial" w:hAnsi="Arial" w:cs="Arial"/>
          <w:sz w:val="24"/>
          <w:szCs w:val="24"/>
        </w:rPr>
        <w:t>based on $4/Watt installed, with a policy of $0.05/kWh reinvestment for purchasing more solar cells, with up to a maximum of 15% efficiency. This graph assumes</w:t>
      </w:r>
      <w:r w:rsidRPr="00F3537C">
        <w:rPr>
          <w:rFonts w:ascii="Arial" w:hAnsi="Arial" w:cs="Arial"/>
          <w:sz w:val="24"/>
          <w:szCs w:val="24"/>
        </w:rPr>
        <w:t xml:space="preserve"> </w:t>
      </w:r>
      <w:r>
        <w:rPr>
          <w:rFonts w:ascii="Arial" w:hAnsi="Arial" w:cs="Arial"/>
          <w:sz w:val="24"/>
          <w:szCs w:val="24"/>
        </w:rPr>
        <w:t>3</w:t>
      </w:r>
      <w:r w:rsidRPr="00F3537C">
        <w:rPr>
          <w:rFonts w:ascii="Arial" w:hAnsi="Arial" w:cs="Arial"/>
          <w:sz w:val="24"/>
          <w:szCs w:val="24"/>
        </w:rPr>
        <w:t>0% of land area being</w:t>
      </w:r>
      <w:r>
        <w:rPr>
          <w:rFonts w:ascii="Arial" w:hAnsi="Arial" w:cs="Arial"/>
          <w:sz w:val="24"/>
          <w:szCs w:val="24"/>
        </w:rPr>
        <w:t xml:space="preserve"> reclaimed with PV solar cell installations. </w:t>
      </w:r>
      <w:ins w:id="77" w:author="Alexander Slocum" w:date="2014-04-06T09:11:00Z">
        <w:r w:rsidR="008A0823">
          <w:rPr>
            <w:rFonts w:ascii="Arial" w:hAnsi="Arial" w:cs="Arial"/>
            <w:sz w:val="24"/>
            <w:szCs w:val="24"/>
          </w:rPr>
          <w:t>See the spreadsheet provided in supplemental materials to investigate different costs basis scenarios</w:t>
        </w:r>
      </w:ins>
      <w:del w:id="78" w:author="Alexander Slocum" w:date="2014-04-06T09:11:00Z">
        <w:r w:rsidDel="008A0823">
          <w:rPr>
            <w:rFonts w:ascii="Arial" w:hAnsi="Arial" w:cs="Arial"/>
            <w:sz w:val="24"/>
            <w:szCs w:val="24"/>
          </w:rPr>
          <w:delText>See supplemental materials in the spreadsheet to enter different values.</w:delText>
        </w:r>
      </w:del>
    </w:p>
    <w:p w14:paraId="1CE00FCA" w14:textId="4F9383BF" w:rsidR="00D9049C" w:rsidDel="008D01A1" w:rsidRDefault="00D9049C" w:rsidP="00D9049C">
      <w:pPr>
        <w:autoSpaceDE w:val="0"/>
        <w:autoSpaceDN w:val="0"/>
        <w:adjustRightInd w:val="0"/>
        <w:spacing w:after="0" w:line="240" w:lineRule="auto"/>
        <w:ind w:firstLine="720"/>
        <w:rPr>
          <w:del w:id="79" w:author="Alexander Slocum" w:date="2014-04-06T09:13:00Z"/>
          <w:rFonts w:ascii="Arial" w:hAnsi="Arial" w:cs="Arial"/>
          <w:sz w:val="24"/>
          <w:szCs w:val="24"/>
        </w:rPr>
      </w:pPr>
      <w:r>
        <w:rPr>
          <w:rFonts w:ascii="Arial" w:hAnsi="Arial" w:cs="Arial"/>
          <w:sz w:val="24"/>
          <w:szCs w:val="24"/>
        </w:rPr>
        <w:t xml:space="preserve">Both scenarios </w:t>
      </w:r>
      <w:ins w:id="80" w:author="Alexander Slocum" w:date="2014-04-06T09:12:00Z">
        <w:r w:rsidR="008D01A1">
          <w:rPr>
            <w:rFonts w:ascii="Arial" w:hAnsi="Arial" w:cs="Arial"/>
            <w:sz w:val="24"/>
            <w:szCs w:val="24"/>
          </w:rPr>
          <w:t xml:space="preserve">presented </w:t>
        </w:r>
      </w:ins>
      <w:del w:id="81" w:author="Alexander Slocum" w:date="2014-04-06T09:12:00Z">
        <w:r w:rsidDel="008D01A1">
          <w:rPr>
            <w:rFonts w:ascii="Arial" w:hAnsi="Arial" w:cs="Arial"/>
            <w:sz w:val="24"/>
            <w:szCs w:val="24"/>
          </w:rPr>
          <w:delText xml:space="preserve">require </w:delText>
        </w:r>
      </w:del>
      <w:ins w:id="82" w:author="Alexander Slocum" w:date="2014-04-06T09:12:00Z">
        <w:r w:rsidR="008D01A1">
          <w:rPr>
            <w:rFonts w:ascii="Arial" w:hAnsi="Arial" w:cs="Arial"/>
            <w:sz w:val="24"/>
            <w:szCs w:val="24"/>
          </w:rPr>
          <w:t xml:space="preserve">have </w:t>
        </w:r>
      </w:ins>
      <w:r>
        <w:rPr>
          <w:rFonts w:ascii="Arial" w:hAnsi="Arial" w:cs="Arial"/>
          <w:sz w:val="24"/>
          <w:szCs w:val="24"/>
        </w:rPr>
        <w:t>oil</w:t>
      </w:r>
      <w:r w:rsidRPr="0061394C">
        <w:rPr>
          <w:rFonts w:ascii="Arial" w:hAnsi="Arial" w:cs="Arial"/>
          <w:sz w:val="24"/>
          <w:szCs w:val="24"/>
        </w:rPr>
        <w:t xml:space="preserve"> sands developers to invest a portion of sales, $20/bbl</w:t>
      </w:r>
      <w:del w:id="83" w:author="Alexander Slocum" w:date="2014-04-06T09:12:00Z">
        <w:r w:rsidRPr="0061394C" w:rsidDel="008D01A1">
          <w:rPr>
            <w:rFonts w:ascii="Arial" w:hAnsi="Arial" w:cs="Arial"/>
            <w:sz w:val="24"/>
            <w:szCs w:val="24"/>
          </w:rPr>
          <w:delText xml:space="preserve"> for the scenario here</w:delText>
        </w:r>
      </w:del>
      <w:r w:rsidRPr="0061394C">
        <w:rPr>
          <w:rFonts w:ascii="Arial" w:hAnsi="Arial" w:cs="Arial"/>
          <w:sz w:val="24"/>
          <w:szCs w:val="24"/>
        </w:rPr>
        <w:t>, into renewable energy production</w:t>
      </w:r>
      <w:r>
        <w:rPr>
          <w:rFonts w:ascii="Arial" w:hAnsi="Arial" w:cs="Arial"/>
          <w:sz w:val="24"/>
          <w:szCs w:val="24"/>
        </w:rPr>
        <w:t>.</w:t>
      </w:r>
      <w:r w:rsidRPr="0061394C">
        <w:rPr>
          <w:rFonts w:ascii="Arial" w:hAnsi="Arial" w:cs="Arial"/>
          <w:sz w:val="24"/>
          <w:szCs w:val="24"/>
        </w:rPr>
        <w:t xml:space="preserve"> </w:t>
      </w:r>
      <w:r>
        <w:rPr>
          <w:rFonts w:ascii="Arial" w:hAnsi="Arial" w:cs="Arial"/>
          <w:sz w:val="24"/>
          <w:szCs w:val="24"/>
        </w:rPr>
        <w:t xml:space="preserve">In addition to improving EROI, this proposed investment represents an alternative </w:t>
      </w:r>
      <w:ins w:id="84" w:author="Alexander Slocum" w:date="2014-04-06T09:12:00Z">
        <w:r w:rsidR="008D01A1">
          <w:rPr>
            <w:rFonts w:ascii="Arial" w:hAnsi="Arial" w:cs="Arial"/>
            <w:sz w:val="24"/>
            <w:szCs w:val="24"/>
          </w:rPr>
          <w:t xml:space="preserve">to </w:t>
        </w:r>
      </w:ins>
      <w:r>
        <w:rPr>
          <w:rFonts w:ascii="Arial" w:hAnsi="Arial" w:cs="Arial"/>
          <w:sz w:val="24"/>
          <w:szCs w:val="24"/>
        </w:rPr>
        <w:t>a carbon tax because companies are investing in their own future</w:t>
      </w:r>
      <w:ins w:id="85" w:author="Alexander Slocum" w:date="2014-04-06T09:12:00Z">
        <w:r w:rsidR="008D01A1">
          <w:rPr>
            <w:rFonts w:ascii="Arial" w:hAnsi="Arial" w:cs="Arial"/>
            <w:sz w:val="24"/>
            <w:szCs w:val="24"/>
          </w:rPr>
          <w:t xml:space="preserve"> and the benefit from the power generated.</w:t>
        </w:r>
      </w:ins>
      <w:del w:id="86" w:author="Alexander Slocum" w:date="2014-04-06T09:12:00Z">
        <w:r w:rsidDel="008D01A1">
          <w:rPr>
            <w:rFonts w:ascii="Arial" w:hAnsi="Arial" w:cs="Arial"/>
            <w:sz w:val="24"/>
            <w:szCs w:val="24"/>
          </w:rPr>
          <w:delText xml:space="preserve">.  </w:delText>
        </w:r>
      </w:del>
      <w:ins w:id="87" w:author="Alexander Slocum" w:date="2014-04-06T09:13:00Z">
        <w:r w:rsidR="008D01A1">
          <w:rPr>
            <w:rFonts w:ascii="Arial" w:hAnsi="Arial" w:cs="Arial"/>
            <w:sz w:val="24"/>
            <w:szCs w:val="24"/>
          </w:rPr>
          <w:t xml:space="preserve">  </w:t>
        </w:r>
      </w:ins>
    </w:p>
    <w:p w14:paraId="5ACA7D64" w14:textId="77777777" w:rsidR="00D9049C" w:rsidDel="008D01A1" w:rsidRDefault="00D9049C" w:rsidP="00D9049C">
      <w:pPr>
        <w:autoSpaceDE w:val="0"/>
        <w:autoSpaceDN w:val="0"/>
        <w:adjustRightInd w:val="0"/>
        <w:spacing w:after="0" w:line="240" w:lineRule="auto"/>
        <w:ind w:firstLine="720"/>
        <w:rPr>
          <w:del w:id="88" w:author="Alexander Slocum" w:date="2014-04-06T09:13:00Z"/>
          <w:rFonts w:ascii="Arial" w:hAnsi="Arial" w:cs="Arial"/>
          <w:sz w:val="24"/>
          <w:szCs w:val="24"/>
        </w:rPr>
      </w:pPr>
    </w:p>
    <w:p w14:paraId="25394A55" w14:textId="77777777" w:rsidR="00D9049C" w:rsidRDefault="00D9049C" w:rsidP="008D01A1">
      <w:pPr>
        <w:autoSpaceDE w:val="0"/>
        <w:autoSpaceDN w:val="0"/>
        <w:adjustRightInd w:val="0"/>
        <w:spacing w:after="0" w:line="240" w:lineRule="auto"/>
        <w:ind w:firstLine="720"/>
        <w:rPr>
          <w:rFonts w:ascii="Arial" w:hAnsi="Arial" w:cs="Arial"/>
          <w:sz w:val="24"/>
          <w:szCs w:val="24"/>
        </w:rPr>
      </w:pPr>
      <w:r>
        <w:rPr>
          <w:rFonts w:ascii="Arial" w:hAnsi="Arial" w:cs="Arial"/>
          <w:sz w:val="24"/>
          <w:szCs w:val="24"/>
        </w:rPr>
        <w:t>This benefi</w:t>
      </w:r>
      <w:r w:rsidRPr="00F3537C">
        <w:rPr>
          <w:rFonts w:ascii="Arial" w:hAnsi="Arial" w:cs="Arial"/>
          <w:sz w:val="24"/>
          <w:szCs w:val="24"/>
        </w:rPr>
        <w:t>t</w:t>
      </w:r>
      <w:r>
        <w:rPr>
          <w:rFonts w:ascii="Arial" w:hAnsi="Arial" w:cs="Arial"/>
          <w:sz w:val="24"/>
          <w:szCs w:val="24"/>
        </w:rPr>
        <w:t>s the oil sands companies directly and immediately</w:t>
      </w:r>
      <w:r w:rsidRPr="00F3537C">
        <w:rPr>
          <w:rFonts w:ascii="Arial" w:hAnsi="Arial" w:cs="Arial"/>
          <w:sz w:val="24"/>
          <w:szCs w:val="24"/>
        </w:rPr>
        <w:t xml:space="preserve"> because</w:t>
      </w:r>
      <w:r>
        <w:rPr>
          <w:rFonts w:ascii="Arial" w:hAnsi="Arial" w:cs="Arial"/>
          <w:sz w:val="24"/>
          <w:szCs w:val="24"/>
        </w:rPr>
        <w:t xml:space="preserve"> </w:t>
      </w:r>
      <w:r w:rsidRPr="00F3537C">
        <w:rPr>
          <w:rFonts w:ascii="Arial" w:hAnsi="Arial" w:cs="Arial"/>
          <w:sz w:val="24"/>
          <w:szCs w:val="24"/>
        </w:rPr>
        <w:t xml:space="preserve">they can use the electric power for production of the </w:t>
      </w:r>
      <w:r>
        <w:rPr>
          <w:rFonts w:ascii="Arial" w:hAnsi="Arial" w:cs="Arial"/>
          <w:sz w:val="24"/>
          <w:szCs w:val="24"/>
        </w:rPr>
        <w:t>oil</w:t>
      </w:r>
      <w:r w:rsidRPr="00F3537C">
        <w:rPr>
          <w:rFonts w:ascii="Arial" w:hAnsi="Arial" w:cs="Arial"/>
          <w:sz w:val="24"/>
          <w:szCs w:val="24"/>
        </w:rPr>
        <w:t xml:space="preserve"> sands</w:t>
      </w:r>
      <w:r>
        <w:rPr>
          <w:rFonts w:ascii="Arial" w:hAnsi="Arial" w:cs="Arial"/>
          <w:sz w:val="24"/>
          <w:szCs w:val="24"/>
        </w:rPr>
        <w:t xml:space="preserve"> instead of having to build more transmission lines, or install mini nuclear reactors [23],</w:t>
      </w:r>
      <w:del w:id="89" w:author="Alexander Slocum" w:date="2014-04-06T09:13:00Z">
        <w:r w:rsidDel="008D01A1">
          <w:rPr>
            <w:rFonts w:ascii="Arial" w:hAnsi="Arial" w:cs="Arial"/>
            <w:sz w:val="24"/>
            <w:szCs w:val="24"/>
          </w:rPr>
          <w:delText xml:space="preserve"> </w:delText>
        </w:r>
      </w:del>
      <w:r>
        <w:rPr>
          <w:rFonts w:ascii="Arial" w:hAnsi="Arial" w:cs="Arial"/>
          <w:sz w:val="24"/>
          <w:szCs w:val="24"/>
        </w:rPr>
        <w:t xml:space="preserve"> to bring power in for which they then have to pay to use. Furthermore, o</w:t>
      </w:r>
      <w:r w:rsidRPr="00F3537C">
        <w:rPr>
          <w:rFonts w:ascii="Arial" w:hAnsi="Arial" w:cs="Arial"/>
          <w:sz w:val="24"/>
          <w:szCs w:val="24"/>
        </w:rPr>
        <w:t>nce the number of turbines increases to a point, they can s</w:t>
      </w:r>
      <w:r>
        <w:rPr>
          <w:rFonts w:ascii="Arial" w:hAnsi="Arial" w:cs="Arial"/>
          <w:sz w:val="24"/>
          <w:szCs w:val="24"/>
        </w:rPr>
        <w:t>tar</w:t>
      </w:r>
      <w:r w:rsidRPr="00F3537C">
        <w:rPr>
          <w:rFonts w:ascii="Arial" w:hAnsi="Arial" w:cs="Arial"/>
          <w:sz w:val="24"/>
          <w:szCs w:val="24"/>
        </w:rPr>
        <w:t>t sending</w:t>
      </w:r>
      <w:r>
        <w:rPr>
          <w:rFonts w:ascii="Arial" w:hAnsi="Arial" w:cs="Arial"/>
          <w:sz w:val="24"/>
          <w:szCs w:val="24"/>
        </w:rPr>
        <w:t xml:space="preserve"> </w:t>
      </w:r>
      <w:r w:rsidRPr="00F3537C">
        <w:rPr>
          <w:rFonts w:ascii="Arial" w:hAnsi="Arial" w:cs="Arial"/>
          <w:sz w:val="24"/>
          <w:szCs w:val="24"/>
        </w:rPr>
        <w:t xml:space="preserve">power out on the same </w:t>
      </w:r>
      <w:r>
        <w:rPr>
          <w:rFonts w:ascii="Arial" w:hAnsi="Arial" w:cs="Arial"/>
          <w:sz w:val="24"/>
          <w:szCs w:val="24"/>
        </w:rPr>
        <w:t xml:space="preserve">power </w:t>
      </w:r>
      <w:r w:rsidRPr="00F3537C">
        <w:rPr>
          <w:rFonts w:ascii="Arial" w:hAnsi="Arial" w:cs="Arial"/>
          <w:sz w:val="24"/>
          <w:szCs w:val="24"/>
        </w:rPr>
        <w:t xml:space="preserve">lines they initially had installed </w:t>
      </w:r>
      <w:r>
        <w:rPr>
          <w:rFonts w:ascii="Arial" w:hAnsi="Arial" w:cs="Arial"/>
          <w:sz w:val="24"/>
          <w:szCs w:val="24"/>
        </w:rPr>
        <w:t xml:space="preserve">to bring power in </w:t>
      </w:r>
      <w:r w:rsidRPr="00F3537C">
        <w:rPr>
          <w:rFonts w:ascii="Arial" w:hAnsi="Arial" w:cs="Arial"/>
          <w:sz w:val="24"/>
          <w:szCs w:val="24"/>
        </w:rPr>
        <w:t>(are in the process of</w:t>
      </w:r>
      <w:r>
        <w:rPr>
          <w:rFonts w:ascii="Arial" w:hAnsi="Arial" w:cs="Arial"/>
          <w:sz w:val="24"/>
          <w:szCs w:val="24"/>
        </w:rPr>
        <w:t xml:space="preserve"> </w:t>
      </w:r>
      <w:r w:rsidRPr="00F3537C">
        <w:rPr>
          <w:rFonts w:ascii="Arial" w:hAnsi="Arial" w:cs="Arial"/>
          <w:sz w:val="24"/>
          <w:szCs w:val="24"/>
        </w:rPr>
        <w:t xml:space="preserve">installing) to develop the </w:t>
      </w:r>
      <w:r>
        <w:rPr>
          <w:rFonts w:ascii="Arial" w:hAnsi="Arial" w:cs="Arial"/>
          <w:sz w:val="24"/>
          <w:szCs w:val="24"/>
        </w:rPr>
        <w:t>oil</w:t>
      </w:r>
      <w:r w:rsidRPr="00F3537C">
        <w:rPr>
          <w:rFonts w:ascii="Arial" w:hAnsi="Arial" w:cs="Arial"/>
          <w:sz w:val="24"/>
          <w:szCs w:val="24"/>
        </w:rPr>
        <w:t xml:space="preserve"> sands.</w:t>
      </w:r>
    </w:p>
    <w:p w14:paraId="21E57307" w14:textId="77777777" w:rsidR="00F8259A" w:rsidRDefault="00F8259A">
      <w:pPr>
        <w:rPr>
          <w:rFonts w:ascii="Arial" w:eastAsiaTheme="majorEastAsia" w:hAnsi="Arial" w:cs="Arial"/>
          <w:b/>
          <w:bCs/>
          <w:sz w:val="28"/>
          <w:szCs w:val="28"/>
        </w:rPr>
      </w:pPr>
      <w:r>
        <w:rPr>
          <w:rFonts w:ascii="Arial" w:hAnsi="Arial" w:cs="Arial"/>
        </w:rPr>
        <w:lastRenderedPageBreak/>
        <w:br w:type="page"/>
      </w:r>
    </w:p>
    <w:p w14:paraId="7A7A8657" w14:textId="77777777" w:rsidR="00E84BC9" w:rsidRPr="00F3537C" w:rsidRDefault="00E84BC9" w:rsidP="00E84BC9">
      <w:pPr>
        <w:pStyle w:val="Heading1"/>
        <w:rPr>
          <w:rFonts w:ascii="Arial" w:hAnsi="Arial" w:cs="Arial"/>
          <w:color w:val="auto"/>
        </w:rPr>
      </w:pPr>
      <w:bookmarkStart w:id="90" w:name="_Toc384514770"/>
      <w:r w:rsidRPr="00F3537C">
        <w:rPr>
          <w:rFonts w:ascii="Arial" w:hAnsi="Arial" w:cs="Arial"/>
          <w:color w:val="auto"/>
        </w:rPr>
        <w:lastRenderedPageBreak/>
        <w:t xml:space="preserve">2 Alberta's </w:t>
      </w:r>
      <w:r>
        <w:rPr>
          <w:rFonts w:ascii="Arial" w:hAnsi="Arial" w:cs="Arial"/>
          <w:color w:val="auto"/>
        </w:rPr>
        <w:t>Oil Sands</w:t>
      </w:r>
      <w:r w:rsidRPr="00F3537C">
        <w:rPr>
          <w:rFonts w:ascii="Arial" w:hAnsi="Arial" w:cs="Arial"/>
          <w:color w:val="auto"/>
        </w:rPr>
        <w:t xml:space="preserve"> </w:t>
      </w:r>
      <w:r>
        <w:rPr>
          <w:rFonts w:ascii="Arial" w:hAnsi="Arial" w:cs="Arial"/>
          <w:color w:val="auto"/>
        </w:rPr>
        <w:t>Analysis</w:t>
      </w:r>
      <w:bookmarkEnd w:id="90"/>
    </w:p>
    <w:p w14:paraId="4980BDA7" w14:textId="77777777" w:rsidR="00E84BC9" w:rsidRPr="00F3537C" w:rsidRDefault="00E84BC9" w:rsidP="00E84BC9">
      <w:pPr>
        <w:pStyle w:val="Heading2"/>
        <w:rPr>
          <w:rFonts w:ascii="Arial" w:hAnsi="Arial" w:cs="Arial"/>
          <w:color w:val="auto"/>
        </w:rPr>
      </w:pPr>
      <w:bookmarkStart w:id="91" w:name="_Toc384514771"/>
      <w:r w:rsidRPr="00F3537C">
        <w:rPr>
          <w:rFonts w:ascii="Arial" w:hAnsi="Arial" w:cs="Arial"/>
          <w:color w:val="auto"/>
        </w:rPr>
        <w:t xml:space="preserve">2.1 </w:t>
      </w:r>
      <w:r>
        <w:rPr>
          <w:rFonts w:ascii="Arial" w:hAnsi="Arial" w:cs="Arial"/>
          <w:color w:val="auto"/>
        </w:rPr>
        <w:t>CO</w:t>
      </w:r>
      <w:r w:rsidRPr="00162089">
        <w:rPr>
          <w:rFonts w:ascii="Arial" w:hAnsi="Arial" w:cs="Arial"/>
          <w:color w:val="auto"/>
          <w:vertAlign w:val="subscript"/>
        </w:rPr>
        <w:t>2</w:t>
      </w:r>
      <w:r>
        <w:rPr>
          <w:rFonts w:ascii="Arial" w:hAnsi="Arial" w:cs="Arial"/>
          <w:color w:val="auto"/>
        </w:rPr>
        <w:t xml:space="preserve"> Emissions Overview</w:t>
      </w:r>
      <w:bookmarkEnd w:id="91"/>
    </w:p>
    <w:p w14:paraId="6AF887DB" w14:textId="77777777" w:rsidR="00E84BC9" w:rsidRDefault="00E84BC9" w:rsidP="00E84BC9">
      <w:pPr>
        <w:autoSpaceDE w:val="0"/>
        <w:autoSpaceDN w:val="0"/>
        <w:adjustRightInd w:val="0"/>
        <w:spacing w:after="0" w:line="240" w:lineRule="auto"/>
        <w:ind w:firstLine="720"/>
        <w:rPr>
          <w:rFonts w:ascii="Arial" w:hAnsi="Arial" w:cs="Arial"/>
          <w:sz w:val="24"/>
          <w:szCs w:val="24"/>
        </w:rPr>
      </w:pPr>
    </w:p>
    <w:p w14:paraId="5B80D4BE" w14:textId="77777777" w:rsidR="00E84BC9" w:rsidRPr="00F3537C" w:rsidRDefault="00E84BC9" w:rsidP="00E84BC9">
      <w:pPr>
        <w:autoSpaceDE w:val="0"/>
        <w:autoSpaceDN w:val="0"/>
        <w:adjustRightInd w:val="0"/>
        <w:spacing w:after="0" w:line="240" w:lineRule="auto"/>
        <w:ind w:firstLine="720"/>
        <w:rPr>
          <w:rFonts w:ascii="Arial" w:hAnsi="Arial" w:cs="Arial"/>
          <w:sz w:val="24"/>
          <w:szCs w:val="24"/>
        </w:rPr>
      </w:pPr>
      <w:r w:rsidRPr="00F3537C">
        <w:rPr>
          <w:rFonts w:ascii="Arial" w:hAnsi="Arial" w:cs="Arial"/>
          <w:sz w:val="24"/>
          <w:szCs w:val="24"/>
        </w:rPr>
        <w:t xml:space="preserve">Per day, </w:t>
      </w:r>
      <w:r>
        <w:rPr>
          <w:rFonts w:ascii="Arial" w:hAnsi="Arial" w:cs="Arial"/>
          <w:sz w:val="24"/>
          <w:szCs w:val="24"/>
        </w:rPr>
        <w:t>oil</w:t>
      </w:r>
      <w:r w:rsidRPr="00F3537C">
        <w:rPr>
          <w:rFonts w:ascii="Arial" w:hAnsi="Arial" w:cs="Arial"/>
          <w:sz w:val="24"/>
          <w:szCs w:val="24"/>
        </w:rPr>
        <w:t xml:space="preserve"> sands operation release as much CO</w:t>
      </w:r>
      <w:r w:rsidRPr="00F3537C">
        <w:rPr>
          <w:rFonts w:ascii="Arial" w:hAnsi="Arial" w:cs="Arial"/>
          <w:sz w:val="24"/>
          <w:szCs w:val="24"/>
          <w:vertAlign w:val="subscript"/>
        </w:rPr>
        <w:t>2</w:t>
      </w:r>
      <w:r w:rsidRPr="00F3537C">
        <w:rPr>
          <w:rFonts w:ascii="Arial" w:hAnsi="Arial" w:cs="Arial"/>
          <w:sz w:val="16"/>
          <w:szCs w:val="16"/>
        </w:rPr>
        <w:t xml:space="preserve"> </w:t>
      </w:r>
      <w:r w:rsidRPr="00F3537C">
        <w:rPr>
          <w:rFonts w:ascii="Arial" w:hAnsi="Arial" w:cs="Arial"/>
          <w:sz w:val="24"/>
          <w:szCs w:val="24"/>
        </w:rPr>
        <w:t>as all the cars in Canada</w:t>
      </w:r>
    </w:p>
    <w:p w14:paraId="786E6459" w14:textId="0F6B8E7D" w:rsidR="00E84BC9" w:rsidRPr="00F3537C" w:rsidRDefault="00E84BC9" w:rsidP="00E84BC9">
      <w:pPr>
        <w:autoSpaceDE w:val="0"/>
        <w:autoSpaceDN w:val="0"/>
        <w:adjustRightInd w:val="0"/>
        <w:spacing w:after="0" w:line="240" w:lineRule="auto"/>
        <w:rPr>
          <w:rFonts w:ascii="Arial" w:hAnsi="Arial" w:cs="Arial"/>
          <w:sz w:val="24"/>
          <w:szCs w:val="24"/>
        </w:rPr>
      </w:pPr>
      <w:r w:rsidRPr="00F3537C">
        <w:rPr>
          <w:rFonts w:ascii="Arial" w:hAnsi="Arial" w:cs="Arial"/>
          <w:sz w:val="24"/>
          <w:szCs w:val="24"/>
        </w:rPr>
        <w:t>[</w:t>
      </w:r>
      <w:r>
        <w:rPr>
          <w:rFonts w:ascii="Arial" w:hAnsi="Arial" w:cs="Arial"/>
          <w:sz w:val="24"/>
          <w:szCs w:val="24"/>
        </w:rPr>
        <w:t>8</w:t>
      </w:r>
      <w:r w:rsidRPr="00F3537C">
        <w:rPr>
          <w:rFonts w:ascii="Arial" w:hAnsi="Arial" w:cs="Arial"/>
          <w:sz w:val="24"/>
          <w:szCs w:val="24"/>
        </w:rPr>
        <w:t xml:space="preserve">]. According to </w:t>
      </w:r>
      <w:r>
        <w:rPr>
          <w:rFonts w:ascii="Arial" w:hAnsi="Arial" w:cs="Arial"/>
          <w:sz w:val="24"/>
          <w:szCs w:val="24"/>
        </w:rPr>
        <w:t xml:space="preserve">a report released in </w:t>
      </w:r>
      <w:r w:rsidRPr="007D23EB">
        <w:rPr>
          <w:rFonts w:ascii="Arial" w:hAnsi="Arial" w:cs="Arial"/>
          <w:sz w:val="24"/>
          <w:szCs w:val="24"/>
        </w:rPr>
        <w:t>2011 [3],</w:t>
      </w:r>
      <w:r>
        <w:rPr>
          <w:rFonts w:ascii="Arial" w:hAnsi="Arial" w:cs="Arial"/>
          <w:sz w:val="24"/>
          <w:szCs w:val="24"/>
        </w:rPr>
        <w:t xml:space="preserve"> production of oil sands re</w:t>
      </w:r>
      <w:r w:rsidRPr="00F3537C">
        <w:rPr>
          <w:rFonts w:ascii="Arial" w:hAnsi="Arial" w:cs="Arial"/>
          <w:sz w:val="24"/>
          <w:szCs w:val="24"/>
        </w:rPr>
        <w:t>leased an estimated of 47.1 million metric tonnes of CO</w:t>
      </w:r>
      <w:r w:rsidRPr="00F3537C">
        <w:rPr>
          <w:rFonts w:ascii="Arial" w:hAnsi="Arial" w:cs="Arial"/>
          <w:sz w:val="16"/>
          <w:szCs w:val="16"/>
        </w:rPr>
        <w:t xml:space="preserve">2 </w:t>
      </w:r>
      <w:r>
        <w:rPr>
          <w:rFonts w:ascii="Arial" w:hAnsi="Arial" w:cs="Arial"/>
          <w:sz w:val="24"/>
          <w:szCs w:val="24"/>
        </w:rPr>
        <w:t xml:space="preserve">into the air. Considering that in 2011, 1.8 </w:t>
      </w:r>
      <w:del w:id="92" w:author="Alexander Slocum" w:date="2014-04-06T09:13:00Z">
        <w:r w:rsidDel="00F74382">
          <w:rPr>
            <w:rFonts w:ascii="Arial" w:hAnsi="Arial" w:cs="Arial"/>
            <w:sz w:val="24"/>
            <w:szCs w:val="24"/>
          </w:rPr>
          <w:delText>M</w:delText>
        </w:r>
        <w:r w:rsidRPr="00F3537C" w:rsidDel="00F74382">
          <w:rPr>
            <w:rFonts w:ascii="Arial" w:hAnsi="Arial" w:cs="Arial"/>
            <w:sz w:val="24"/>
            <w:szCs w:val="24"/>
          </w:rPr>
          <w:delText xml:space="preserve">illion </w:delText>
        </w:r>
      </w:del>
      <w:ins w:id="93" w:author="Alexander Slocum" w:date="2014-04-06T09:13:00Z">
        <w:r w:rsidR="00F74382">
          <w:rPr>
            <w:rFonts w:ascii="Arial" w:hAnsi="Arial" w:cs="Arial"/>
            <w:sz w:val="24"/>
            <w:szCs w:val="24"/>
          </w:rPr>
          <w:t>m</w:t>
        </w:r>
        <w:r w:rsidR="00F74382" w:rsidRPr="00F3537C">
          <w:rPr>
            <w:rFonts w:ascii="Arial" w:hAnsi="Arial" w:cs="Arial"/>
            <w:sz w:val="24"/>
            <w:szCs w:val="24"/>
          </w:rPr>
          <w:t xml:space="preserve">illion </w:t>
        </w:r>
      </w:ins>
      <w:r w:rsidRPr="00F3537C">
        <w:rPr>
          <w:rFonts w:ascii="Arial" w:hAnsi="Arial" w:cs="Arial"/>
          <w:sz w:val="24"/>
          <w:szCs w:val="24"/>
        </w:rPr>
        <w:t>barrel</w:t>
      </w:r>
      <w:r>
        <w:rPr>
          <w:rFonts w:ascii="Arial" w:hAnsi="Arial" w:cs="Arial"/>
          <w:sz w:val="24"/>
          <w:szCs w:val="24"/>
        </w:rPr>
        <w:t xml:space="preserve">s a day were produced, </w:t>
      </w:r>
      <w:del w:id="94" w:author="Alexander Slocum" w:date="2014-04-06T09:13:00Z">
        <w:r w:rsidDel="00F74382">
          <w:rPr>
            <w:rFonts w:ascii="Arial" w:hAnsi="Arial" w:cs="Arial"/>
            <w:sz w:val="24"/>
            <w:szCs w:val="24"/>
          </w:rPr>
          <w:delText xml:space="preserve">we </w:delText>
        </w:r>
      </w:del>
      <w:ins w:id="95" w:author="Alexander Slocum" w:date="2014-04-06T09:13:00Z">
        <w:r w:rsidR="00F74382">
          <w:rPr>
            <w:rFonts w:ascii="Arial" w:hAnsi="Arial" w:cs="Arial"/>
            <w:sz w:val="24"/>
            <w:szCs w:val="24"/>
          </w:rPr>
          <w:t xml:space="preserve">Table 1 </w:t>
        </w:r>
      </w:ins>
      <w:r>
        <w:rPr>
          <w:rFonts w:ascii="Arial" w:hAnsi="Arial" w:cs="Arial"/>
          <w:sz w:val="24"/>
          <w:szCs w:val="24"/>
        </w:rPr>
        <w:t>estimate</w:t>
      </w:r>
      <w:ins w:id="96" w:author="Alexander Slocum" w:date="2014-04-06T09:13:00Z">
        <w:r w:rsidR="00F74382">
          <w:rPr>
            <w:rFonts w:ascii="Arial" w:hAnsi="Arial" w:cs="Arial"/>
            <w:sz w:val="24"/>
            <w:szCs w:val="24"/>
          </w:rPr>
          <w:t>s</w:t>
        </w:r>
      </w:ins>
      <w:r>
        <w:rPr>
          <w:rFonts w:ascii="Arial" w:hAnsi="Arial" w:cs="Arial"/>
          <w:sz w:val="24"/>
          <w:szCs w:val="24"/>
        </w:rPr>
        <w:t xml:space="preserve"> the CO2 emissions from oil sands production and oil use</w:t>
      </w:r>
      <w:del w:id="97" w:author="Alexander Slocum" w:date="2014-04-06T09:13:00Z">
        <w:r w:rsidDel="00F74382">
          <w:rPr>
            <w:rFonts w:ascii="Arial" w:hAnsi="Arial" w:cs="Arial"/>
            <w:sz w:val="24"/>
            <w:szCs w:val="24"/>
          </w:rPr>
          <w:delText>:</w:delText>
        </w:r>
      </w:del>
      <w:r>
        <w:rPr>
          <w:rFonts w:ascii="Arial" w:hAnsi="Arial" w:cs="Arial"/>
          <w:sz w:val="24"/>
          <w:szCs w:val="24"/>
        </w:rPr>
        <w:t xml:space="preserve"> </w:t>
      </w:r>
    </w:p>
    <w:p w14:paraId="3E0C96AE" w14:textId="77777777" w:rsidR="00E84BC9" w:rsidRDefault="00E84BC9" w:rsidP="00E84BC9">
      <w:pPr>
        <w:autoSpaceDE w:val="0"/>
        <w:autoSpaceDN w:val="0"/>
        <w:adjustRightInd w:val="0"/>
        <w:spacing w:after="0" w:line="240" w:lineRule="auto"/>
        <w:rPr>
          <w:rFonts w:ascii="Arial" w:hAnsi="Arial" w:cs="Arial"/>
          <w:sz w:val="24"/>
          <w:szCs w:val="24"/>
        </w:rPr>
      </w:pPr>
    </w:p>
    <w:p w14:paraId="03FD5DDE" w14:textId="77777777" w:rsidR="00E84BC9" w:rsidRDefault="00E84BC9" w:rsidP="00E84BC9">
      <w:pPr>
        <w:autoSpaceDE w:val="0"/>
        <w:autoSpaceDN w:val="0"/>
        <w:adjustRightInd w:val="0"/>
        <w:spacing w:after="0" w:line="240" w:lineRule="auto"/>
        <w:jc w:val="center"/>
        <w:rPr>
          <w:rFonts w:ascii="Arial" w:hAnsi="Arial" w:cs="Arial"/>
          <w:b/>
          <w:sz w:val="24"/>
          <w:szCs w:val="24"/>
        </w:rPr>
      </w:pPr>
      <w:r w:rsidRPr="008706C7">
        <w:rPr>
          <w:rFonts w:ascii="Arial" w:hAnsi="Arial" w:cs="Arial"/>
          <w:b/>
          <w:sz w:val="24"/>
          <w:szCs w:val="24"/>
        </w:rPr>
        <w:t>CO</w:t>
      </w:r>
      <w:r w:rsidRPr="008706C7">
        <w:rPr>
          <w:rFonts w:ascii="Arial" w:hAnsi="Arial" w:cs="Arial"/>
          <w:b/>
          <w:sz w:val="16"/>
          <w:szCs w:val="16"/>
        </w:rPr>
        <w:t xml:space="preserve">2 </w:t>
      </w:r>
      <w:r w:rsidRPr="008706C7">
        <w:rPr>
          <w:rFonts w:ascii="Arial" w:hAnsi="Arial" w:cs="Arial"/>
          <w:b/>
          <w:sz w:val="24"/>
          <w:szCs w:val="24"/>
        </w:rPr>
        <w:t xml:space="preserve">from </w:t>
      </w:r>
      <w:r>
        <w:rPr>
          <w:rFonts w:ascii="Arial" w:hAnsi="Arial" w:cs="Arial"/>
          <w:b/>
          <w:sz w:val="24"/>
          <w:szCs w:val="24"/>
        </w:rPr>
        <w:t>Oil</w:t>
      </w:r>
      <w:r w:rsidRPr="008706C7">
        <w:rPr>
          <w:rFonts w:ascii="Arial" w:hAnsi="Arial" w:cs="Arial"/>
          <w:b/>
          <w:sz w:val="24"/>
          <w:szCs w:val="24"/>
        </w:rPr>
        <w:t xml:space="preserve"> Sands </w:t>
      </w:r>
      <w:r>
        <w:rPr>
          <w:rFonts w:ascii="Arial" w:hAnsi="Arial" w:cs="Arial"/>
          <w:b/>
          <w:sz w:val="24"/>
          <w:szCs w:val="24"/>
        </w:rPr>
        <w:t>P</w:t>
      </w:r>
      <w:r w:rsidRPr="008706C7">
        <w:rPr>
          <w:rFonts w:ascii="Arial" w:hAnsi="Arial" w:cs="Arial"/>
          <w:b/>
          <w:sz w:val="24"/>
          <w:szCs w:val="24"/>
        </w:rPr>
        <w:t xml:space="preserve">roduction </w:t>
      </w:r>
      <w:r>
        <w:rPr>
          <w:rFonts w:ascii="Arial" w:hAnsi="Arial" w:cs="Arial"/>
          <w:b/>
          <w:sz w:val="24"/>
          <w:szCs w:val="24"/>
        </w:rPr>
        <w:t>A</w:t>
      </w:r>
      <w:r w:rsidRPr="008706C7">
        <w:rPr>
          <w:rFonts w:ascii="Arial" w:hAnsi="Arial" w:cs="Arial"/>
          <w:b/>
          <w:sz w:val="24"/>
          <w:szCs w:val="24"/>
        </w:rPr>
        <w:t xml:space="preserve">nd </w:t>
      </w:r>
      <w:r>
        <w:rPr>
          <w:rFonts w:ascii="Arial" w:hAnsi="Arial" w:cs="Arial"/>
          <w:b/>
          <w:sz w:val="24"/>
          <w:szCs w:val="24"/>
        </w:rPr>
        <w:t>O</w:t>
      </w:r>
      <w:r w:rsidRPr="008706C7">
        <w:rPr>
          <w:rFonts w:ascii="Arial" w:hAnsi="Arial" w:cs="Arial"/>
          <w:b/>
          <w:sz w:val="24"/>
          <w:szCs w:val="24"/>
        </w:rPr>
        <w:t xml:space="preserve">il </w:t>
      </w:r>
      <w:r>
        <w:rPr>
          <w:rFonts w:ascii="Arial" w:hAnsi="Arial" w:cs="Arial"/>
          <w:b/>
          <w:sz w:val="24"/>
          <w:szCs w:val="24"/>
        </w:rPr>
        <w:t>U</w:t>
      </w:r>
      <w:r w:rsidRPr="008706C7">
        <w:rPr>
          <w:rFonts w:ascii="Arial" w:hAnsi="Arial" w:cs="Arial"/>
          <w:b/>
          <w:sz w:val="24"/>
          <w:szCs w:val="24"/>
        </w:rPr>
        <w:t>se</w:t>
      </w:r>
    </w:p>
    <w:p w14:paraId="2A06BA28" w14:textId="77777777" w:rsidR="00E84BC9" w:rsidRDefault="00E84BC9" w:rsidP="00E84BC9">
      <w:pPr>
        <w:autoSpaceDE w:val="0"/>
        <w:autoSpaceDN w:val="0"/>
        <w:adjustRightInd w:val="0"/>
        <w:spacing w:after="0" w:line="240" w:lineRule="auto"/>
        <w:jc w:val="center"/>
        <w:rPr>
          <w:rFonts w:ascii="Arial" w:hAnsi="Arial" w:cs="Arial"/>
          <w:sz w:val="24"/>
          <w:szCs w:val="24"/>
        </w:rPr>
      </w:pPr>
    </w:p>
    <w:tbl>
      <w:tblPr>
        <w:tblStyle w:val="TableGrid"/>
        <w:tblW w:w="0" w:type="auto"/>
        <w:jc w:val="center"/>
        <w:tblLook w:val="04A0" w:firstRow="1" w:lastRow="0" w:firstColumn="1" w:lastColumn="0" w:noHBand="0" w:noVBand="1"/>
      </w:tblPr>
      <w:tblGrid>
        <w:gridCol w:w="5618"/>
        <w:gridCol w:w="2785"/>
      </w:tblGrid>
      <w:tr w:rsidR="00E84BC9" w:rsidRPr="008706C7" w14:paraId="69D6DE5E" w14:textId="77777777" w:rsidTr="00791368">
        <w:trPr>
          <w:trHeight w:val="315"/>
          <w:jc w:val="center"/>
        </w:trPr>
        <w:tc>
          <w:tcPr>
            <w:tcW w:w="5618" w:type="dxa"/>
            <w:shd w:val="pct25" w:color="auto" w:fill="auto"/>
          </w:tcPr>
          <w:p w14:paraId="5F206653" w14:textId="77777777" w:rsidR="00E84BC9" w:rsidRPr="008706C7" w:rsidRDefault="00E84BC9" w:rsidP="00791368">
            <w:pPr>
              <w:autoSpaceDE w:val="0"/>
              <w:autoSpaceDN w:val="0"/>
              <w:adjustRightInd w:val="0"/>
              <w:rPr>
                <w:rFonts w:ascii="Arial" w:hAnsi="Arial" w:cs="Arial"/>
                <w:b/>
                <w:sz w:val="24"/>
                <w:szCs w:val="24"/>
              </w:rPr>
            </w:pPr>
            <w:r>
              <w:rPr>
                <w:rFonts w:ascii="Arial" w:hAnsi="Arial" w:cs="Arial"/>
                <w:b/>
                <w:sz w:val="24"/>
                <w:szCs w:val="24"/>
              </w:rPr>
              <w:t>Production</w:t>
            </w:r>
          </w:p>
        </w:tc>
        <w:tc>
          <w:tcPr>
            <w:tcW w:w="2785" w:type="dxa"/>
            <w:shd w:val="pct25" w:color="auto" w:fill="auto"/>
          </w:tcPr>
          <w:p w14:paraId="7902572A" w14:textId="77777777" w:rsidR="00E84BC9" w:rsidRPr="008706C7" w:rsidRDefault="00E84BC9" w:rsidP="00791368">
            <w:pPr>
              <w:autoSpaceDE w:val="0"/>
              <w:autoSpaceDN w:val="0"/>
              <w:adjustRightInd w:val="0"/>
              <w:rPr>
                <w:rFonts w:ascii="Arial" w:hAnsi="Arial" w:cs="Arial"/>
                <w:b/>
                <w:sz w:val="24"/>
                <w:szCs w:val="24"/>
              </w:rPr>
            </w:pPr>
            <w:r>
              <w:rPr>
                <w:rFonts w:ascii="Arial" w:hAnsi="Arial" w:cs="Arial"/>
                <w:b/>
                <w:sz w:val="24"/>
                <w:szCs w:val="24"/>
              </w:rPr>
              <w:t>Use</w:t>
            </w:r>
          </w:p>
        </w:tc>
      </w:tr>
      <w:tr w:rsidR="00E84BC9" w14:paraId="50C2800C" w14:textId="77777777" w:rsidTr="00791368">
        <w:trPr>
          <w:trHeight w:val="315"/>
          <w:jc w:val="center"/>
        </w:trPr>
        <w:tc>
          <w:tcPr>
            <w:tcW w:w="5618" w:type="dxa"/>
          </w:tcPr>
          <w:p w14:paraId="731D9C94" w14:textId="77777777" w:rsidR="00E84BC9" w:rsidRDefault="00E84BC9" w:rsidP="00791368">
            <w:pPr>
              <w:autoSpaceDE w:val="0"/>
              <w:autoSpaceDN w:val="0"/>
              <w:adjustRightInd w:val="0"/>
              <w:rPr>
                <w:rFonts w:ascii="Arial" w:hAnsi="Arial" w:cs="Arial"/>
                <w:sz w:val="24"/>
                <w:szCs w:val="24"/>
              </w:rPr>
            </w:pPr>
            <w:r w:rsidRPr="00F3537C">
              <w:rPr>
                <w:rFonts w:ascii="Arial" w:hAnsi="Arial" w:cs="Arial"/>
                <w:sz w:val="24"/>
                <w:szCs w:val="24"/>
              </w:rPr>
              <w:t>Oil produced (</w:t>
            </w:r>
            <w:r>
              <w:rPr>
                <w:rFonts w:ascii="Arial" w:hAnsi="Arial" w:cs="Arial"/>
                <w:sz w:val="24"/>
                <w:szCs w:val="24"/>
              </w:rPr>
              <w:t>M</w:t>
            </w:r>
            <w:r w:rsidRPr="00F3537C">
              <w:rPr>
                <w:rFonts w:ascii="Arial" w:hAnsi="Arial" w:cs="Arial"/>
                <w:sz w:val="24"/>
                <w:szCs w:val="24"/>
              </w:rPr>
              <w:t>illion barrels per year)</w:t>
            </w:r>
          </w:p>
        </w:tc>
        <w:tc>
          <w:tcPr>
            <w:tcW w:w="2785" w:type="dxa"/>
          </w:tcPr>
          <w:p w14:paraId="520CD133" w14:textId="77777777" w:rsidR="00E84BC9" w:rsidRDefault="00E84BC9" w:rsidP="00791368">
            <w:pPr>
              <w:autoSpaceDE w:val="0"/>
              <w:autoSpaceDN w:val="0"/>
              <w:adjustRightInd w:val="0"/>
              <w:rPr>
                <w:rFonts w:ascii="Arial" w:hAnsi="Arial" w:cs="Arial"/>
                <w:sz w:val="24"/>
                <w:szCs w:val="24"/>
              </w:rPr>
            </w:pPr>
            <w:r>
              <w:rPr>
                <w:rFonts w:ascii="Arial" w:hAnsi="Arial" w:cs="Arial"/>
                <w:sz w:val="24"/>
                <w:szCs w:val="24"/>
              </w:rPr>
              <w:t>693.5</w:t>
            </w:r>
          </w:p>
        </w:tc>
      </w:tr>
      <w:tr w:rsidR="00E84BC9" w14:paraId="429B3C66" w14:textId="77777777" w:rsidTr="00791368">
        <w:trPr>
          <w:trHeight w:val="315"/>
          <w:jc w:val="center"/>
        </w:trPr>
        <w:tc>
          <w:tcPr>
            <w:tcW w:w="5618" w:type="dxa"/>
          </w:tcPr>
          <w:p w14:paraId="50B72320" w14:textId="77777777" w:rsidR="00E84BC9" w:rsidRDefault="00E84BC9" w:rsidP="00791368">
            <w:pPr>
              <w:autoSpaceDE w:val="0"/>
              <w:autoSpaceDN w:val="0"/>
              <w:adjustRightInd w:val="0"/>
              <w:rPr>
                <w:rFonts w:ascii="Arial" w:hAnsi="Arial" w:cs="Arial"/>
                <w:sz w:val="24"/>
                <w:szCs w:val="24"/>
              </w:rPr>
            </w:pPr>
            <w:r w:rsidRPr="00F3537C">
              <w:rPr>
                <w:rFonts w:ascii="Arial" w:hAnsi="Arial" w:cs="Arial"/>
                <w:sz w:val="24"/>
                <w:szCs w:val="24"/>
              </w:rPr>
              <w:t>CO</w:t>
            </w:r>
            <w:r w:rsidRPr="007D23EB">
              <w:rPr>
                <w:rFonts w:ascii="Arial" w:hAnsi="Arial" w:cs="Arial"/>
                <w:szCs w:val="16"/>
                <w:vertAlign w:val="subscript"/>
              </w:rPr>
              <w:t>2</w:t>
            </w:r>
            <w:r w:rsidRPr="00F3537C">
              <w:rPr>
                <w:rFonts w:ascii="Arial" w:hAnsi="Arial" w:cs="Arial"/>
                <w:sz w:val="16"/>
                <w:szCs w:val="16"/>
              </w:rPr>
              <w:t xml:space="preserve"> </w:t>
            </w:r>
            <w:r w:rsidRPr="00F3537C">
              <w:rPr>
                <w:rFonts w:ascii="Arial" w:hAnsi="Arial" w:cs="Arial"/>
                <w:sz w:val="24"/>
                <w:szCs w:val="24"/>
              </w:rPr>
              <w:t>to produce the oil (</w:t>
            </w:r>
            <w:r>
              <w:rPr>
                <w:rFonts w:ascii="Arial" w:hAnsi="Arial" w:cs="Arial"/>
                <w:sz w:val="24"/>
                <w:szCs w:val="24"/>
              </w:rPr>
              <w:t>M</w:t>
            </w:r>
            <w:r w:rsidRPr="00F3537C">
              <w:rPr>
                <w:rFonts w:ascii="Arial" w:hAnsi="Arial" w:cs="Arial"/>
                <w:sz w:val="24"/>
                <w:szCs w:val="24"/>
              </w:rPr>
              <w:t>ega</w:t>
            </w:r>
            <w:r>
              <w:rPr>
                <w:rFonts w:ascii="Arial" w:hAnsi="Arial" w:cs="Arial"/>
                <w:sz w:val="24"/>
                <w:szCs w:val="24"/>
              </w:rPr>
              <w:t>-</w:t>
            </w:r>
            <w:r w:rsidRPr="00F3537C">
              <w:rPr>
                <w:rFonts w:ascii="Arial" w:hAnsi="Arial" w:cs="Arial"/>
                <w:sz w:val="24"/>
                <w:szCs w:val="24"/>
              </w:rPr>
              <w:t>tonnes/</w:t>
            </w:r>
            <w:r>
              <w:rPr>
                <w:rFonts w:ascii="Arial" w:hAnsi="Arial" w:cs="Arial"/>
                <w:sz w:val="24"/>
                <w:szCs w:val="24"/>
              </w:rPr>
              <w:t>Y</w:t>
            </w:r>
            <w:r w:rsidRPr="00F3537C">
              <w:rPr>
                <w:rFonts w:ascii="Arial" w:hAnsi="Arial" w:cs="Arial"/>
                <w:sz w:val="24"/>
                <w:szCs w:val="24"/>
              </w:rPr>
              <w:t>ear)</w:t>
            </w:r>
          </w:p>
        </w:tc>
        <w:tc>
          <w:tcPr>
            <w:tcW w:w="2785" w:type="dxa"/>
          </w:tcPr>
          <w:p w14:paraId="1CCB6981" w14:textId="77777777" w:rsidR="00E84BC9" w:rsidRDefault="00E84BC9" w:rsidP="00791368">
            <w:pPr>
              <w:autoSpaceDE w:val="0"/>
              <w:autoSpaceDN w:val="0"/>
              <w:adjustRightInd w:val="0"/>
              <w:rPr>
                <w:rFonts w:ascii="Arial" w:hAnsi="Arial" w:cs="Arial"/>
                <w:sz w:val="24"/>
                <w:szCs w:val="24"/>
              </w:rPr>
            </w:pPr>
            <w:r>
              <w:rPr>
                <w:rFonts w:ascii="Arial" w:hAnsi="Arial" w:cs="Arial"/>
                <w:sz w:val="24"/>
                <w:szCs w:val="24"/>
              </w:rPr>
              <w:t>50</w:t>
            </w:r>
          </w:p>
        </w:tc>
      </w:tr>
      <w:tr w:rsidR="00E84BC9" w14:paraId="68410F0E" w14:textId="77777777" w:rsidTr="00791368">
        <w:trPr>
          <w:trHeight w:val="315"/>
          <w:jc w:val="center"/>
        </w:trPr>
        <w:tc>
          <w:tcPr>
            <w:tcW w:w="5618" w:type="dxa"/>
          </w:tcPr>
          <w:p w14:paraId="5868FA48" w14:textId="77777777" w:rsidR="00E84BC9" w:rsidRDefault="00E84BC9" w:rsidP="00791368">
            <w:pPr>
              <w:autoSpaceDE w:val="0"/>
              <w:autoSpaceDN w:val="0"/>
              <w:adjustRightInd w:val="0"/>
              <w:rPr>
                <w:rFonts w:ascii="Arial" w:hAnsi="Arial" w:cs="Arial"/>
                <w:sz w:val="24"/>
                <w:szCs w:val="24"/>
              </w:rPr>
            </w:pPr>
            <w:r w:rsidRPr="00F3537C">
              <w:rPr>
                <w:rFonts w:ascii="Arial" w:hAnsi="Arial" w:cs="Arial"/>
                <w:sz w:val="24"/>
                <w:szCs w:val="24"/>
              </w:rPr>
              <w:t>CO</w:t>
            </w:r>
            <w:r w:rsidRPr="007D23EB">
              <w:rPr>
                <w:rFonts w:ascii="Arial" w:hAnsi="Arial" w:cs="Arial"/>
                <w:szCs w:val="16"/>
                <w:vertAlign w:val="subscript"/>
              </w:rPr>
              <w:t>2</w:t>
            </w:r>
            <w:r w:rsidRPr="00F3537C">
              <w:rPr>
                <w:rFonts w:ascii="Arial" w:hAnsi="Arial" w:cs="Arial"/>
                <w:sz w:val="16"/>
                <w:szCs w:val="16"/>
              </w:rPr>
              <w:t xml:space="preserve"> </w:t>
            </w:r>
            <w:r w:rsidRPr="00F3537C">
              <w:rPr>
                <w:rFonts w:ascii="Arial" w:hAnsi="Arial" w:cs="Arial"/>
                <w:sz w:val="24"/>
                <w:szCs w:val="24"/>
              </w:rPr>
              <w:t>from oil use (</w:t>
            </w:r>
            <w:r>
              <w:rPr>
                <w:rFonts w:ascii="Arial" w:hAnsi="Arial" w:cs="Arial"/>
                <w:sz w:val="24"/>
                <w:szCs w:val="24"/>
              </w:rPr>
              <w:t>M</w:t>
            </w:r>
            <w:r w:rsidRPr="00F3537C">
              <w:rPr>
                <w:rFonts w:ascii="Arial" w:hAnsi="Arial" w:cs="Arial"/>
                <w:sz w:val="24"/>
                <w:szCs w:val="24"/>
              </w:rPr>
              <w:t>ega</w:t>
            </w:r>
            <w:r>
              <w:rPr>
                <w:rFonts w:ascii="Arial" w:hAnsi="Arial" w:cs="Arial"/>
                <w:sz w:val="24"/>
                <w:szCs w:val="24"/>
              </w:rPr>
              <w:t>-</w:t>
            </w:r>
            <w:r w:rsidRPr="00F3537C">
              <w:rPr>
                <w:rFonts w:ascii="Arial" w:hAnsi="Arial" w:cs="Arial"/>
                <w:sz w:val="24"/>
                <w:szCs w:val="24"/>
              </w:rPr>
              <w:t>tonnes/</w:t>
            </w:r>
            <w:r>
              <w:rPr>
                <w:rFonts w:ascii="Arial" w:hAnsi="Arial" w:cs="Arial"/>
                <w:sz w:val="24"/>
                <w:szCs w:val="24"/>
              </w:rPr>
              <w:t>Y</w:t>
            </w:r>
            <w:r w:rsidRPr="00F3537C">
              <w:rPr>
                <w:rFonts w:ascii="Arial" w:hAnsi="Arial" w:cs="Arial"/>
                <w:sz w:val="24"/>
                <w:szCs w:val="24"/>
              </w:rPr>
              <w:t>ear)</w:t>
            </w:r>
          </w:p>
        </w:tc>
        <w:tc>
          <w:tcPr>
            <w:tcW w:w="2785" w:type="dxa"/>
          </w:tcPr>
          <w:p w14:paraId="4E568535" w14:textId="77777777" w:rsidR="00E84BC9" w:rsidRDefault="00E84BC9" w:rsidP="00791368">
            <w:pPr>
              <w:autoSpaceDE w:val="0"/>
              <w:autoSpaceDN w:val="0"/>
              <w:adjustRightInd w:val="0"/>
              <w:rPr>
                <w:rFonts w:ascii="Arial" w:hAnsi="Arial" w:cs="Arial"/>
                <w:sz w:val="24"/>
                <w:szCs w:val="24"/>
              </w:rPr>
            </w:pPr>
            <w:r>
              <w:rPr>
                <w:rFonts w:ascii="Arial" w:hAnsi="Arial" w:cs="Arial"/>
                <w:sz w:val="24"/>
                <w:szCs w:val="24"/>
              </w:rPr>
              <w:t>298.2</w:t>
            </w:r>
          </w:p>
        </w:tc>
      </w:tr>
      <w:tr w:rsidR="00E84BC9" w14:paraId="474F04CA" w14:textId="77777777" w:rsidTr="00791368">
        <w:trPr>
          <w:trHeight w:val="332"/>
          <w:jc w:val="center"/>
        </w:trPr>
        <w:tc>
          <w:tcPr>
            <w:tcW w:w="5618" w:type="dxa"/>
          </w:tcPr>
          <w:p w14:paraId="22EB6CE5" w14:textId="77777777" w:rsidR="00E84BC9" w:rsidRPr="00BF1DE4" w:rsidRDefault="00E84BC9" w:rsidP="00791368">
            <w:pPr>
              <w:autoSpaceDE w:val="0"/>
              <w:autoSpaceDN w:val="0"/>
              <w:adjustRightInd w:val="0"/>
              <w:rPr>
                <w:rFonts w:ascii="Arial" w:hAnsi="Arial" w:cs="Arial"/>
                <w:b/>
                <w:sz w:val="24"/>
                <w:szCs w:val="24"/>
              </w:rPr>
            </w:pPr>
            <w:r w:rsidRPr="00BF1DE4">
              <w:rPr>
                <w:rFonts w:ascii="Arial" w:hAnsi="Arial" w:cs="Arial"/>
                <w:b/>
                <w:sz w:val="24"/>
                <w:szCs w:val="24"/>
              </w:rPr>
              <w:t>Total CO</w:t>
            </w:r>
            <w:r w:rsidRPr="00BF1DE4">
              <w:rPr>
                <w:rFonts w:ascii="Arial" w:hAnsi="Arial" w:cs="Arial"/>
                <w:b/>
                <w:szCs w:val="16"/>
                <w:vertAlign w:val="subscript"/>
              </w:rPr>
              <w:t>2</w:t>
            </w:r>
            <w:r w:rsidRPr="00BF1DE4">
              <w:rPr>
                <w:rFonts w:ascii="Arial" w:hAnsi="Arial" w:cs="Arial"/>
                <w:b/>
                <w:sz w:val="16"/>
                <w:szCs w:val="16"/>
              </w:rPr>
              <w:t xml:space="preserve"> </w:t>
            </w:r>
            <w:r w:rsidRPr="00BF1DE4">
              <w:rPr>
                <w:rFonts w:ascii="Arial" w:hAnsi="Arial" w:cs="Arial"/>
                <w:b/>
                <w:sz w:val="24"/>
                <w:szCs w:val="24"/>
              </w:rPr>
              <w:t xml:space="preserve">from </w:t>
            </w:r>
            <w:r>
              <w:rPr>
                <w:rFonts w:ascii="Arial" w:hAnsi="Arial" w:cs="Arial"/>
                <w:b/>
                <w:sz w:val="24"/>
                <w:szCs w:val="24"/>
              </w:rPr>
              <w:t>Oil</w:t>
            </w:r>
            <w:r w:rsidRPr="00BF1DE4">
              <w:rPr>
                <w:rFonts w:ascii="Arial" w:hAnsi="Arial" w:cs="Arial"/>
                <w:b/>
                <w:sz w:val="24"/>
                <w:szCs w:val="24"/>
              </w:rPr>
              <w:t xml:space="preserve"> sands (</w:t>
            </w:r>
            <w:r>
              <w:rPr>
                <w:rFonts w:ascii="Arial" w:hAnsi="Arial" w:cs="Arial"/>
                <w:b/>
                <w:sz w:val="24"/>
                <w:szCs w:val="24"/>
              </w:rPr>
              <w:t>M</w:t>
            </w:r>
            <w:r w:rsidRPr="00BF1DE4">
              <w:rPr>
                <w:rFonts w:ascii="Arial" w:hAnsi="Arial" w:cs="Arial"/>
                <w:b/>
                <w:sz w:val="24"/>
                <w:szCs w:val="24"/>
              </w:rPr>
              <w:t>ega</w:t>
            </w:r>
            <w:r>
              <w:rPr>
                <w:rFonts w:ascii="Arial" w:hAnsi="Arial" w:cs="Arial"/>
                <w:b/>
                <w:sz w:val="24"/>
                <w:szCs w:val="24"/>
              </w:rPr>
              <w:t>-</w:t>
            </w:r>
            <w:r w:rsidRPr="00BF1DE4">
              <w:rPr>
                <w:rFonts w:ascii="Arial" w:hAnsi="Arial" w:cs="Arial"/>
                <w:b/>
                <w:sz w:val="24"/>
                <w:szCs w:val="24"/>
              </w:rPr>
              <w:t>tonnes/</w:t>
            </w:r>
            <w:r>
              <w:rPr>
                <w:rFonts w:ascii="Arial" w:hAnsi="Arial" w:cs="Arial"/>
                <w:b/>
                <w:sz w:val="24"/>
                <w:szCs w:val="24"/>
              </w:rPr>
              <w:t>Y</w:t>
            </w:r>
            <w:r w:rsidRPr="00BF1DE4">
              <w:rPr>
                <w:rFonts w:ascii="Arial" w:hAnsi="Arial" w:cs="Arial"/>
                <w:b/>
                <w:sz w:val="24"/>
                <w:szCs w:val="24"/>
              </w:rPr>
              <w:t>ear)</w:t>
            </w:r>
          </w:p>
        </w:tc>
        <w:tc>
          <w:tcPr>
            <w:tcW w:w="2785" w:type="dxa"/>
          </w:tcPr>
          <w:p w14:paraId="3CBD5ABE" w14:textId="77777777" w:rsidR="00E84BC9" w:rsidRPr="00BF1DE4" w:rsidRDefault="00E84BC9" w:rsidP="00791368">
            <w:pPr>
              <w:autoSpaceDE w:val="0"/>
              <w:autoSpaceDN w:val="0"/>
              <w:adjustRightInd w:val="0"/>
              <w:rPr>
                <w:rFonts w:ascii="Arial" w:hAnsi="Arial" w:cs="Arial"/>
                <w:b/>
                <w:sz w:val="24"/>
                <w:szCs w:val="24"/>
              </w:rPr>
            </w:pPr>
            <w:r w:rsidRPr="00BF1DE4">
              <w:rPr>
                <w:rFonts w:ascii="Arial" w:hAnsi="Arial" w:cs="Arial"/>
                <w:b/>
                <w:sz w:val="24"/>
                <w:szCs w:val="24"/>
              </w:rPr>
              <w:t>348</w:t>
            </w:r>
          </w:p>
        </w:tc>
      </w:tr>
    </w:tbl>
    <w:p w14:paraId="3D778416" w14:textId="77777777" w:rsidR="00E84BC9" w:rsidRDefault="00E84BC9" w:rsidP="00E84BC9">
      <w:pPr>
        <w:autoSpaceDE w:val="0"/>
        <w:autoSpaceDN w:val="0"/>
        <w:adjustRightInd w:val="0"/>
        <w:spacing w:after="0" w:line="240" w:lineRule="auto"/>
        <w:rPr>
          <w:rFonts w:ascii="Arial" w:hAnsi="Arial" w:cs="Arial"/>
          <w:sz w:val="24"/>
          <w:szCs w:val="24"/>
        </w:rPr>
      </w:pPr>
    </w:p>
    <w:p w14:paraId="2D131D81" w14:textId="689B81EC" w:rsidR="00E84BC9" w:rsidRPr="008706C7" w:rsidRDefault="00E84BC9" w:rsidP="00E84BC9">
      <w:pPr>
        <w:autoSpaceDE w:val="0"/>
        <w:autoSpaceDN w:val="0"/>
        <w:adjustRightInd w:val="0"/>
        <w:spacing w:after="0" w:line="240" w:lineRule="auto"/>
        <w:jc w:val="center"/>
        <w:rPr>
          <w:rFonts w:ascii="Arial" w:hAnsi="Arial" w:cs="Arial"/>
          <w:b/>
          <w:sz w:val="24"/>
          <w:szCs w:val="24"/>
        </w:rPr>
      </w:pPr>
      <w:r>
        <w:rPr>
          <w:rFonts w:ascii="Arial" w:hAnsi="Arial" w:cs="Arial"/>
          <w:b/>
          <w:sz w:val="24"/>
          <w:szCs w:val="24"/>
        </w:rPr>
        <w:t>Table 1.</w:t>
      </w:r>
      <w:r w:rsidRPr="008706C7">
        <w:rPr>
          <w:rFonts w:ascii="Arial" w:hAnsi="Arial" w:cs="Arial"/>
          <w:b/>
          <w:sz w:val="24"/>
          <w:szCs w:val="24"/>
        </w:rPr>
        <w:t xml:space="preserve"> </w:t>
      </w:r>
      <w:del w:id="98" w:author="Alexander Slocum" w:date="2014-04-06T09:14:00Z">
        <w:r w:rsidDel="00F74382">
          <w:rPr>
            <w:rFonts w:ascii="Arial" w:hAnsi="Arial" w:cs="Arial"/>
            <w:b/>
            <w:sz w:val="24"/>
            <w:szCs w:val="24"/>
          </w:rPr>
          <w:delText xml:space="preserve">Total </w:delText>
        </w:r>
      </w:del>
      <w:ins w:id="99" w:author="Alexander Slocum" w:date="2014-04-06T09:14:00Z">
        <w:r w:rsidR="00F74382">
          <w:rPr>
            <w:rFonts w:ascii="Arial" w:hAnsi="Arial" w:cs="Arial"/>
            <w:b/>
            <w:sz w:val="24"/>
            <w:szCs w:val="24"/>
          </w:rPr>
          <w:t xml:space="preserve">Estimated total </w:t>
        </w:r>
      </w:ins>
      <w:r>
        <w:rPr>
          <w:rFonts w:ascii="Arial" w:hAnsi="Arial" w:cs="Arial"/>
          <w:b/>
          <w:sz w:val="24"/>
          <w:szCs w:val="24"/>
        </w:rPr>
        <w:t xml:space="preserve">amount of </w:t>
      </w:r>
      <w:r w:rsidRPr="008706C7">
        <w:rPr>
          <w:rFonts w:ascii="Arial" w:hAnsi="Arial" w:cs="Arial"/>
          <w:b/>
          <w:sz w:val="24"/>
          <w:szCs w:val="24"/>
        </w:rPr>
        <w:t>CO</w:t>
      </w:r>
      <w:r w:rsidRPr="008706C7">
        <w:rPr>
          <w:rFonts w:ascii="Arial" w:hAnsi="Arial" w:cs="Arial"/>
          <w:b/>
          <w:sz w:val="16"/>
          <w:szCs w:val="16"/>
        </w:rPr>
        <w:t xml:space="preserve">2 </w:t>
      </w:r>
      <w:r w:rsidRPr="008706C7">
        <w:rPr>
          <w:rFonts w:ascii="Arial" w:hAnsi="Arial" w:cs="Arial"/>
          <w:b/>
          <w:sz w:val="24"/>
          <w:szCs w:val="24"/>
        </w:rPr>
        <w:t xml:space="preserve">from </w:t>
      </w:r>
      <w:r>
        <w:rPr>
          <w:rFonts w:ascii="Arial" w:hAnsi="Arial" w:cs="Arial"/>
          <w:b/>
          <w:sz w:val="24"/>
          <w:szCs w:val="24"/>
        </w:rPr>
        <w:t>Oil</w:t>
      </w:r>
      <w:r w:rsidRPr="008706C7">
        <w:rPr>
          <w:rFonts w:ascii="Arial" w:hAnsi="Arial" w:cs="Arial"/>
          <w:b/>
          <w:sz w:val="24"/>
          <w:szCs w:val="24"/>
        </w:rPr>
        <w:t xml:space="preserve"> Sands </w:t>
      </w:r>
      <w:r>
        <w:rPr>
          <w:rFonts w:ascii="Arial" w:hAnsi="Arial" w:cs="Arial"/>
          <w:b/>
          <w:sz w:val="24"/>
          <w:szCs w:val="24"/>
        </w:rPr>
        <w:t>P</w:t>
      </w:r>
      <w:r w:rsidRPr="008706C7">
        <w:rPr>
          <w:rFonts w:ascii="Arial" w:hAnsi="Arial" w:cs="Arial"/>
          <w:b/>
          <w:sz w:val="24"/>
          <w:szCs w:val="24"/>
        </w:rPr>
        <w:t xml:space="preserve">roduction </w:t>
      </w:r>
      <w:r>
        <w:rPr>
          <w:rFonts w:ascii="Arial" w:hAnsi="Arial" w:cs="Arial"/>
          <w:b/>
          <w:sz w:val="24"/>
          <w:szCs w:val="24"/>
        </w:rPr>
        <w:t>A</w:t>
      </w:r>
      <w:r w:rsidRPr="008706C7">
        <w:rPr>
          <w:rFonts w:ascii="Arial" w:hAnsi="Arial" w:cs="Arial"/>
          <w:b/>
          <w:sz w:val="24"/>
          <w:szCs w:val="24"/>
        </w:rPr>
        <w:t xml:space="preserve">nd </w:t>
      </w:r>
      <w:r>
        <w:rPr>
          <w:rFonts w:ascii="Arial" w:hAnsi="Arial" w:cs="Arial"/>
          <w:b/>
          <w:sz w:val="24"/>
          <w:szCs w:val="24"/>
        </w:rPr>
        <w:t>O</w:t>
      </w:r>
      <w:r w:rsidRPr="008706C7">
        <w:rPr>
          <w:rFonts w:ascii="Arial" w:hAnsi="Arial" w:cs="Arial"/>
          <w:b/>
          <w:sz w:val="24"/>
          <w:szCs w:val="24"/>
        </w:rPr>
        <w:t xml:space="preserve">il </w:t>
      </w:r>
      <w:r>
        <w:rPr>
          <w:rFonts w:ascii="Arial" w:hAnsi="Arial" w:cs="Arial"/>
          <w:b/>
          <w:sz w:val="24"/>
          <w:szCs w:val="24"/>
        </w:rPr>
        <w:t>U</w:t>
      </w:r>
      <w:r w:rsidRPr="008706C7">
        <w:rPr>
          <w:rFonts w:ascii="Arial" w:hAnsi="Arial" w:cs="Arial"/>
          <w:b/>
          <w:sz w:val="24"/>
          <w:szCs w:val="24"/>
        </w:rPr>
        <w:t>se</w:t>
      </w:r>
    </w:p>
    <w:p w14:paraId="515FABB7" w14:textId="77777777" w:rsidR="00E84BC9" w:rsidRDefault="00E84BC9" w:rsidP="00E84BC9">
      <w:pPr>
        <w:autoSpaceDE w:val="0"/>
        <w:autoSpaceDN w:val="0"/>
        <w:adjustRightInd w:val="0"/>
        <w:spacing w:after="0" w:line="240" w:lineRule="auto"/>
        <w:rPr>
          <w:rFonts w:ascii="Arial" w:hAnsi="Arial" w:cs="Arial"/>
          <w:sz w:val="24"/>
          <w:szCs w:val="24"/>
        </w:rPr>
      </w:pPr>
    </w:p>
    <w:p w14:paraId="5E4B5AC1" w14:textId="7F4D30B1" w:rsidR="00E84BC9" w:rsidRPr="00F3537C" w:rsidDel="00F74382" w:rsidRDefault="00E84BC9" w:rsidP="00E84BC9">
      <w:pPr>
        <w:autoSpaceDE w:val="0"/>
        <w:autoSpaceDN w:val="0"/>
        <w:adjustRightInd w:val="0"/>
        <w:spacing w:after="0" w:line="240" w:lineRule="auto"/>
        <w:ind w:firstLine="720"/>
        <w:rPr>
          <w:del w:id="100" w:author="Alexander Slocum" w:date="2014-04-06T09:14:00Z"/>
          <w:rFonts w:ascii="Arial" w:hAnsi="Arial" w:cs="Arial"/>
          <w:sz w:val="24"/>
          <w:szCs w:val="24"/>
        </w:rPr>
      </w:pPr>
      <w:del w:id="101" w:author="Alexander Slocum" w:date="2014-04-06T09:14:00Z">
        <w:r w:rsidRPr="00F3537C" w:rsidDel="00F74382">
          <w:rPr>
            <w:rFonts w:ascii="Arial" w:hAnsi="Arial" w:cs="Arial"/>
            <w:sz w:val="24"/>
            <w:szCs w:val="24"/>
          </w:rPr>
          <w:delText>The recent announcement of the Keystone XL pipeline would allow the</w:delText>
        </w:r>
        <w:r w:rsidDel="00F74382">
          <w:rPr>
            <w:rFonts w:ascii="Arial" w:hAnsi="Arial" w:cs="Arial"/>
            <w:sz w:val="24"/>
            <w:szCs w:val="24"/>
          </w:rPr>
          <w:delText xml:space="preserve"> oil</w:delText>
        </w:r>
        <w:r w:rsidRPr="00F3537C" w:rsidDel="00F74382">
          <w:rPr>
            <w:rFonts w:ascii="Arial" w:hAnsi="Arial" w:cs="Arial"/>
            <w:sz w:val="24"/>
            <w:szCs w:val="24"/>
          </w:rPr>
          <w:delText xml:space="preserve"> sand oil industry to propel mining and production to a whole new level.</w:delText>
        </w:r>
        <w:r w:rsidDel="00F74382">
          <w:rPr>
            <w:rFonts w:ascii="Arial" w:hAnsi="Arial" w:cs="Arial"/>
            <w:sz w:val="24"/>
            <w:szCs w:val="24"/>
          </w:rPr>
          <w:delText xml:space="preserve"> </w:delText>
        </w:r>
      </w:del>
    </w:p>
    <w:p w14:paraId="0BE57EB3" w14:textId="77777777" w:rsidR="00E84BC9" w:rsidRDefault="00E84BC9" w:rsidP="00E84BC9">
      <w:pPr>
        <w:autoSpaceDE w:val="0"/>
        <w:autoSpaceDN w:val="0"/>
        <w:adjustRightInd w:val="0"/>
        <w:spacing w:after="0" w:line="240" w:lineRule="auto"/>
        <w:rPr>
          <w:rFonts w:ascii="Arial" w:hAnsi="Arial" w:cs="Arial"/>
          <w:sz w:val="29"/>
          <w:szCs w:val="29"/>
        </w:rPr>
      </w:pPr>
    </w:p>
    <w:p w14:paraId="7E3A51AB" w14:textId="77777777" w:rsidR="00E84BC9" w:rsidRPr="008706C7" w:rsidRDefault="00E84BC9" w:rsidP="00E84BC9">
      <w:pPr>
        <w:pStyle w:val="Heading2"/>
        <w:rPr>
          <w:rFonts w:ascii="Arial" w:hAnsi="Arial" w:cs="Arial"/>
          <w:color w:val="auto"/>
        </w:rPr>
      </w:pPr>
      <w:bookmarkStart w:id="102" w:name="_Toc384514772"/>
      <w:r w:rsidRPr="008706C7">
        <w:rPr>
          <w:rFonts w:ascii="Arial" w:hAnsi="Arial" w:cs="Arial"/>
          <w:color w:val="auto"/>
        </w:rPr>
        <w:t>2.2 The Keystone XL Pipeline</w:t>
      </w:r>
      <w:bookmarkEnd w:id="102"/>
    </w:p>
    <w:p w14:paraId="1E5C199D" w14:textId="77777777" w:rsidR="00E84BC9" w:rsidRDefault="00E84BC9" w:rsidP="00E84BC9">
      <w:pPr>
        <w:autoSpaceDE w:val="0"/>
        <w:autoSpaceDN w:val="0"/>
        <w:adjustRightInd w:val="0"/>
        <w:spacing w:after="0" w:line="240" w:lineRule="auto"/>
        <w:ind w:firstLine="720"/>
        <w:rPr>
          <w:rFonts w:ascii="Arial" w:hAnsi="Arial" w:cs="Arial"/>
          <w:sz w:val="24"/>
          <w:szCs w:val="24"/>
        </w:rPr>
      </w:pPr>
    </w:p>
    <w:p w14:paraId="4E4F65B0" w14:textId="4F51F335" w:rsidR="00E84BC9" w:rsidDel="00F74382" w:rsidRDefault="00E84BC9" w:rsidP="00E84BC9">
      <w:pPr>
        <w:autoSpaceDE w:val="0"/>
        <w:autoSpaceDN w:val="0"/>
        <w:adjustRightInd w:val="0"/>
        <w:spacing w:after="0" w:line="240" w:lineRule="auto"/>
        <w:ind w:firstLine="720"/>
        <w:rPr>
          <w:del w:id="103" w:author="Alexander Slocum" w:date="2014-04-06T09:14:00Z"/>
          <w:rFonts w:ascii="Arial" w:hAnsi="Arial" w:cs="Arial"/>
          <w:sz w:val="24"/>
          <w:szCs w:val="24"/>
        </w:rPr>
      </w:pPr>
      <w:r>
        <w:rPr>
          <w:rFonts w:ascii="Arial" w:hAnsi="Arial" w:cs="Arial"/>
          <w:sz w:val="24"/>
          <w:szCs w:val="24"/>
        </w:rPr>
        <w:t>T</w:t>
      </w:r>
      <w:r w:rsidRPr="00F3537C">
        <w:rPr>
          <w:rFonts w:ascii="Arial" w:hAnsi="Arial" w:cs="Arial"/>
          <w:sz w:val="24"/>
          <w:szCs w:val="24"/>
        </w:rPr>
        <w:t>he pipeline is a major milesto</w:t>
      </w:r>
      <w:r>
        <w:rPr>
          <w:rFonts w:ascii="Arial" w:hAnsi="Arial" w:cs="Arial"/>
          <w:sz w:val="24"/>
          <w:szCs w:val="24"/>
        </w:rPr>
        <w:t>ne in the next phase of extract</w:t>
      </w:r>
      <w:r w:rsidRPr="00F3537C">
        <w:rPr>
          <w:rFonts w:ascii="Arial" w:hAnsi="Arial" w:cs="Arial"/>
          <w:sz w:val="24"/>
          <w:szCs w:val="24"/>
        </w:rPr>
        <w:t xml:space="preserve">ing </w:t>
      </w:r>
      <w:r>
        <w:rPr>
          <w:rFonts w:ascii="Arial" w:hAnsi="Arial" w:cs="Arial"/>
          <w:sz w:val="24"/>
          <w:szCs w:val="24"/>
        </w:rPr>
        <w:t>oil</w:t>
      </w:r>
      <w:r w:rsidRPr="00F3537C">
        <w:rPr>
          <w:rFonts w:ascii="Arial" w:hAnsi="Arial" w:cs="Arial"/>
          <w:sz w:val="24"/>
          <w:szCs w:val="24"/>
        </w:rPr>
        <w:t xml:space="preserve"> sands under Canada's Boreal Forest to reach higher prices of overseas</w:t>
      </w:r>
      <w:r>
        <w:rPr>
          <w:rFonts w:ascii="Arial" w:hAnsi="Arial" w:cs="Arial"/>
          <w:sz w:val="24"/>
          <w:szCs w:val="24"/>
        </w:rPr>
        <w:t xml:space="preserve"> </w:t>
      </w:r>
      <w:r w:rsidRPr="00F3537C">
        <w:rPr>
          <w:rFonts w:ascii="Arial" w:hAnsi="Arial" w:cs="Arial"/>
          <w:sz w:val="24"/>
          <w:szCs w:val="24"/>
        </w:rPr>
        <w:t>markets.</w:t>
      </w:r>
      <w:r>
        <w:rPr>
          <w:rFonts w:ascii="Arial" w:hAnsi="Arial" w:cs="Arial"/>
          <w:sz w:val="24"/>
          <w:szCs w:val="24"/>
        </w:rPr>
        <w:t xml:space="preserve"> </w:t>
      </w:r>
      <w:ins w:id="104" w:author="Alexander Slocum" w:date="2014-04-06T09:14:00Z">
        <w:r w:rsidR="00F74382">
          <w:rPr>
            <w:rFonts w:ascii="Arial" w:hAnsi="Arial" w:cs="Arial"/>
            <w:sz w:val="24"/>
            <w:szCs w:val="24"/>
          </w:rPr>
          <w:t>T</w:t>
        </w:r>
      </w:ins>
    </w:p>
    <w:p w14:paraId="56FCFFFB" w14:textId="77777777" w:rsidR="00E84BC9" w:rsidDel="00F74382" w:rsidRDefault="00E84BC9" w:rsidP="00E84BC9">
      <w:pPr>
        <w:autoSpaceDE w:val="0"/>
        <w:autoSpaceDN w:val="0"/>
        <w:adjustRightInd w:val="0"/>
        <w:spacing w:after="0" w:line="240" w:lineRule="auto"/>
        <w:ind w:firstLine="720"/>
        <w:rPr>
          <w:del w:id="105" w:author="Alexander Slocum" w:date="2014-04-06T09:14:00Z"/>
          <w:rFonts w:ascii="Arial" w:hAnsi="Arial" w:cs="Arial"/>
          <w:sz w:val="24"/>
          <w:szCs w:val="24"/>
        </w:rPr>
      </w:pPr>
    </w:p>
    <w:p w14:paraId="42F5215E" w14:textId="15EC0A4E" w:rsidR="00E84BC9" w:rsidRDefault="00E84BC9" w:rsidP="00263123">
      <w:pPr>
        <w:autoSpaceDE w:val="0"/>
        <w:autoSpaceDN w:val="0"/>
        <w:adjustRightInd w:val="0"/>
        <w:spacing w:after="0" w:line="240" w:lineRule="auto"/>
        <w:ind w:firstLine="720"/>
        <w:rPr>
          <w:rFonts w:ascii="Arial" w:hAnsi="Arial" w:cs="Arial"/>
          <w:sz w:val="24"/>
          <w:szCs w:val="24"/>
        </w:rPr>
      </w:pPr>
      <w:del w:id="106" w:author="Alexander Slocum" w:date="2014-04-06T09:14:00Z">
        <w:r w:rsidDel="00F74382">
          <w:rPr>
            <w:rFonts w:ascii="Arial" w:hAnsi="Arial" w:cs="Arial"/>
            <w:sz w:val="24"/>
            <w:szCs w:val="24"/>
          </w:rPr>
          <w:delText>Here is t</w:delText>
        </w:r>
      </w:del>
      <w:r>
        <w:rPr>
          <w:rFonts w:ascii="Arial" w:hAnsi="Arial" w:cs="Arial"/>
          <w:sz w:val="24"/>
          <w:szCs w:val="24"/>
        </w:rPr>
        <w:t>he p</w:t>
      </w:r>
      <w:r w:rsidRPr="008706C7">
        <w:rPr>
          <w:rFonts w:ascii="Arial" w:hAnsi="Arial" w:cs="Arial"/>
          <w:sz w:val="24"/>
          <w:szCs w:val="24"/>
        </w:rPr>
        <w:t xml:space="preserve">rojected </w:t>
      </w:r>
      <w:r>
        <w:rPr>
          <w:rFonts w:ascii="Arial" w:hAnsi="Arial" w:cs="Arial"/>
          <w:sz w:val="24"/>
          <w:szCs w:val="24"/>
        </w:rPr>
        <w:t>i</w:t>
      </w:r>
      <w:r w:rsidRPr="008706C7">
        <w:rPr>
          <w:rFonts w:ascii="Arial" w:hAnsi="Arial" w:cs="Arial"/>
          <w:sz w:val="24"/>
          <w:szCs w:val="24"/>
        </w:rPr>
        <w:t xml:space="preserve">mpact of Keystone XL by </w:t>
      </w:r>
      <w:r>
        <w:rPr>
          <w:rFonts w:ascii="Arial" w:hAnsi="Arial" w:cs="Arial"/>
          <w:sz w:val="24"/>
          <w:szCs w:val="24"/>
        </w:rPr>
        <w:t xml:space="preserve">the U.S Department of State </w:t>
      </w:r>
      <w:r w:rsidRPr="007D6800">
        <w:rPr>
          <w:rFonts w:ascii="Arial" w:hAnsi="Arial" w:cs="Arial"/>
          <w:sz w:val="24"/>
          <w:szCs w:val="24"/>
        </w:rPr>
        <w:t xml:space="preserve">in </w:t>
      </w:r>
      <w:r>
        <w:rPr>
          <w:rFonts w:ascii="Arial" w:hAnsi="Arial" w:cs="Arial"/>
          <w:sz w:val="24"/>
          <w:szCs w:val="24"/>
        </w:rPr>
        <w:t>t</w:t>
      </w:r>
      <w:r w:rsidRPr="007D6800">
        <w:rPr>
          <w:rFonts w:ascii="Arial" w:hAnsi="Arial" w:cs="Arial"/>
          <w:sz w:val="24"/>
          <w:szCs w:val="24"/>
        </w:rPr>
        <w:t xml:space="preserve">he </w:t>
      </w:r>
      <w:r>
        <w:rPr>
          <w:rFonts w:ascii="Arial" w:hAnsi="Arial" w:cs="Arial"/>
          <w:sz w:val="24"/>
          <w:szCs w:val="24"/>
        </w:rPr>
        <w:t>“</w:t>
      </w:r>
      <w:r w:rsidRPr="007D6800">
        <w:rPr>
          <w:rFonts w:ascii="Arial" w:hAnsi="Arial" w:cs="Arial"/>
          <w:sz w:val="24"/>
          <w:szCs w:val="24"/>
        </w:rPr>
        <w:t>Final Environmental Impact Statement</w:t>
      </w:r>
      <w:r>
        <w:rPr>
          <w:rFonts w:ascii="Arial" w:hAnsi="Arial" w:cs="Arial"/>
          <w:sz w:val="24"/>
          <w:szCs w:val="24"/>
        </w:rPr>
        <w:t>”</w:t>
      </w:r>
      <w:r w:rsidRPr="008706C7">
        <w:rPr>
          <w:rFonts w:ascii="Arial" w:hAnsi="Arial" w:cs="Arial"/>
          <w:sz w:val="24"/>
          <w:szCs w:val="24"/>
        </w:rPr>
        <w:t xml:space="preserve"> </w:t>
      </w:r>
      <w:r>
        <w:rPr>
          <w:rFonts w:ascii="Arial" w:hAnsi="Arial" w:cs="Arial"/>
          <w:sz w:val="24"/>
          <w:szCs w:val="24"/>
        </w:rPr>
        <w:t>(</w:t>
      </w:r>
      <w:r w:rsidRPr="008706C7">
        <w:rPr>
          <w:rFonts w:ascii="Arial" w:hAnsi="Arial" w:cs="Arial"/>
          <w:sz w:val="24"/>
          <w:szCs w:val="24"/>
        </w:rPr>
        <w:t>FEIS</w:t>
      </w:r>
      <w:r>
        <w:rPr>
          <w:rFonts w:ascii="Arial" w:hAnsi="Arial" w:cs="Arial"/>
          <w:sz w:val="24"/>
          <w:szCs w:val="24"/>
        </w:rPr>
        <w:t>)</w:t>
      </w:r>
      <w:r w:rsidRPr="008706C7">
        <w:rPr>
          <w:rFonts w:ascii="Arial" w:hAnsi="Arial" w:cs="Arial"/>
          <w:sz w:val="24"/>
          <w:szCs w:val="24"/>
        </w:rPr>
        <w:t xml:space="preserve"> [</w:t>
      </w:r>
      <w:r>
        <w:rPr>
          <w:rFonts w:ascii="Arial" w:hAnsi="Arial" w:cs="Arial"/>
          <w:sz w:val="24"/>
          <w:szCs w:val="24"/>
        </w:rPr>
        <w:t>4</w:t>
      </w:r>
      <w:r w:rsidRPr="008706C7">
        <w:rPr>
          <w:rFonts w:ascii="Arial" w:hAnsi="Arial" w:cs="Arial"/>
          <w:sz w:val="24"/>
          <w:szCs w:val="24"/>
        </w:rPr>
        <w:t>]</w:t>
      </w:r>
      <w:ins w:id="107" w:author="Alexander Slocum" w:date="2014-04-06T09:14:00Z">
        <w:r w:rsidR="00F74382">
          <w:rPr>
            <w:rFonts w:ascii="Arial" w:hAnsi="Arial" w:cs="Arial"/>
            <w:sz w:val="24"/>
            <w:szCs w:val="24"/>
          </w:rPr>
          <w:t xml:space="preserve"> is stated as:</w:t>
        </w:r>
      </w:ins>
      <w:del w:id="108" w:author="Alexander Slocum" w:date="2014-04-06T09:14:00Z">
        <w:r w:rsidRPr="008706C7" w:rsidDel="00F74382">
          <w:rPr>
            <w:rFonts w:ascii="Arial" w:hAnsi="Arial" w:cs="Arial"/>
            <w:sz w:val="24"/>
            <w:szCs w:val="24"/>
          </w:rPr>
          <w:delText>:</w:delText>
        </w:r>
      </w:del>
    </w:p>
    <w:p w14:paraId="510DDD2D" w14:textId="77777777" w:rsidR="00E84BC9" w:rsidRPr="008706C7" w:rsidRDefault="00E84BC9" w:rsidP="00E84BC9">
      <w:pPr>
        <w:autoSpaceDE w:val="0"/>
        <w:autoSpaceDN w:val="0"/>
        <w:adjustRightInd w:val="0"/>
        <w:spacing w:after="0" w:line="240" w:lineRule="auto"/>
        <w:rPr>
          <w:rFonts w:ascii="Arial" w:hAnsi="Arial" w:cs="Arial"/>
          <w:sz w:val="24"/>
          <w:szCs w:val="24"/>
        </w:rPr>
      </w:pPr>
    </w:p>
    <w:p w14:paraId="1BEAF2DF" w14:textId="77777777" w:rsidR="00E84BC9" w:rsidRPr="008706C7" w:rsidRDefault="00E84BC9" w:rsidP="00E84BC9">
      <w:pPr>
        <w:pStyle w:val="ListParagraph"/>
        <w:numPr>
          <w:ilvl w:val="0"/>
          <w:numId w:val="2"/>
        </w:numPr>
        <w:autoSpaceDE w:val="0"/>
        <w:autoSpaceDN w:val="0"/>
        <w:adjustRightInd w:val="0"/>
        <w:spacing w:after="0" w:line="240" w:lineRule="auto"/>
        <w:rPr>
          <w:rFonts w:ascii="Arial" w:hAnsi="Arial" w:cs="Arial"/>
          <w:sz w:val="24"/>
          <w:szCs w:val="24"/>
        </w:rPr>
      </w:pPr>
      <w:r w:rsidRPr="008706C7">
        <w:rPr>
          <w:rFonts w:ascii="Arial" w:hAnsi="Arial" w:cs="Arial"/>
          <w:sz w:val="24"/>
          <w:szCs w:val="24"/>
        </w:rPr>
        <w:t xml:space="preserve">Projected 830,000 barrels/day </w:t>
      </w:r>
      <w:r>
        <w:rPr>
          <w:rFonts w:ascii="Arial" w:hAnsi="Arial" w:cs="Arial"/>
          <w:sz w:val="24"/>
          <w:szCs w:val="24"/>
        </w:rPr>
        <w:t>fl</w:t>
      </w:r>
      <w:r w:rsidRPr="008706C7">
        <w:rPr>
          <w:rFonts w:ascii="Arial" w:hAnsi="Arial" w:cs="Arial"/>
          <w:sz w:val="24"/>
          <w:szCs w:val="24"/>
        </w:rPr>
        <w:t>ow</w:t>
      </w:r>
    </w:p>
    <w:p w14:paraId="1F742197" w14:textId="00F7326C" w:rsidR="00E84BC9" w:rsidRPr="008706C7" w:rsidRDefault="00F74382" w:rsidP="00E84BC9">
      <w:pPr>
        <w:pStyle w:val="ListParagraph"/>
        <w:numPr>
          <w:ilvl w:val="0"/>
          <w:numId w:val="2"/>
        </w:numPr>
        <w:autoSpaceDE w:val="0"/>
        <w:autoSpaceDN w:val="0"/>
        <w:adjustRightInd w:val="0"/>
        <w:spacing w:after="0" w:line="240" w:lineRule="auto"/>
        <w:rPr>
          <w:rFonts w:ascii="Arial" w:hAnsi="Arial" w:cs="Arial"/>
          <w:sz w:val="24"/>
          <w:szCs w:val="24"/>
        </w:rPr>
      </w:pPr>
      <w:ins w:id="109" w:author="Alexander Slocum" w:date="2014-04-06T09:15:00Z">
        <w:r>
          <w:rPr>
            <w:rFonts w:ascii="Arial" w:hAnsi="Arial" w:cs="Arial"/>
            <w:sz w:val="24"/>
            <w:szCs w:val="24"/>
          </w:rPr>
          <w:t xml:space="preserve">Ad additional </w:t>
        </w:r>
      </w:ins>
      <w:del w:id="110" w:author="Alexander Slocum" w:date="2014-04-06T09:14:00Z">
        <w:r w:rsidR="00E84BC9" w:rsidRPr="008706C7" w:rsidDel="00F74382">
          <w:rPr>
            <w:rFonts w:ascii="Arial" w:hAnsi="Arial" w:cs="Arial"/>
            <w:sz w:val="24"/>
            <w:szCs w:val="24"/>
          </w:rPr>
          <w:delText xml:space="preserve">Add between </w:delText>
        </w:r>
      </w:del>
      <w:r w:rsidR="00E84BC9" w:rsidRPr="008706C7">
        <w:rPr>
          <w:rFonts w:ascii="Arial" w:hAnsi="Arial" w:cs="Arial"/>
          <w:sz w:val="24"/>
          <w:szCs w:val="24"/>
        </w:rPr>
        <w:t xml:space="preserve">147 to 168 million metric tons of greenhouse gas emissions </w:t>
      </w:r>
      <w:ins w:id="111" w:author="Alexander Slocum" w:date="2014-04-06T09:15:00Z">
        <w:r>
          <w:rPr>
            <w:rFonts w:ascii="Arial" w:hAnsi="Arial" w:cs="Arial"/>
            <w:sz w:val="24"/>
            <w:szCs w:val="24"/>
          </w:rPr>
          <w:t xml:space="preserve">would be </w:t>
        </w:r>
      </w:ins>
      <w:r w:rsidR="00E84BC9" w:rsidRPr="008706C7">
        <w:rPr>
          <w:rFonts w:ascii="Arial" w:hAnsi="Arial" w:cs="Arial"/>
          <w:sz w:val="24"/>
          <w:szCs w:val="24"/>
        </w:rPr>
        <w:t>annually</w:t>
      </w:r>
      <w:ins w:id="112" w:author="Alexander Slocum" w:date="2014-04-06T09:15:00Z">
        <w:r>
          <w:rPr>
            <w:rFonts w:ascii="Arial" w:hAnsi="Arial" w:cs="Arial"/>
            <w:sz w:val="24"/>
            <w:szCs w:val="24"/>
          </w:rPr>
          <w:t xml:space="preserve"> released</w:t>
        </w:r>
      </w:ins>
    </w:p>
    <w:p w14:paraId="453969C2" w14:textId="77777777" w:rsidR="00E84BC9" w:rsidRPr="00BD60A5" w:rsidRDefault="00E84BC9" w:rsidP="00E84BC9">
      <w:pPr>
        <w:autoSpaceDE w:val="0"/>
        <w:autoSpaceDN w:val="0"/>
        <w:adjustRightInd w:val="0"/>
        <w:spacing w:after="0" w:line="240" w:lineRule="auto"/>
        <w:ind w:left="360"/>
        <w:rPr>
          <w:rFonts w:ascii="Arial" w:hAnsi="Arial" w:cs="Arial"/>
          <w:sz w:val="24"/>
          <w:szCs w:val="24"/>
        </w:rPr>
      </w:pPr>
    </w:p>
    <w:p w14:paraId="469B1164" w14:textId="69AD47F0" w:rsidR="00E84BC9" w:rsidRPr="00BD60A5" w:rsidDel="00B84D5B" w:rsidRDefault="00E84BC9" w:rsidP="00E84BC9">
      <w:pPr>
        <w:autoSpaceDE w:val="0"/>
        <w:autoSpaceDN w:val="0"/>
        <w:adjustRightInd w:val="0"/>
        <w:spacing w:after="0" w:line="240" w:lineRule="auto"/>
        <w:ind w:firstLine="720"/>
        <w:rPr>
          <w:del w:id="113" w:author="Alexander Slocum" w:date="2014-04-06T09:26:00Z"/>
          <w:rFonts w:ascii="Arial" w:hAnsi="Arial" w:cs="Arial"/>
          <w:sz w:val="24"/>
          <w:szCs w:val="24"/>
        </w:rPr>
      </w:pPr>
      <w:r w:rsidRPr="00BD60A5">
        <w:rPr>
          <w:rFonts w:ascii="Arial" w:hAnsi="Arial" w:cs="Arial"/>
          <w:sz w:val="24"/>
          <w:szCs w:val="24"/>
        </w:rPr>
        <w:t xml:space="preserve">The Canadian Association of Petroleum Producers (CAPP) 2013 Crude Oil Forecast, Markets and Transportation </w:t>
      </w:r>
      <w:del w:id="114" w:author="Alexander Slocum" w:date="2014-04-06T09:15:00Z">
        <w:r w:rsidRPr="00BD60A5" w:rsidDel="00F74382">
          <w:rPr>
            <w:rFonts w:ascii="Arial" w:hAnsi="Arial" w:cs="Arial"/>
            <w:sz w:val="24"/>
            <w:szCs w:val="24"/>
          </w:rPr>
          <w:delText xml:space="preserve">estimates </w:delText>
        </w:r>
      </w:del>
      <w:r w:rsidRPr="00BD60A5">
        <w:rPr>
          <w:rFonts w:ascii="Arial" w:hAnsi="Arial" w:cs="Arial"/>
          <w:sz w:val="24"/>
          <w:szCs w:val="24"/>
        </w:rPr>
        <w:t>forecasts Canadian crude oil production will more than double to 6.7 million barrels per day by 2030 from 3.2 million barrels per day in 2012. This includes oil sands production of 5.2 million barrels per day by 2030, up from 1.8 million barrels per day in 2012 [19].</w:t>
      </w:r>
      <w:ins w:id="115" w:author="Alexander Slocum" w:date="2014-04-06T09:26:00Z">
        <w:r w:rsidR="00B84D5B">
          <w:rPr>
            <w:rFonts w:ascii="Arial" w:hAnsi="Arial" w:cs="Arial"/>
            <w:sz w:val="24"/>
            <w:szCs w:val="24"/>
          </w:rPr>
          <w:t xml:space="preserve">  Meanwhile, the </w:t>
        </w:r>
      </w:ins>
    </w:p>
    <w:p w14:paraId="45F701F8" w14:textId="77777777" w:rsidR="00E84BC9" w:rsidRPr="008706C7" w:rsidDel="00B84D5B" w:rsidRDefault="00E84BC9" w:rsidP="00E84BC9">
      <w:pPr>
        <w:autoSpaceDE w:val="0"/>
        <w:autoSpaceDN w:val="0"/>
        <w:adjustRightInd w:val="0"/>
        <w:spacing w:after="0" w:line="240" w:lineRule="auto"/>
        <w:ind w:left="360"/>
        <w:rPr>
          <w:del w:id="116" w:author="Alexander Slocum" w:date="2014-04-06T09:26:00Z"/>
          <w:rFonts w:ascii="Arial" w:hAnsi="Arial" w:cs="Arial"/>
          <w:sz w:val="24"/>
          <w:szCs w:val="24"/>
        </w:rPr>
      </w:pPr>
    </w:p>
    <w:p w14:paraId="30135C5D" w14:textId="4E15C4A9" w:rsidR="00E84BC9" w:rsidDel="002105E6" w:rsidRDefault="00E84BC9">
      <w:pPr>
        <w:autoSpaceDE w:val="0"/>
        <w:autoSpaceDN w:val="0"/>
        <w:adjustRightInd w:val="0"/>
        <w:spacing w:after="0" w:line="240" w:lineRule="auto"/>
        <w:ind w:firstLine="720"/>
        <w:rPr>
          <w:del w:id="117" w:author="Alexander Slocum" w:date="2014-04-06T09:33:00Z"/>
          <w:rFonts w:ascii="Arial" w:hAnsi="Arial" w:cs="Arial"/>
          <w:sz w:val="24"/>
          <w:szCs w:val="24"/>
        </w:rPr>
      </w:pPr>
      <w:del w:id="118" w:author="Alexander Slocum" w:date="2014-04-06T09:26:00Z">
        <w:r w:rsidRPr="00F3537C" w:rsidDel="00B84D5B">
          <w:rPr>
            <w:rFonts w:ascii="Arial" w:hAnsi="Arial" w:cs="Arial"/>
            <w:sz w:val="24"/>
            <w:szCs w:val="24"/>
          </w:rPr>
          <w:delText xml:space="preserve">In a recent article by </w:delText>
        </w:r>
      </w:del>
      <w:r w:rsidRPr="00F3537C">
        <w:rPr>
          <w:rFonts w:ascii="Arial" w:hAnsi="Arial" w:cs="Arial"/>
          <w:sz w:val="24"/>
          <w:szCs w:val="24"/>
        </w:rPr>
        <w:t>Environment News Service</w:t>
      </w:r>
      <w:ins w:id="119" w:author="Alexander Slocum" w:date="2014-04-06T09:26:00Z">
        <w:r w:rsidR="00B84D5B">
          <w:rPr>
            <w:rFonts w:ascii="Arial" w:hAnsi="Arial" w:cs="Arial"/>
            <w:sz w:val="24"/>
            <w:szCs w:val="24"/>
          </w:rPr>
          <w:t xml:space="preserve"> reported</w:t>
        </w:r>
      </w:ins>
      <w:del w:id="120" w:author="Alexander Slocum" w:date="2014-04-06T09:26:00Z">
        <w:r w:rsidRPr="00F3537C" w:rsidDel="00B84D5B">
          <w:rPr>
            <w:rFonts w:ascii="Arial" w:hAnsi="Arial" w:cs="Arial"/>
            <w:sz w:val="24"/>
            <w:szCs w:val="24"/>
          </w:rPr>
          <w:delText>,</w:delText>
        </w:r>
      </w:del>
      <w:r w:rsidRPr="00F3537C">
        <w:rPr>
          <w:rFonts w:ascii="Arial" w:hAnsi="Arial" w:cs="Arial"/>
          <w:sz w:val="24"/>
          <w:szCs w:val="24"/>
        </w:rPr>
        <w:t xml:space="preserve"> two senators called on</w:t>
      </w:r>
      <w:r>
        <w:rPr>
          <w:rFonts w:ascii="Arial" w:hAnsi="Arial" w:cs="Arial"/>
          <w:sz w:val="24"/>
          <w:szCs w:val="24"/>
        </w:rPr>
        <w:t xml:space="preserve"> </w:t>
      </w:r>
      <w:del w:id="121" w:author="Alexander Slocum" w:date="2014-04-06T09:26:00Z">
        <w:r w:rsidRPr="00F3537C" w:rsidDel="00B84D5B">
          <w:rPr>
            <w:rFonts w:ascii="Arial" w:hAnsi="Arial" w:cs="Arial"/>
            <w:sz w:val="24"/>
            <w:szCs w:val="24"/>
          </w:rPr>
          <w:delText xml:space="preserve">the </w:delText>
        </w:r>
      </w:del>
      <w:r w:rsidRPr="00F3537C">
        <w:rPr>
          <w:rFonts w:ascii="Arial" w:hAnsi="Arial" w:cs="Arial"/>
          <w:sz w:val="24"/>
          <w:szCs w:val="24"/>
        </w:rPr>
        <w:t>Secre</w:t>
      </w:r>
      <w:r>
        <w:rPr>
          <w:rFonts w:ascii="Arial" w:hAnsi="Arial" w:cs="Arial"/>
          <w:sz w:val="24"/>
          <w:szCs w:val="24"/>
        </w:rPr>
        <w:t>tar</w:t>
      </w:r>
      <w:r w:rsidRPr="00F3537C">
        <w:rPr>
          <w:rFonts w:ascii="Arial" w:hAnsi="Arial" w:cs="Arial"/>
          <w:sz w:val="24"/>
          <w:szCs w:val="24"/>
        </w:rPr>
        <w:t xml:space="preserve">y of State John Kerry and </w:t>
      </w:r>
      <w:r>
        <w:rPr>
          <w:rFonts w:ascii="Arial" w:hAnsi="Arial" w:cs="Arial"/>
          <w:sz w:val="24"/>
          <w:szCs w:val="24"/>
        </w:rPr>
        <w:t>the Obama Administration to conduct “</w:t>
      </w:r>
      <w:r w:rsidRPr="00F3537C">
        <w:rPr>
          <w:rFonts w:ascii="Arial" w:hAnsi="Arial" w:cs="Arial"/>
          <w:sz w:val="24"/>
          <w:szCs w:val="24"/>
        </w:rPr>
        <w:t xml:space="preserve">an </w:t>
      </w:r>
      <w:r w:rsidRPr="00F3537C">
        <w:rPr>
          <w:rFonts w:ascii="Arial" w:hAnsi="Arial" w:cs="Arial"/>
          <w:sz w:val="24"/>
          <w:szCs w:val="24"/>
        </w:rPr>
        <w:lastRenderedPageBreak/>
        <w:t>immediate and comprehensive study" of the public health risks</w:t>
      </w:r>
      <w:r>
        <w:rPr>
          <w:rFonts w:ascii="Arial" w:hAnsi="Arial" w:cs="Arial"/>
          <w:sz w:val="24"/>
          <w:szCs w:val="24"/>
        </w:rPr>
        <w:t xml:space="preserve"> </w:t>
      </w:r>
      <w:r w:rsidRPr="00F3537C">
        <w:rPr>
          <w:rFonts w:ascii="Arial" w:hAnsi="Arial" w:cs="Arial"/>
          <w:sz w:val="24"/>
          <w:szCs w:val="24"/>
        </w:rPr>
        <w:t>to communities from the proposed Keystone XL pipeline would carry diluted</w:t>
      </w:r>
      <w:r>
        <w:rPr>
          <w:rFonts w:ascii="Arial" w:hAnsi="Arial" w:cs="Arial"/>
          <w:sz w:val="24"/>
          <w:szCs w:val="24"/>
        </w:rPr>
        <w:t xml:space="preserve"> </w:t>
      </w:r>
      <w:r w:rsidRPr="00F3537C">
        <w:rPr>
          <w:rFonts w:ascii="Arial" w:hAnsi="Arial" w:cs="Arial"/>
          <w:sz w:val="24"/>
          <w:szCs w:val="24"/>
        </w:rPr>
        <w:t>bitumen from Alberta across the US-Can</w:t>
      </w:r>
      <w:r>
        <w:rPr>
          <w:rFonts w:ascii="Arial" w:hAnsi="Arial" w:cs="Arial"/>
          <w:sz w:val="24"/>
          <w:szCs w:val="24"/>
        </w:rPr>
        <w:t>ada border to refi</w:t>
      </w:r>
      <w:r w:rsidRPr="00F3537C">
        <w:rPr>
          <w:rFonts w:ascii="Arial" w:hAnsi="Arial" w:cs="Arial"/>
          <w:sz w:val="24"/>
          <w:szCs w:val="24"/>
        </w:rPr>
        <w:t>neries on the Texas</w:t>
      </w:r>
      <w:r>
        <w:rPr>
          <w:rFonts w:ascii="Arial" w:hAnsi="Arial" w:cs="Arial"/>
          <w:sz w:val="24"/>
          <w:szCs w:val="24"/>
        </w:rPr>
        <w:t xml:space="preserve"> Gulf Coast </w:t>
      </w:r>
      <w:r w:rsidRPr="00F3537C">
        <w:rPr>
          <w:rFonts w:ascii="Arial" w:hAnsi="Arial" w:cs="Arial"/>
          <w:sz w:val="24"/>
          <w:szCs w:val="24"/>
        </w:rPr>
        <w:t>[</w:t>
      </w:r>
      <w:r>
        <w:rPr>
          <w:rFonts w:ascii="Arial" w:hAnsi="Arial" w:cs="Arial"/>
          <w:sz w:val="24"/>
          <w:szCs w:val="24"/>
        </w:rPr>
        <w:t>5</w:t>
      </w:r>
      <w:r w:rsidRPr="00F3537C">
        <w:rPr>
          <w:rFonts w:ascii="Arial" w:hAnsi="Arial" w:cs="Arial"/>
          <w:sz w:val="24"/>
          <w:szCs w:val="24"/>
        </w:rPr>
        <w:t>].</w:t>
      </w:r>
      <w:ins w:id="122" w:author="Alexander Slocum" w:date="2014-04-06T09:33:00Z">
        <w:r w:rsidR="002105E6">
          <w:rPr>
            <w:rFonts w:ascii="Arial" w:hAnsi="Arial" w:cs="Arial"/>
            <w:sz w:val="24"/>
            <w:szCs w:val="24"/>
          </w:rPr>
          <w:t xml:space="preserve">  </w:t>
        </w:r>
      </w:ins>
    </w:p>
    <w:p w14:paraId="71CB2A62" w14:textId="77777777" w:rsidR="00E84BC9" w:rsidRPr="00F3537C" w:rsidDel="002105E6" w:rsidRDefault="00E84BC9" w:rsidP="00E84BC9">
      <w:pPr>
        <w:autoSpaceDE w:val="0"/>
        <w:autoSpaceDN w:val="0"/>
        <w:adjustRightInd w:val="0"/>
        <w:spacing w:after="0" w:line="240" w:lineRule="auto"/>
        <w:ind w:firstLine="360"/>
        <w:rPr>
          <w:del w:id="123" w:author="Alexander Slocum" w:date="2014-04-06T09:33:00Z"/>
          <w:rFonts w:ascii="Arial" w:hAnsi="Arial" w:cs="Arial"/>
          <w:sz w:val="24"/>
          <w:szCs w:val="24"/>
        </w:rPr>
      </w:pPr>
    </w:p>
    <w:p w14:paraId="406FC0D4" w14:textId="5EC0ADE7" w:rsidR="002105E6" w:rsidDel="002105E6" w:rsidRDefault="002105E6">
      <w:pPr>
        <w:autoSpaceDE w:val="0"/>
        <w:autoSpaceDN w:val="0"/>
        <w:adjustRightInd w:val="0"/>
        <w:spacing w:after="0" w:line="240" w:lineRule="auto"/>
        <w:ind w:firstLine="720"/>
        <w:rPr>
          <w:del w:id="124" w:author="Alexander Slocum" w:date="2014-04-06T09:33:00Z"/>
          <w:rFonts w:ascii="Arial" w:hAnsi="Arial" w:cs="Arial"/>
          <w:sz w:val="24"/>
          <w:szCs w:val="24"/>
        </w:rPr>
      </w:pPr>
      <w:ins w:id="125" w:author="Alexander Slocum" w:date="2014-04-06T09:32:00Z">
        <w:r>
          <w:rPr>
            <w:rFonts w:ascii="Arial" w:hAnsi="Arial" w:cs="Arial"/>
            <w:sz w:val="24"/>
            <w:szCs w:val="24"/>
          </w:rPr>
          <w:t>These</w:t>
        </w:r>
      </w:ins>
      <w:ins w:id="126" w:author="Alexander Slocum" w:date="2014-04-06T09:31:00Z">
        <w:r>
          <w:rPr>
            <w:rFonts w:ascii="Arial" w:hAnsi="Arial" w:cs="Arial"/>
            <w:sz w:val="24"/>
            <w:szCs w:val="24"/>
          </w:rPr>
          <w:t xml:space="preserve"> opposing points </w:t>
        </w:r>
      </w:ins>
      <w:ins w:id="127" w:author="Alexander Slocum" w:date="2014-04-06T09:32:00Z">
        <w:r>
          <w:rPr>
            <w:rFonts w:ascii="Arial" w:hAnsi="Arial" w:cs="Arial"/>
            <w:sz w:val="24"/>
            <w:szCs w:val="24"/>
          </w:rPr>
          <w:t xml:space="preserve">of view may be resolved, we hypothesize </w:t>
        </w:r>
      </w:ins>
      <w:del w:id="128" w:author="Alexander Slocum" w:date="2014-04-06T09:32:00Z">
        <w:r w:rsidR="00E84BC9" w:rsidDel="002105E6">
          <w:rPr>
            <w:rFonts w:ascii="Arial" w:hAnsi="Arial" w:cs="Arial"/>
            <w:sz w:val="24"/>
            <w:szCs w:val="24"/>
          </w:rPr>
          <w:delText>Canada's position has been clear:</w:delText>
        </w:r>
        <w:r w:rsidR="00E84BC9" w:rsidRPr="00F3537C" w:rsidDel="002105E6">
          <w:rPr>
            <w:rFonts w:ascii="Arial" w:hAnsi="Arial" w:cs="Arial"/>
            <w:sz w:val="24"/>
            <w:szCs w:val="24"/>
          </w:rPr>
          <w:delText xml:space="preserve"> </w:delText>
        </w:r>
        <w:r w:rsidR="00E84BC9" w:rsidDel="002105E6">
          <w:rPr>
            <w:rFonts w:ascii="Arial" w:hAnsi="Arial" w:cs="Arial"/>
            <w:sz w:val="24"/>
            <w:szCs w:val="24"/>
          </w:rPr>
          <w:delText>oil</w:delText>
        </w:r>
        <w:r w:rsidR="00E84BC9" w:rsidRPr="00F3537C" w:rsidDel="002105E6">
          <w:rPr>
            <w:rFonts w:ascii="Arial" w:hAnsi="Arial" w:cs="Arial"/>
            <w:sz w:val="24"/>
            <w:szCs w:val="24"/>
          </w:rPr>
          <w:delText xml:space="preserve"> sands will be mined whether or </w:delText>
        </w:r>
        <w:r w:rsidR="00E84BC9" w:rsidDel="002105E6">
          <w:rPr>
            <w:rFonts w:ascii="Arial" w:hAnsi="Arial" w:cs="Arial"/>
            <w:sz w:val="24"/>
            <w:szCs w:val="24"/>
          </w:rPr>
          <w:delText xml:space="preserve">not Keystone XL ever gets built. However, in addition to directly benefitting citizens of Canada and the US </w:delText>
        </w:r>
      </w:del>
      <w:r w:rsidR="00E84BC9">
        <w:rPr>
          <w:rFonts w:ascii="Arial" w:hAnsi="Arial" w:cs="Arial"/>
          <w:sz w:val="24"/>
          <w:szCs w:val="24"/>
        </w:rPr>
        <w:t>with renewable electric power and long term CO</w:t>
      </w:r>
      <w:r w:rsidR="00E84BC9" w:rsidRPr="00894F00">
        <w:rPr>
          <w:rFonts w:ascii="Arial" w:hAnsi="Arial" w:cs="Arial"/>
          <w:sz w:val="24"/>
          <w:szCs w:val="24"/>
          <w:vertAlign w:val="subscript"/>
        </w:rPr>
        <w:t>2</w:t>
      </w:r>
      <w:r w:rsidR="00E84BC9">
        <w:rPr>
          <w:rFonts w:ascii="Arial" w:hAnsi="Arial" w:cs="Arial"/>
          <w:sz w:val="24"/>
          <w:szCs w:val="24"/>
        </w:rPr>
        <w:t xml:space="preserve"> reduction</w:t>
      </w:r>
      <w:del w:id="129" w:author="Alexander Slocum" w:date="2014-04-06T09:32:00Z">
        <w:r w:rsidR="00E84BC9" w:rsidDel="002105E6">
          <w:rPr>
            <w:rFonts w:ascii="Arial" w:hAnsi="Arial" w:cs="Arial"/>
            <w:sz w:val="24"/>
            <w:szCs w:val="24"/>
          </w:rPr>
          <w:delText>, the proposed option presented here might turn many US opponents of the pipeline into supporters</w:delText>
        </w:r>
      </w:del>
      <w:ins w:id="130" w:author="Alexander Slocum" w:date="2014-04-06T09:32:00Z">
        <w:r>
          <w:rPr>
            <w:rFonts w:ascii="Arial" w:hAnsi="Arial" w:cs="Arial"/>
            <w:sz w:val="24"/>
            <w:szCs w:val="24"/>
          </w:rPr>
          <w:t xml:space="preserve"> that would result from the reclamation methods proposed in this paper</w:t>
        </w:r>
      </w:ins>
      <w:r w:rsidR="00E84BC9">
        <w:rPr>
          <w:rFonts w:ascii="Arial" w:hAnsi="Arial" w:cs="Arial"/>
          <w:sz w:val="24"/>
          <w:szCs w:val="24"/>
        </w:rPr>
        <w:t>.</w:t>
      </w:r>
    </w:p>
    <w:p w14:paraId="3A16BBE6" w14:textId="77777777" w:rsidR="00E84BC9" w:rsidRDefault="00E84BC9" w:rsidP="00E84BC9">
      <w:pPr>
        <w:autoSpaceDE w:val="0"/>
        <w:autoSpaceDN w:val="0"/>
        <w:adjustRightInd w:val="0"/>
        <w:spacing w:after="0" w:line="240" w:lineRule="auto"/>
        <w:rPr>
          <w:rFonts w:ascii="Arial" w:hAnsi="Arial" w:cs="Arial"/>
          <w:sz w:val="24"/>
          <w:szCs w:val="24"/>
        </w:rPr>
      </w:pPr>
    </w:p>
    <w:p w14:paraId="15334950" w14:textId="07DD0F6B" w:rsidR="00E84BC9" w:rsidRPr="00606D15" w:rsidRDefault="002105E6" w:rsidP="00E84BC9">
      <w:pPr>
        <w:autoSpaceDE w:val="0"/>
        <w:autoSpaceDN w:val="0"/>
        <w:adjustRightInd w:val="0"/>
        <w:spacing w:after="0" w:line="240" w:lineRule="auto"/>
        <w:ind w:firstLine="720"/>
        <w:rPr>
          <w:rFonts w:ascii="Arial" w:hAnsi="Arial" w:cs="Arial"/>
          <w:sz w:val="24"/>
          <w:szCs w:val="24"/>
        </w:rPr>
      </w:pPr>
      <w:ins w:id="131" w:author="Alexander Slocum" w:date="2014-04-06T09:30:00Z">
        <w:r>
          <w:rPr>
            <w:rFonts w:ascii="Arial" w:hAnsi="Arial" w:cs="Arial"/>
            <w:color w:val="222222"/>
            <w:sz w:val="24"/>
            <w:szCs w:val="24"/>
          </w:rPr>
          <w:t xml:space="preserve">Another benefit of generating significant electric power in-situ is reduced pipeline pumping costs.  </w:t>
        </w:r>
      </w:ins>
      <w:del w:id="132" w:author="Alexander Slocum" w:date="2014-04-06T09:30:00Z">
        <w:r w:rsidR="00E84BC9" w:rsidRPr="00606D15" w:rsidDel="002105E6">
          <w:rPr>
            <w:rFonts w:ascii="Arial" w:hAnsi="Arial" w:cs="Arial"/>
            <w:color w:val="222222"/>
            <w:sz w:val="24"/>
            <w:szCs w:val="24"/>
          </w:rPr>
          <w:delText>Mark Lewis, one of the new Keystone report’s co-authors,</w:delText>
        </w:r>
      </w:del>
      <w:ins w:id="133" w:author="Alexander Slocum" w:date="2014-04-06T09:30:00Z">
        <w:r>
          <w:rPr>
            <w:rFonts w:ascii="Arial" w:hAnsi="Arial" w:cs="Arial"/>
            <w:color w:val="222222"/>
            <w:sz w:val="24"/>
            <w:szCs w:val="24"/>
          </w:rPr>
          <w:t>It has been</w:t>
        </w:r>
      </w:ins>
      <w:r w:rsidR="00E84BC9" w:rsidRPr="00606D15">
        <w:rPr>
          <w:rFonts w:ascii="Arial" w:hAnsi="Arial" w:cs="Arial"/>
          <w:color w:val="222222"/>
          <w:sz w:val="24"/>
          <w:szCs w:val="24"/>
        </w:rPr>
        <w:t xml:space="preserve"> estimate</w:t>
      </w:r>
      <w:ins w:id="134" w:author="Alexander Slocum" w:date="2014-04-06T09:30:00Z">
        <w:r>
          <w:rPr>
            <w:rFonts w:ascii="Arial" w:hAnsi="Arial" w:cs="Arial"/>
            <w:color w:val="222222"/>
            <w:sz w:val="24"/>
            <w:szCs w:val="24"/>
          </w:rPr>
          <w:t>d</w:t>
        </w:r>
      </w:ins>
      <w:del w:id="135" w:author="Alexander Slocum" w:date="2014-04-06T09:30:00Z">
        <w:r w:rsidR="00E84BC9" w:rsidRPr="00606D15" w:rsidDel="002105E6">
          <w:rPr>
            <w:rFonts w:ascii="Arial" w:hAnsi="Arial" w:cs="Arial"/>
            <w:color w:val="222222"/>
            <w:sz w:val="24"/>
            <w:szCs w:val="24"/>
          </w:rPr>
          <w:delText>s</w:delText>
        </w:r>
      </w:del>
      <w:r w:rsidR="00E84BC9" w:rsidRPr="00606D15">
        <w:rPr>
          <w:rFonts w:ascii="Arial" w:hAnsi="Arial" w:cs="Arial"/>
          <w:color w:val="222222"/>
          <w:sz w:val="24"/>
          <w:szCs w:val="24"/>
        </w:rPr>
        <w:t xml:space="preserve"> that </w:t>
      </w:r>
      <w:ins w:id="136" w:author="Alexander Slocum" w:date="2014-04-06T09:30:00Z">
        <w:r>
          <w:rPr>
            <w:rFonts w:ascii="Arial" w:hAnsi="Arial" w:cs="Arial"/>
            <w:color w:val="222222"/>
            <w:sz w:val="24"/>
            <w:szCs w:val="24"/>
          </w:rPr>
          <w:t xml:space="preserve">current </w:t>
        </w:r>
      </w:ins>
      <w:del w:id="137" w:author="Alexander Slocum" w:date="2014-04-06T09:28:00Z">
        <w:r w:rsidR="00E84BC9" w:rsidRPr="00606D15" w:rsidDel="002105E6">
          <w:rPr>
            <w:rFonts w:ascii="Arial" w:hAnsi="Arial" w:cs="Arial"/>
            <w:color w:val="222222"/>
            <w:sz w:val="24"/>
            <w:szCs w:val="24"/>
          </w:rPr>
          <w:delText xml:space="preserve">between the </w:delText>
        </w:r>
      </w:del>
      <w:r w:rsidR="00E84BC9" w:rsidRPr="00606D15">
        <w:rPr>
          <w:rFonts w:ascii="Arial" w:hAnsi="Arial" w:cs="Arial"/>
          <w:color w:val="222222"/>
          <w:sz w:val="24"/>
          <w:szCs w:val="24"/>
        </w:rPr>
        <w:t xml:space="preserve">transport costs </w:t>
      </w:r>
      <w:del w:id="138" w:author="Alexander Slocum" w:date="2014-04-06T09:31:00Z">
        <w:r w:rsidR="00E84BC9" w:rsidRPr="00606D15" w:rsidDel="002105E6">
          <w:rPr>
            <w:rFonts w:ascii="Arial" w:hAnsi="Arial" w:cs="Arial"/>
            <w:color w:val="222222"/>
            <w:sz w:val="24"/>
            <w:szCs w:val="24"/>
          </w:rPr>
          <w:delText xml:space="preserve">and </w:delText>
        </w:r>
      </w:del>
      <w:ins w:id="139" w:author="Alexander Slocum" w:date="2014-04-06T09:31:00Z">
        <w:r>
          <w:rPr>
            <w:rFonts w:ascii="Arial" w:hAnsi="Arial" w:cs="Arial"/>
            <w:color w:val="222222"/>
            <w:sz w:val="24"/>
            <w:szCs w:val="24"/>
          </w:rPr>
          <w:t>including</w:t>
        </w:r>
        <w:r w:rsidRPr="00606D15">
          <w:rPr>
            <w:rFonts w:ascii="Arial" w:hAnsi="Arial" w:cs="Arial"/>
            <w:color w:val="222222"/>
            <w:sz w:val="24"/>
            <w:szCs w:val="24"/>
          </w:rPr>
          <w:t xml:space="preserve"> </w:t>
        </w:r>
      </w:ins>
      <w:del w:id="140" w:author="Alexander Slocum" w:date="2014-04-06T09:31:00Z">
        <w:r w:rsidR="00E84BC9" w:rsidRPr="00606D15" w:rsidDel="002105E6">
          <w:rPr>
            <w:rFonts w:ascii="Arial" w:hAnsi="Arial" w:cs="Arial"/>
            <w:color w:val="222222"/>
            <w:sz w:val="24"/>
            <w:szCs w:val="24"/>
          </w:rPr>
          <w:delText xml:space="preserve">the </w:delText>
        </w:r>
      </w:del>
      <w:r w:rsidR="00E84BC9" w:rsidRPr="00606D15">
        <w:rPr>
          <w:rFonts w:ascii="Arial" w:hAnsi="Arial" w:cs="Arial"/>
          <w:color w:val="222222"/>
          <w:sz w:val="24"/>
          <w:szCs w:val="24"/>
        </w:rPr>
        <w:t xml:space="preserve">extra lubricants needed to </w:t>
      </w:r>
      <w:del w:id="141" w:author="Alexander Slocum" w:date="2014-04-06T09:28:00Z">
        <w:r w:rsidR="00E84BC9" w:rsidRPr="00606D15" w:rsidDel="002105E6">
          <w:rPr>
            <w:rFonts w:ascii="Arial" w:hAnsi="Arial" w:cs="Arial"/>
            <w:color w:val="222222"/>
            <w:sz w:val="24"/>
            <w:szCs w:val="24"/>
          </w:rPr>
          <w:delText xml:space="preserve">coax </w:delText>
        </w:r>
      </w:del>
      <w:ins w:id="142" w:author="Alexander Slocum" w:date="2014-04-06T09:28:00Z">
        <w:r>
          <w:rPr>
            <w:rFonts w:ascii="Arial" w:hAnsi="Arial" w:cs="Arial"/>
            <w:color w:val="222222"/>
            <w:sz w:val="24"/>
            <w:szCs w:val="24"/>
          </w:rPr>
          <w:t>pump</w:t>
        </w:r>
        <w:r w:rsidRPr="00606D15">
          <w:rPr>
            <w:rFonts w:ascii="Arial" w:hAnsi="Arial" w:cs="Arial"/>
            <w:color w:val="222222"/>
            <w:sz w:val="24"/>
            <w:szCs w:val="24"/>
          </w:rPr>
          <w:t xml:space="preserve"> </w:t>
        </w:r>
      </w:ins>
      <w:r w:rsidR="00E84BC9" w:rsidRPr="00606D15">
        <w:rPr>
          <w:rFonts w:ascii="Arial" w:hAnsi="Arial" w:cs="Arial"/>
          <w:color w:val="222222"/>
          <w:sz w:val="24"/>
          <w:szCs w:val="24"/>
        </w:rPr>
        <w:t xml:space="preserve">the </w:t>
      </w:r>
      <w:ins w:id="143" w:author="Alexander Slocum" w:date="2014-04-06T09:28:00Z">
        <w:r>
          <w:rPr>
            <w:rFonts w:ascii="Arial" w:hAnsi="Arial" w:cs="Arial"/>
            <w:color w:val="222222"/>
            <w:sz w:val="24"/>
            <w:szCs w:val="24"/>
          </w:rPr>
          <w:t xml:space="preserve">thick </w:t>
        </w:r>
      </w:ins>
      <w:r w:rsidR="00E84BC9" w:rsidRPr="00606D15">
        <w:rPr>
          <w:rFonts w:ascii="Arial" w:hAnsi="Arial" w:cs="Arial"/>
          <w:color w:val="222222"/>
          <w:sz w:val="24"/>
          <w:szCs w:val="24"/>
        </w:rPr>
        <w:t xml:space="preserve">oil through thousands of miles of pipeline, </w:t>
      </w:r>
      <w:del w:id="144" w:author="Alexander Slocum" w:date="2014-04-06T09:28:00Z">
        <w:r w:rsidR="00E84BC9" w:rsidRPr="00606D15" w:rsidDel="002105E6">
          <w:rPr>
            <w:rFonts w:ascii="Arial" w:hAnsi="Arial" w:cs="Arial"/>
            <w:color w:val="222222"/>
            <w:sz w:val="24"/>
            <w:szCs w:val="24"/>
          </w:rPr>
          <w:delText xml:space="preserve">it </w:delText>
        </w:r>
      </w:del>
      <w:del w:id="145" w:author="Alexander Slocum" w:date="2014-04-06T09:31:00Z">
        <w:r w:rsidR="00E84BC9" w:rsidRPr="00606D15" w:rsidDel="002105E6">
          <w:rPr>
            <w:rFonts w:ascii="Arial" w:hAnsi="Arial" w:cs="Arial"/>
            <w:color w:val="222222"/>
            <w:sz w:val="24"/>
            <w:szCs w:val="24"/>
          </w:rPr>
          <w:delText>would</w:delText>
        </w:r>
      </w:del>
      <w:ins w:id="146" w:author="Alexander Slocum" w:date="2014-04-06T09:31:00Z">
        <w:r>
          <w:rPr>
            <w:rFonts w:ascii="Arial" w:hAnsi="Arial" w:cs="Arial"/>
            <w:color w:val="222222"/>
            <w:sz w:val="24"/>
            <w:szCs w:val="24"/>
          </w:rPr>
          <w:t>add</w:t>
        </w:r>
      </w:ins>
      <w:r w:rsidR="00E84BC9" w:rsidRPr="00606D15">
        <w:rPr>
          <w:rFonts w:ascii="Arial" w:hAnsi="Arial" w:cs="Arial"/>
          <w:color w:val="222222"/>
          <w:sz w:val="24"/>
          <w:szCs w:val="24"/>
        </w:rPr>
        <w:t xml:space="preserve"> </w:t>
      </w:r>
      <w:del w:id="147" w:author="Alexander Slocum" w:date="2014-04-06T09:31:00Z">
        <w:r w:rsidR="00E84BC9" w:rsidRPr="00606D15" w:rsidDel="002105E6">
          <w:rPr>
            <w:rFonts w:ascii="Arial" w:hAnsi="Arial" w:cs="Arial"/>
            <w:color w:val="222222"/>
            <w:sz w:val="24"/>
            <w:szCs w:val="24"/>
          </w:rPr>
          <w:delText xml:space="preserve">cost </w:delText>
        </w:r>
      </w:del>
      <w:r w:rsidR="00E84BC9" w:rsidRPr="00606D15">
        <w:rPr>
          <w:rFonts w:ascii="Arial" w:hAnsi="Arial" w:cs="Arial"/>
          <w:color w:val="222222"/>
          <w:sz w:val="24"/>
          <w:szCs w:val="24"/>
        </w:rPr>
        <w:t>about $18 a bar</w:t>
      </w:r>
      <w:r w:rsidR="00E84BC9">
        <w:rPr>
          <w:rFonts w:ascii="Arial" w:hAnsi="Arial" w:cs="Arial"/>
          <w:color w:val="222222"/>
          <w:sz w:val="24"/>
          <w:szCs w:val="24"/>
        </w:rPr>
        <w:t>rel to get</w:t>
      </w:r>
      <w:r w:rsidR="00E84BC9" w:rsidRPr="00606D15">
        <w:rPr>
          <w:rFonts w:ascii="Arial" w:hAnsi="Arial" w:cs="Arial"/>
          <w:color w:val="222222"/>
          <w:sz w:val="24"/>
          <w:szCs w:val="24"/>
        </w:rPr>
        <w:t xml:space="preserve"> oil sands crude from Western Canada down to the Gulf Coast on the Keystone XL [26].</w:t>
      </w:r>
      <w:ins w:id="148" w:author="Alexander Slocum" w:date="2014-04-06T09:29:00Z">
        <w:r>
          <w:rPr>
            <w:rFonts w:ascii="Arial" w:hAnsi="Arial" w:cs="Arial"/>
            <w:color w:val="222222"/>
            <w:sz w:val="24"/>
            <w:szCs w:val="24"/>
          </w:rPr>
          <w:t xml:space="preserve">  If plentiful electric power were available, the case could be made for at least partially refining the oil on site so lighter crude could be more easily pumped through the pipeline.</w:t>
        </w:r>
      </w:ins>
    </w:p>
    <w:p w14:paraId="6B9044F9" w14:textId="77777777" w:rsidR="00E84BC9" w:rsidRPr="00606D15" w:rsidRDefault="00E84BC9" w:rsidP="00E84BC9">
      <w:pPr>
        <w:autoSpaceDE w:val="0"/>
        <w:autoSpaceDN w:val="0"/>
        <w:adjustRightInd w:val="0"/>
        <w:spacing w:after="0" w:line="240" w:lineRule="auto"/>
        <w:rPr>
          <w:rFonts w:ascii="Arial" w:hAnsi="Arial" w:cs="Arial"/>
          <w:sz w:val="24"/>
          <w:szCs w:val="24"/>
        </w:rPr>
      </w:pPr>
    </w:p>
    <w:p w14:paraId="18B2E62B" w14:textId="77777777" w:rsidR="00E84BC9" w:rsidRPr="008706C7" w:rsidRDefault="00E84BC9" w:rsidP="00E84BC9">
      <w:pPr>
        <w:pStyle w:val="Heading2"/>
        <w:rPr>
          <w:rFonts w:ascii="Arial" w:hAnsi="Arial" w:cs="Arial"/>
          <w:color w:val="auto"/>
        </w:rPr>
      </w:pPr>
      <w:bookmarkStart w:id="149" w:name="_Toc384514773"/>
      <w:r w:rsidRPr="008706C7">
        <w:rPr>
          <w:rFonts w:ascii="Arial" w:hAnsi="Arial" w:cs="Arial"/>
          <w:color w:val="auto"/>
        </w:rPr>
        <w:t>2.</w:t>
      </w:r>
      <w:r>
        <w:rPr>
          <w:rFonts w:ascii="Arial" w:hAnsi="Arial" w:cs="Arial"/>
          <w:color w:val="auto"/>
        </w:rPr>
        <w:t>3</w:t>
      </w:r>
      <w:r w:rsidRPr="008706C7">
        <w:rPr>
          <w:rFonts w:ascii="Arial" w:hAnsi="Arial" w:cs="Arial"/>
          <w:color w:val="auto"/>
        </w:rPr>
        <w:t xml:space="preserve"> </w:t>
      </w:r>
      <w:r>
        <w:rPr>
          <w:rFonts w:ascii="Arial" w:hAnsi="Arial" w:cs="Arial"/>
          <w:color w:val="auto"/>
        </w:rPr>
        <w:t>Oil Sands EROI Analysis</w:t>
      </w:r>
      <w:bookmarkEnd w:id="149"/>
    </w:p>
    <w:p w14:paraId="2234ADB4" w14:textId="20DC6BBC" w:rsidR="00E84BC9" w:rsidRDefault="00E84BC9" w:rsidP="00E84BC9">
      <w:pPr>
        <w:spacing w:before="100" w:beforeAutospacing="1" w:after="100" w:afterAutospacing="1" w:line="288" w:lineRule="atLeast"/>
        <w:ind w:right="150" w:firstLine="720"/>
        <w:rPr>
          <w:rFonts w:ascii="Arial" w:hAnsi="Arial" w:cs="Arial"/>
          <w:sz w:val="24"/>
          <w:szCs w:val="24"/>
        </w:rPr>
      </w:pPr>
      <w:r w:rsidRPr="00B44613">
        <w:rPr>
          <w:rFonts w:ascii="Arial" w:eastAsia="Times New Roman" w:hAnsi="Arial" w:cs="Arial"/>
          <w:color w:val="000000"/>
          <w:sz w:val="24"/>
          <w:szCs w:val="24"/>
          <w:lang w:eastAsia="en-CA"/>
        </w:rPr>
        <w:t>Higher o</w:t>
      </w:r>
      <w:r>
        <w:rPr>
          <w:rFonts w:ascii="Arial" w:eastAsia="Times New Roman" w:hAnsi="Arial" w:cs="Arial"/>
          <w:color w:val="000000"/>
          <w:sz w:val="24"/>
          <w:szCs w:val="24"/>
          <w:lang w:eastAsia="en-CA"/>
        </w:rPr>
        <w:t xml:space="preserve">il prices have boosted </w:t>
      </w:r>
      <w:ins w:id="150" w:author="Alexander Slocum" w:date="2014-04-06T09:33:00Z">
        <w:r w:rsidR="002105E6">
          <w:rPr>
            <w:rFonts w:ascii="Arial" w:eastAsia="Times New Roman" w:hAnsi="Arial" w:cs="Arial"/>
            <w:color w:val="000000"/>
            <w:sz w:val="24"/>
            <w:szCs w:val="24"/>
            <w:lang w:eastAsia="en-CA"/>
          </w:rPr>
          <w:t xml:space="preserve">oil sands </w:t>
        </w:r>
      </w:ins>
      <w:r>
        <w:rPr>
          <w:rFonts w:ascii="Arial" w:eastAsia="Times New Roman" w:hAnsi="Arial" w:cs="Arial"/>
          <w:color w:val="000000"/>
          <w:sz w:val="24"/>
          <w:szCs w:val="24"/>
          <w:lang w:eastAsia="en-CA"/>
        </w:rPr>
        <w:t>revenues,</w:t>
      </w:r>
      <w:r w:rsidRPr="00B44613">
        <w:rPr>
          <w:rFonts w:ascii="Arial" w:eastAsia="Times New Roman" w:hAnsi="Arial" w:cs="Arial"/>
          <w:color w:val="000000"/>
          <w:sz w:val="24"/>
          <w:szCs w:val="24"/>
          <w:lang w:eastAsia="en-CA"/>
        </w:rPr>
        <w:t xml:space="preserve"> </w:t>
      </w:r>
      <w:r>
        <w:rPr>
          <w:rFonts w:ascii="Arial" w:eastAsia="Times New Roman" w:hAnsi="Arial" w:cs="Arial"/>
          <w:color w:val="000000"/>
          <w:sz w:val="24"/>
          <w:szCs w:val="24"/>
          <w:lang w:eastAsia="en-CA"/>
        </w:rPr>
        <w:t xml:space="preserve">but </w:t>
      </w:r>
      <w:r w:rsidRPr="00B44613">
        <w:rPr>
          <w:rFonts w:ascii="Arial" w:eastAsia="Times New Roman" w:hAnsi="Arial" w:cs="Arial"/>
          <w:color w:val="000000"/>
          <w:sz w:val="24"/>
          <w:szCs w:val="24"/>
          <w:lang w:eastAsia="en-CA"/>
        </w:rPr>
        <w:t xml:space="preserve">operating costs have also increased significantly with the rise in energy prices. </w:t>
      </w:r>
      <w:r w:rsidRPr="00B44613">
        <w:rPr>
          <w:rFonts w:ascii="Arial" w:hAnsi="Arial" w:cs="Arial"/>
          <w:sz w:val="24"/>
          <w:szCs w:val="24"/>
        </w:rPr>
        <w:t xml:space="preserve">Currently the cost of production </w:t>
      </w:r>
      <w:r>
        <w:rPr>
          <w:rFonts w:ascii="Arial" w:hAnsi="Arial" w:cs="Arial"/>
          <w:sz w:val="24"/>
          <w:szCs w:val="24"/>
        </w:rPr>
        <w:t xml:space="preserve">of a barrel of oil sand </w:t>
      </w:r>
      <w:r w:rsidRPr="00B44613">
        <w:rPr>
          <w:rFonts w:ascii="Arial" w:hAnsi="Arial" w:cs="Arial"/>
          <w:sz w:val="24"/>
          <w:szCs w:val="24"/>
        </w:rPr>
        <w:t>is in the $40/bbl range</w:t>
      </w:r>
      <w:r>
        <w:rPr>
          <w:rFonts w:ascii="Arial" w:hAnsi="Arial" w:cs="Arial"/>
          <w:sz w:val="24"/>
          <w:szCs w:val="24"/>
        </w:rPr>
        <w:t xml:space="preserve"> and capital </w:t>
      </w:r>
      <w:r w:rsidRPr="00B44613">
        <w:rPr>
          <w:rFonts w:ascii="Arial" w:hAnsi="Arial" w:cs="Arial"/>
          <w:sz w:val="24"/>
          <w:szCs w:val="24"/>
        </w:rPr>
        <w:t>costs add another $10-$20/bbl</w:t>
      </w:r>
      <w:r>
        <w:rPr>
          <w:rFonts w:ascii="Arial" w:hAnsi="Arial" w:cs="Arial"/>
          <w:sz w:val="24"/>
          <w:szCs w:val="24"/>
        </w:rPr>
        <w:t xml:space="preserve"> </w:t>
      </w:r>
      <w:r w:rsidRPr="00B44613">
        <w:rPr>
          <w:rFonts w:ascii="Arial" w:hAnsi="Arial" w:cs="Arial"/>
          <w:sz w:val="24"/>
          <w:szCs w:val="24"/>
        </w:rPr>
        <w:t>[21]</w:t>
      </w:r>
      <w:r>
        <w:rPr>
          <w:rFonts w:ascii="Arial" w:hAnsi="Arial" w:cs="Arial"/>
          <w:sz w:val="24"/>
          <w:szCs w:val="24"/>
        </w:rPr>
        <w:t xml:space="preserve">. </w:t>
      </w:r>
    </w:p>
    <w:p w14:paraId="59F8A110" w14:textId="18725FD8" w:rsidR="00E84BC9" w:rsidRPr="00DB6740" w:rsidRDefault="00E84BC9" w:rsidP="00E84BC9">
      <w:pPr>
        <w:spacing w:before="100" w:beforeAutospacing="1" w:after="100" w:afterAutospacing="1" w:line="288" w:lineRule="atLeast"/>
        <w:ind w:right="150" w:firstLine="720"/>
        <w:rPr>
          <w:rFonts w:ascii="Arial" w:hAnsi="Arial" w:cs="Arial"/>
          <w:sz w:val="24"/>
          <w:szCs w:val="24"/>
        </w:rPr>
      </w:pPr>
      <w:r>
        <w:rPr>
          <w:rFonts w:ascii="Arial" w:hAnsi="Arial" w:cs="Arial"/>
          <w:sz w:val="24"/>
          <w:szCs w:val="24"/>
        </w:rPr>
        <w:t>Natural gas requirements for the oil sands industry are projected to increase to 2.1 billion cubic feet per day in 2015 [22].</w:t>
      </w:r>
      <w:r w:rsidRPr="00C443C0">
        <w:rPr>
          <w:rFonts w:ascii="Arial" w:hAnsi="Arial" w:cs="Arial"/>
          <w:sz w:val="24"/>
          <w:szCs w:val="24"/>
        </w:rPr>
        <w:t xml:space="preserve"> </w:t>
      </w:r>
      <w:r>
        <w:rPr>
          <w:rFonts w:ascii="Arial" w:hAnsi="Arial" w:cs="Arial"/>
          <w:sz w:val="24"/>
          <w:szCs w:val="24"/>
        </w:rPr>
        <w:t>N</w:t>
      </w:r>
      <w:r w:rsidRPr="00C443C0">
        <w:rPr>
          <w:rFonts w:ascii="Arial" w:hAnsi="Arial" w:cs="Arial"/>
          <w:sz w:val="24"/>
          <w:szCs w:val="24"/>
        </w:rPr>
        <w:t xml:space="preserve">atural gas is combusted on site to fuel steam generation units </w:t>
      </w:r>
      <w:ins w:id="151" w:author="Alexander Slocum" w:date="2014-04-06T09:34:00Z">
        <w:r w:rsidR="002105E6">
          <w:rPr>
            <w:rFonts w:ascii="Arial" w:hAnsi="Arial" w:cs="Arial"/>
            <w:sz w:val="24"/>
            <w:szCs w:val="24"/>
          </w:rPr>
          <w:t xml:space="preserve">to provide steam which is pumped underground to reduce the viscosity of the bitumen so it can then be more easily extracted, and the process bitumen that is mined.  </w:t>
        </w:r>
      </w:ins>
      <w:del w:id="152" w:author="Alexander Slocum" w:date="2014-04-06T09:34:00Z">
        <w:r w:rsidRPr="00C443C0" w:rsidDel="002105E6">
          <w:rPr>
            <w:rFonts w:ascii="Arial" w:hAnsi="Arial" w:cs="Arial"/>
            <w:sz w:val="24"/>
            <w:szCs w:val="24"/>
          </w:rPr>
          <w:delText xml:space="preserve">which </w:delText>
        </w:r>
        <w:r w:rsidDel="002105E6">
          <w:rPr>
            <w:rFonts w:ascii="Arial" w:hAnsi="Arial" w:cs="Arial"/>
            <w:sz w:val="24"/>
            <w:szCs w:val="24"/>
          </w:rPr>
          <w:delText>generates</w:delText>
        </w:r>
        <w:r w:rsidRPr="00C443C0" w:rsidDel="002105E6">
          <w:rPr>
            <w:rFonts w:ascii="Arial" w:hAnsi="Arial" w:cs="Arial"/>
            <w:sz w:val="24"/>
            <w:szCs w:val="24"/>
          </w:rPr>
          <w:delText xml:space="preserve"> two problems. First, it</w:delText>
        </w:r>
      </w:del>
      <w:ins w:id="153" w:author="Alexander Slocum" w:date="2014-04-06T09:34:00Z">
        <w:r w:rsidR="002105E6">
          <w:rPr>
            <w:rFonts w:ascii="Arial" w:hAnsi="Arial" w:cs="Arial"/>
            <w:sz w:val="24"/>
            <w:szCs w:val="24"/>
          </w:rPr>
          <w:t>However, the use of natural gas</w:t>
        </w:r>
      </w:ins>
      <w:r w:rsidRPr="00C443C0">
        <w:rPr>
          <w:rFonts w:ascii="Arial" w:hAnsi="Arial" w:cs="Arial"/>
          <w:sz w:val="24"/>
          <w:szCs w:val="24"/>
        </w:rPr>
        <w:t xml:space="preserve"> exposes </w:t>
      </w:r>
      <w:r>
        <w:rPr>
          <w:rFonts w:ascii="Arial" w:hAnsi="Arial" w:cs="Arial"/>
          <w:sz w:val="24"/>
          <w:szCs w:val="24"/>
        </w:rPr>
        <w:t>production</w:t>
      </w:r>
      <w:r w:rsidRPr="00C443C0">
        <w:rPr>
          <w:rFonts w:ascii="Arial" w:hAnsi="Arial" w:cs="Arial"/>
          <w:sz w:val="24"/>
          <w:szCs w:val="24"/>
        </w:rPr>
        <w:t xml:space="preserve"> to economic risk through the highly vari</w:t>
      </w:r>
      <w:r>
        <w:rPr>
          <w:rFonts w:ascii="Arial" w:hAnsi="Arial" w:cs="Arial"/>
          <w:sz w:val="24"/>
          <w:szCs w:val="24"/>
        </w:rPr>
        <w:t>able nature of natural gas cost</w:t>
      </w:r>
      <w:r w:rsidRPr="00C443C0">
        <w:rPr>
          <w:rFonts w:ascii="Arial" w:hAnsi="Arial" w:cs="Arial"/>
          <w:sz w:val="24"/>
          <w:szCs w:val="24"/>
        </w:rPr>
        <w:t xml:space="preserve">. </w:t>
      </w:r>
      <w:del w:id="154" w:author="Alexander Slocum" w:date="2014-04-06T09:35:00Z">
        <w:r w:rsidRPr="00C443C0" w:rsidDel="002105E6">
          <w:rPr>
            <w:rFonts w:ascii="Arial" w:hAnsi="Arial" w:cs="Arial"/>
            <w:sz w:val="24"/>
            <w:szCs w:val="24"/>
          </w:rPr>
          <w:delText>Second,</w:delText>
        </w:r>
      </w:del>
      <w:ins w:id="155" w:author="Alexander Slocum" w:date="2014-04-06T09:35:00Z">
        <w:r w:rsidR="002105E6">
          <w:rPr>
            <w:rFonts w:ascii="Arial" w:hAnsi="Arial" w:cs="Arial"/>
            <w:sz w:val="24"/>
            <w:szCs w:val="24"/>
          </w:rPr>
          <w:t>In addition</w:t>
        </w:r>
      </w:ins>
      <w:r w:rsidRPr="00C443C0">
        <w:rPr>
          <w:rFonts w:ascii="Arial" w:hAnsi="Arial" w:cs="Arial"/>
          <w:sz w:val="24"/>
          <w:szCs w:val="24"/>
        </w:rPr>
        <w:t xml:space="preserve"> natural gas combustion </w:t>
      </w:r>
      <w:ins w:id="156" w:author="Alexander Slocum" w:date="2014-04-06T09:35:00Z">
        <w:r w:rsidR="002105E6">
          <w:rPr>
            <w:rFonts w:ascii="Arial" w:hAnsi="Arial" w:cs="Arial"/>
            <w:sz w:val="24"/>
            <w:szCs w:val="24"/>
          </w:rPr>
          <w:t xml:space="preserve">for steam production </w:t>
        </w:r>
      </w:ins>
      <w:r w:rsidRPr="00C443C0">
        <w:rPr>
          <w:rFonts w:ascii="Arial" w:hAnsi="Arial" w:cs="Arial"/>
          <w:sz w:val="24"/>
          <w:szCs w:val="24"/>
        </w:rPr>
        <w:t>is the primary source of greenhouse gas e</w:t>
      </w:r>
      <w:r>
        <w:rPr>
          <w:rFonts w:ascii="Arial" w:hAnsi="Arial" w:cs="Arial"/>
          <w:sz w:val="24"/>
          <w:szCs w:val="24"/>
        </w:rPr>
        <w:t xml:space="preserve">missions for an in-situ project [24]. </w:t>
      </w:r>
      <w:r w:rsidRPr="00DB6740">
        <w:rPr>
          <w:rFonts w:ascii="Arial" w:hAnsi="Arial" w:cs="Arial"/>
          <w:sz w:val="24"/>
          <w:szCs w:val="24"/>
        </w:rPr>
        <w:t xml:space="preserve">If natural gas prices increased to $8/GJ, </w:t>
      </w:r>
      <w:commentRangeStart w:id="157"/>
      <w:r w:rsidRPr="00DB6740">
        <w:rPr>
          <w:rFonts w:ascii="Arial" w:hAnsi="Arial" w:cs="Arial"/>
          <w:sz w:val="24"/>
          <w:szCs w:val="24"/>
        </w:rPr>
        <w:t>supply cost would increase to $6.30 per barrel, while production costs would increase by $5.35 per barrel</w:t>
      </w:r>
      <w:r>
        <w:rPr>
          <w:rFonts w:ascii="Arial" w:hAnsi="Arial" w:cs="Arial"/>
          <w:sz w:val="24"/>
          <w:szCs w:val="24"/>
        </w:rPr>
        <w:t xml:space="preserve"> [28]</w:t>
      </w:r>
      <w:r w:rsidRPr="00DB6740">
        <w:rPr>
          <w:rFonts w:ascii="Arial" w:hAnsi="Arial" w:cs="Arial"/>
          <w:sz w:val="24"/>
          <w:szCs w:val="24"/>
        </w:rPr>
        <w:t>.</w:t>
      </w:r>
      <w:commentRangeEnd w:id="157"/>
      <w:r w:rsidR="002105E6">
        <w:rPr>
          <w:rStyle w:val="CommentReference"/>
        </w:rPr>
        <w:commentReference w:id="157"/>
      </w:r>
    </w:p>
    <w:p w14:paraId="3247D860" w14:textId="32059647" w:rsidR="00E84BC9" w:rsidRDefault="00E84BC9" w:rsidP="00E84BC9">
      <w:pPr>
        <w:spacing w:before="100" w:beforeAutospacing="1" w:after="100" w:afterAutospacing="1" w:line="288" w:lineRule="atLeast"/>
        <w:ind w:right="150" w:firstLine="720"/>
        <w:rPr>
          <w:rFonts w:ascii="Arial" w:hAnsi="Arial" w:cs="Arial"/>
          <w:sz w:val="24"/>
          <w:szCs w:val="24"/>
        </w:rPr>
      </w:pPr>
      <w:r>
        <w:rPr>
          <w:rFonts w:ascii="Arial" w:hAnsi="Arial" w:cs="Arial"/>
          <w:sz w:val="24"/>
          <w:szCs w:val="24"/>
        </w:rPr>
        <w:t xml:space="preserve">High natural gas prices have encouraged companies to use natural gas more efficiently and to look for alternative fuels.  </w:t>
      </w:r>
      <w:r w:rsidRPr="00C443C0">
        <w:rPr>
          <w:rFonts w:ascii="Arial" w:hAnsi="Arial" w:cs="Arial"/>
          <w:sz w:val="24"/>
          <w:szCs w:val="24"/>
        </w:rPr>
        <w:t xml:space="preserve">Many attempts have been made in the past to show how nuclear power may be used to supply the energy demand created by the growth of development in the oil sands regions, </w:t>
      </w:r>
      <w:r>
        <w:rPr>
          <w:rFonts w:ascii="Arial" w:hAnsi="Arial" w:cs="Arial"/>
          <w:sz w:val="24"/>
          <w:szCs w:val="24"/>
        </w:rPr>
        <w:t xml:space="preserve">including </w:t>
      </w:r>
      <w:del w:id="158" w:author="Alexander Slocum" w:date="2014-04-06T09:36:00Z">
        <w:r w:rsidDel="002105E6">
          <w:rPr>
            <w:rFonts w:ascii="Arial" w:hAnsi="Arial" w:cs="Arial"/>
            <w:sz w:val="24"/>
            <w:szCs w:val="24"/>
          </w:rPr>
          <w:delText xml:space="preserve">the </w:delText>
        </w:r>
      </w:del>
      <w:ins w:id="159" w:author="Alexander Slocum" w:date="2014-04-06T09:36:00Z">
        <w:r w:rsidR="002105E6">
          <w:rPr>
            <w:rFonts w:ascii="Arial" w:hAnsi="Arial" w:cs="Arial"/>
            <w:sz w:val="24"/>
            <w:szCs w:val="24"/>
          </w:rPr>
          <w:t xml:space="preserve"> installation of newly </w:t>
        </w:r>
      </w:ins>
      <w:r>
        <w:rPr>
          <w:rFonts w:ascii="Arial" w:hAnsi="Arial" w:cs="Arial"/>
          <w:sz w:val="24"/>
          <w:szCs w:val="24"/>
        </w:rPr>
        <w:t>proposed Molten Salt Nuclear Reactors [24]</w:t>
      </w:r>
      <w:r w:rsidRPr="00C443C0">
        <w:rPr>
          <w:rFonts w:ascii="Arial" w:hAnsi="Arial" w:cs="Arial"/>
          <w:sz w:val="24"/>
          <w:szCs w:val="24"/>
        </w:rPr>
        <w:t>.</w:t>
      </w:r>
      <w:r>
        <w:rPr>
          <w:rFonts w:ascii="Arial" w:hAnsi="Arial" w:cs="Arial"/>
          <w:sz w:val="24"/>
          <w:szCs w:val="24"/>
        </w:rPr>
        <w:t xml:space="preserve"> In 2013, there </w:t>
      </w:r>
      <w:del w:id="160" w:author="Alexander Slocum" w:date="2014-04-06T09:36:00Z">
        <w:r w:rsidDel="002105E6">
          <w:rPr>
            <w:rFonts w:ascii="Arial" w:hAnsi="Arial" w:cs="Arial"/>
            <w:sz w:val="24"/>
            <w:szCs w:val="24"/>
          </w:rPr>
          <w:delText>has been</w:delText>
        </w:r>
      </w:del>
      <w:ins w:id="161" w:author="Alexander Slocum" w:date="2014-04-06T09:36:00Z">
        <w:r w:rsidR="002105E6">
          <w:rPr>
            <w:rFonts w:ascii="Arial" w:hAnsi="Arial" w:cs="Arial"/>
            <w:sz w:val="24"/>
            <w:szCs w:val="24"/>
          </w:rPr>
          <w:t>was</w:t>
        </w:r>
      </w:ins>
      <w:r>
        <w:rPr>
          <w:rFonts w:ascii="Arial" w:hAnsi="Arial" w:cs="Arial"/>
          <w:sz w:val="24"/>
          <w:szCs w:val="24"/>
        </w:rPr>
        <w:t xml:space="preserve"> discussion about including mini nuclear reactors from Toshiba to mine oil sands with the initial deployment projected by 2020 [23].</w:t>
      </w:r>
    </w:p>
    <w:p w14:paraId="0944B47E" w14:textId="75A0FEFE" w:rsidR="00E84BC9" w:rsidRPr="00352358" w:rsidRDefault="00E84BC9" w:rsidP="00E84BC9">
      <w:pPr>
        <w:spacing w:before="100" w:beforeAutospacing="1" w:after="100" w:afterAutospacing="1" w:line="288" w:lineRule="atLeast"/>
        <w:ind w:right="150" w:firstLine="720"/>
        <w:rPr>
          <w:rFonts w:ascii="Arial" w:hAnsi="Arial" w:cs="Arial"/>
          <w:sz w:val="24"/>
          <w:szCs w:val="24"/>
        </w:rPr>
      </w:pPr>
      <w:r w:rsidRPr="00352358">
        <w:rPr>
          <w:rFonts w:ascii="Arial" w:hAnsi="Arial" w:cs="Arial"/>
          <w:sz w:val="24"/>
          <w:szCs w:val="24"/>
        </w:rPr>
        <w:lastRenderedPageBreak/>
        <w:t xml:space="preserve">We propose </w:t>
      </w:r>
      <w:ins w:id="162" w:author="Alexander Slocum" w:date="2014-04-06T09:37:00Z">
        <w:r w:rsidR="008F541D">
          <w:rPr>
            <w:rFonts w:ascii="Arial" w:hAnsi="Arial" w:cs="Arial"/>
            <w:sz w:val="24"/>
            <w:szCs w:val="24"/>
          </w:rPr>
          <w:t xml:space="preserve">a </w:t>
        </w:r>
      </w:ins>
      <w:r w:rsidRPr="00352358">
        <w:rPr>
          <w:rFonts w:ascii="Arial" w:hAnsi="Arial" w:cs="Arial"/>
          <w:sz w:val="24"/>
          <w:szCs w:val="24"/>
        </w:rPr>
        <w:t>better EROI by investing in renewable energy</w:t>
      </w:r>
      <w:ins w:id="163" w:author="Alexander Slocum" w:date="2014-04-06T09:38:00Z">
        <w:r w:rsidR="008F541D">
          <w:rPr>
            <w:rFonts w:ascii="Arial" w:hAnsi="Arial" w:cs="Arial"/>
            <w:sz w:val="24"/>
            <w:szCs w:val="24"/>
          </w:rPr>
          <w:t xml:space="preserve"> systems emplaced on land to be reclaimed from mining activities</w:t>
        </w:r>
      </w:ins>
      <w:r w:rsidRPr="00352358">
        <w:rPr>
          <w:rFonts w:ascii="Arial" w:hAnsi="Arial" w:cs="Arial"/>
          <w:sz w:val="24"/>
          <w:szCs w:val="24"/>
        </w:rPr>
        <w:t xml:space="preserve">. </w:t>
      </w:r>
      <w:del w:id="164" w:author="Alexander Slocum" w:date="2014-04-06T09:37:00Z">
        <w:r w:rsidRPr="00352358" w:rsidDel="008F541D">
          <w:rPr>
            <w:rFonts w:ascii="Arial" w:hAnsi="Arial" w:cs="Arial"/>
            <w:sz w:val="24"/>
            <w:szCs w:val="24"/>
          </w:rPr>
          <w:delText>On a</w:delText>
        </w:r>
      </w:del>
      <w:ins w:id="165" w:author="Alexander Slocum" w:date="2014-04-06T09:37:00Z">
        <w:r w:rsidR="008F541D">
          <w:rPr>
            <w:rFonts w:ascii="Arial" w:hAnsi="Arial" w:cs="Arial"/>
            <w:sz w:val="24"/>
            <w:szCs w:val="24"/>
          </w:rPr>
          <w:t>In the</w:t>
        </w:r>
      </w:ins>
      <w:r w:rsidRPr="00352358">
        <w:rPr>
          <w:rFonts w:ascii="Arial" w:hAnsi="Arial" w:cs="Arial"/>
          <w:sz w:val="24"/>
          <w:szCs w:val="24"/>
        </w:rPr>
        <w:t xml:space="preserve"> short term, companies would be able to insert electric heaters in the ground to make the oil flow instead of</w:t>
      </w:r>
      <w:r>
        <w:rPr>
          <w:rFonts w:ascii="Arial" w:hAnsi="Arial" w:cs="Arial"/>
          <w:sz w:val="24"/>
          <w:szCs w:val="24"/>
        </w:rPr>
        <w:t xml:space="preserve"> having to inject steam</w:t>
      </w:r>
      <w:ins w:id="166" w:author="Alexander Slocum" w:date="2014-04-06T09:38:00Z">
        <w:r w:rsidR="008F541D">
          <w:rPr>
            <w:rFonts w:ascii="Arial" w:hAnsi="Arial" w:cs="Arial"/>
            <w:sz w:val="24"/>
            <w:szCs w:val="24"/>
          </w:rPr>
          <w:t>, and at least partial refining of the heavy oil could be done so it could be sent through the pipeline in lighter form</w:t>
        </w:r>
      </w:ins>
      <w:r w:rsidRPr="00352358">
        <w:rPr>
          <w:rFonts w:ascii="Arial" w:hAnsi="Arial" w:cs="Arial"/>
          <w:sz w:val="24"/>
          <w:szCs w:val="24"/>
        </w:rPr>
        <w:t xml:space="preserve">. </w:t>
      </w:r>
      <w:del w:id="167" w:author="Alexander Slocum" w:date="2014-04-06T09:37:00Z">
        <w:r w:rsidRPr="00352358" w:rsidDel="008F541D">
          <w:rPr>
            <w:rFonts w:ascii="Arial" w:hAnsi="Arial" w:cs="Arial"/>
            <w:sz w:val="24"/>
            <w:szCs w:val="24"/>
          </w:rPr>
          <w:delText>On a</w:delText>
        </w:r>
      </w:del>
      <w:ins w:id="168" w:author="Alexander Slocum" w:date="2014-04-06T09:37:00Z">
        <w:r w:rsidR="008F541D">
          <w:rPr>
            <w:rFonts w:ascii="Arial" w:hAnsi="Arial" w:cs="Arial"/>
            <w:sz w:val="24"/>
            <w:szCs w:val="24"/>
          </w:rPr>
          <w:t>In the</w:t>
        </w:r>
      </w:ins>
      <w:r w:rsidRPr="00352358">
        <w:rPr>
          <w:rFonts w:ascii="Arial" w:hAnsi="Arial" w:cs="Arial"/>
          <w:sz w:val="24"/>
          <w:szCs w:val="24"/>
        </w:rPr>
        <w:t xml:space="preserve"> long term, it </w:t>
      </w:r>
      <w:del w:id="169" w:author="Alexander Slocum" w:date="2014-04-06T09:39:00Z">
        <w:r w:rsidRPr="00352358" w:rsidDel="008F541D">
          <w:rPr>
            <w:rFonts w:ascii="Arial" w:hAnsi="Arial" w:cs="Arial"/>
            <w:sz w:val="24"/>
            <w:szCs w:val="24"/>
          </w:rPr>
          <w:delText xml:space="preserve">is </w:delText>
        </w:r>
      </w:del>
      <w:ins w:id="170" w:author="Alexander Slocum" w:date="2014-04-06T09:39:00Z">
        <w:r w:rsidR="008F541D">
          <w:rPr>
            <w:rFonts w:ascii="Arial" w:hAnsi="Arial" w:cs="Arial"/>
            <w:sz w:val="24"/>
            <w:szCs w:val="24"/>
          </w:rPr>
          <w:t>would</w:t>
        </w:r>
        <w:r w:rsidR="008F541D" w:rsidRPr="00352358">
          <w:rPr>
            <w:rFonts w:ascii="Arial" w:hAnsi="Arial" w:cs="Arial"/>
            <w:sz w:val="24"/>
            <w:szCs w:val="24"/>
          </w:rPr>
          <w:t xml:space="preserve"> </w:t>
        </w:r>
      </w:ins>
      <w:r w:rsidRPr="00352358">
        <w:rPr>
          <w:rFonts w:ascii="Arial" w:hAnsi="Arial" w:cs="Arial"/>
          <w:sz w:val="24"/>
          <w:szCs w:val="24"/>
        </w:rPr>
        <w:t xml:space="preserve">possible to send </w:t>
      </w:r>
      <w:del w:id="171" w:author="Alexander Slocum" w:date="2014-04-06T09:39:00Z">
        <w:r w:rsidRPr="00352358" w:rsidDel="008F541D">
          <w:rPr>
            <w:rFonts w:ascii="Arial" w:hAnsi="Arial" w:cs="Arial"/>
            <w:sz w:val="24"/>
            <w:szCs w:val="24"/>
          </w:rPr>
          <w:delText xml:space="preserve">the </w:delText>
        </w:r>
      </w:del>
      <w:r>
        <w:rPr>
          <w:rFonts w:ascii="Arial" w:hAnsi="Arial" w:cs="Arial"/>
          <w:sz w:val="24"/>
          <w:szCs w:val="24"/>
        </w:rPr>
        <w:t xml:space="preserve">power </w:t>
      </w:r>
      <w:ins w:id="172" w:author="Alexander Slocum" w:date="2014-04-06T09:39:00Z">
        <w:r w:rsidR="008F541D">
          <w:rPr>
            <w:rFonts w:ascii="Arial" w:hAnsi="Arial" w:cs="Arial"/>
            <w:sz w:val="24"/>
            <w:szCs w:val="24"/>
          </w:rPr>
          <w:t xml:space="preserve">generated </w:t>
        </w:r>
      </w:ins>
      <w:r>
        <w:rPr>
          <w:rFonts w:ascii="Arial" w:hAnsi="Arial" w:cs="Arial"/>
          <w:sz w:val="24"/>
          <w:szCs w:val="24"/>
        </w:rPr>
        <w:t xml:space="preserve">out along </w:t>
      </w:r>
      <w:del w:id="173" w:author="Alexander Slocum" w:date="2014-04-06T09:39:00Z">
        <w:r w:rsidDel="008F541D">
          <w:rPr>
            <w:rFonts w:ascii="Arial" w:hAnsi="Arial" w:cs="Arial"/>
            <w:sz w:val="24"/>
            <w:szCs w:val="24"/>
          </w:rPr>
          <w:delText xml:space="preserve">big </w:delText>
        </w:r>
      </w:del>
      <w:ins w:id="174" w:author="Alexander Slocum" w:date="2014-04-06T09:39:00Z">
        <w:r w:rsidR="008F541D">
          <w:rPr>
            <w:rFonts w:ascii="Arial" w:hAnsi="Arial" w:cs="Arial"/>
            <w:sz w:val="24"/>
            <w:szCs w:val="24"/>
          </w:rPr>
          <w:t xml:space="preserve">the </w:t>
        </w:r>
      </w:ins>
      <w:r>
        <w:rPr>
          <w:rFonts w:ascii="Arial" w:hAnsi="Arial" w:cs="Arial"/>
          <w:sz w:val="24"/>
          <w:szCs w:val="24"/>
        </w:rPr>
        <w:t xml:space="preserve">power lines </w:t>
      </w:r>
      <w:del w:id="175" w:author="Alexander Slocum" w:date="2014-04-06T09:39:00Z">
        <w:r w:rsidRPr="00352358" w:rsidDel="008F541D">
          <w:rPr>
            <w:rFonts w:ascii="Arial" w:hAnsi="Arial" w:cs="Arial"/>
            <w:sz w:val="24"/>
            <w:szCs w:val="24"/>
          </w:rPr>
          <w:delText>via HVDC lines to coasts</w:delText>
        </w:r>
      </w:del>
      <w:ins w:id="176" w:author="Alexander Slocum" w:date="2014-04-06T09:39:00Z">
        <w:r w:rsidR="008F541D">
          <w:rPr>
            <w:rFonts w:ascii="Arial" w:hAnsi="Arial" w:cs="Arial"/>
            <w:sz w:val="24"/>
            <w:szCs w:val="24"/>
          </w:rPr>
          <w:t xml:space="preserve">that recently have been built to provide power to the oil sands region, thus enabling coal-fired power plants in </w:t>
        </w:r>
      </w:ins>
      <w:ins w:id="177" w:author="Alexander Slocum" w:date="2014-04-06T09:40:00Z">
        <w:r w:rsidR="008F541D">
          <w:rPr>
            <w:rFonts w:ascii="Arial" w:hAnsi="Arial" w:cs="Arial"/>
            <w:sz w:val="24"/>
            <w:szCs w:val="24"/>
          </w:rPr>
          <w:t>other regions to be phased out</w:t>
        </w:r>
      </w:ins>
      <w:r>
        <w:rPr>
          <w:rFonts w:ascii="Arial" w:hAnsi="Arial" w:cs="Arial"/>
          <w:sz w:val="24"/>
          <w:szCs w:val="24"/>
        </w:rPr>
        <w:t>.</w:t>
      </w:r>
    </w:p>
    <w:p w14:paraId="2BCD028B" w14:textId="478D65BB" w:rsidR="00C66B5F" w:rsidRPr="00B44613" w:rsidRDefault="00F8259A" w:rsidP="00F8259A">
      <w:pPr>
        <w:rPr>
          <w:rFonts w:ascii="Arial" w:hAnsi="Arial" w:cs="Arial"/>
          <w:sz w:val="24"/>
          <w:szCs w:val="24"/>
        </w:rPr>
      </w:pPr>
      <w:r>
        <w:rPr>
          <w:rFonts w:ascii="Arial" w:hAnsi="Arial" w:cs="Arial"/>
          <w:sz w:val="24"/>
          <w:szCs w:val="24"/>
        </w:rPr>
        <w:br w:type="page"/>
      </w:r>
      <w:ins w:id="178" w:author="Alexander Slocum" w:date="2014-04-06T10:29:00Z">
        <w:r w:rsidR="000721E2">
          <w:rPr>
            <w:rFonts w:ascii="Arial" w:hAnsi="Arial" w:cs="Arial"/>
            <w:sz w:val="24"/>
            <w:szCs w:val="24"/>
          </w:rPr>
          <w:lastRenderedPageBreak/>
          <w:t>INSERT 5.1, 5.2, 5.3 HERE?</w:t>
        </w:r>
      </w:ins>
    </w:p>
    <w:p w14:paraId="72E74DE2" w14:textId="77777777" w:rsidR="00F35F97" w:rsidRPr="005F1B74" w:rsidRDefault="00F35F97" w:rsidP="00F35F97">
      <w:pPr>
        <w:pStyle w:val="Heading1"/>
        <w:rPr>
          <w:rFonts w:ascii="Arial" w:hAnsi="Arial" w:cs="Arial"/>
          <w:color w:val="auto"/>
        </w:rPr>
      </w:pPr>
      <w:bookmarkStart w:id="179" w:name="_Toc384514774"/>
      <w:commentRangeStart w:id="180"/>
      <w:r w:rsidRPr="005C20F0">
        <w:rPr>
          <w:rFonts w:ascii="Arial" w:hAnsi="Arial" w:cs="Arial"/>
          <w:color w:val="auto"/>
        </w:rPr>
        <w:t xml:space="preserve">3 </w:t>
      </w:r>
      <w:r>
        <w:rPr>
          <w:rFonts w:ascii="Arial" w:hAnsi="Arial" w:cs="Arial"/>
          <w:color w:val="auto"/>
        </w:rPr>
        <w:t>CO</w:t>
      </w:r>
      <w:r w:rsidRPr="005F1B74">
        <w:rPr>
          <w:rFonts w:ascii="Arial" w:hAnsi="Arial" w:cs="Arial"/>
          <w:color w:val="auto"/>
          <w:vertAlign w:val="subscript"/>
        </w:rPr>
        <w:t>2</w:t>
      </w:r>
      <w:r>
        <w:rPr>
          <w:rFonts w:ascii="Arial" w:hAnsi="Arial" w:cs="Arial"/>
          <w:color w:val="auto"/>
        </w:rPr>
        <w:t xml:space="preserve"> Saved From Investing in Renewable Energy</w:t>
      </w:r>
      <w:bookmarkEnd w:id="179"/>
      <w:r>
        <w:rPr>
          <w:rFonts w:ascii="Arial" w:hAnsi="Arial" w:cs="Arial"/>
          <w:color w:val="auto"/>
        </w:rPr>
        <w:t xml:space="preserve"> </w:t>
      </w:r>
    </w:p>
    <w:p w14:paraId="2EA3CA91" w14:textId="77777777" w:rsidR="00F35F97" w:rsidRPr="00C473DA" w:rsidRDefault="00F35F97" w:rsidP="00F35F97">
      <w:pPr>
        <w:pStyle w:val="Heading2"/>
        <w:rPr>
          <w:rFonts w:ascii="Arial" w:hAnsi="Arial" w:cs="Arial"/>
          <w:color w:val="auto"/>
        </w:rPr>
      </w:pPr>
      <w:bookmarkStart w:id="181" w:name="_Toc384514775"/>
      <w:r w:rsidRPr="00C473DA">
        <w:rPr>
          <w:rFonts w:ascii="Arial" w:hAnsi="Arial" w:cs="Arial"/>
          <w:color w:val="auto"/>
        </w:rPr>
        <w:t xml:space="preserve">3.1 </w:t>
      </w:r>
      <w:r>
        <w:rPr>
          <w:rFonts w:ascii="Arial" w:hAnsi="Arial" w:cs="Arial"/>
          <w:color w:val="auto"/>
        </w:rPr>
        <w:t>CO</w:t>
      </w:r>
      <w:r w:rsidRPr="005F1B74">
        <w:rPr>
          <w:rFonts w:ascii="Arial" w:hAnsi="Arial" w:cs="Arial"/>
          <w:color w:val="auto"/>
          <w:vertAlign w:val="subscript"/>
        </w:rPr>
        <w:t>2</w:t>
      </w:r>
      <w:r>
        <w:rPr>
          <w:rFonts w:ascii="Arial" w:hAnsi="Arial" w:cs="Arial"/>
          <w:color w:val="auto"/>
        </w:rPr>
        <w:t xml:space="preserve"> Offset</w:t>
      </w:r>
      <w:r w:rsidRPr="00C473DA">
        <w:rPr>
          <w:rFonts w:ascii="Arial" w:hAnsi="Arial" w:cs="Arial"/>
          <w:color w:val="auto"/>
        </w:rPr>
        <w:t xml:space="preserve"> </w:t>
      </w:r>
      <w:r>
        <w:rPr>
          <w:rFonts w:ascii="Arial" w:hAnsi="Arial" w:cs="Arial"/>
          <w:color w:val="auto"/>
        </w:rPr>
        <w:t>by</w:t>
      </w:r>
      <w:r w:rsidRPr="00C473DA">
        <w:rPr>
          <w:rFonts w:ascii="Arial" w:hAnsi="Arial" w:cs="Arial"/>
          <w:color w:val="auto"/>
        </w:rPr>
        <w:t xml:space="preserve"> Investing in Wind Energy</w:t>
      </w:r>
      <w:bookmarkEnd w:id="181"/>
    </w:p>
    <w:commentRangeEnd w:id="180"/>
    <w:p w14:paraId="5C9EF311" w14:textId="77777777" w:rsidR="00F35F97" w:rsidRDefault="00A411DE" w:rsidP="00F35F97">
      <w:pPr>
        <w:autoSpaceDE w:val="0"/>
        <w:autoSpaceDN w:val="0"/>
        <w:adjustRightInd w:val="0"/>
        <w:spacing w:after="0" w:line="240" w:lineRule="auto"/>
        <w:rPr>
          <w:rFonts w:ascii="Arial" w:hAnsi="Arial" w:cs="Arial"/>
          <w:sz w:val="24"/>
          <w:szCs w:val="24"/>
        </w:rPr>
      </w:pPr>
      <w:r>
        <w:rPr>
          <w:rStyle w:val="CommentReference"/>
        </w:rPr>
        <w:commentReference w:id="180"/>
      </w:r>
    </w:p>
    <w:p w14:paraId="58DFBD93" w14:textId="37979741" w:rsidR="00F35F97" w:rsidDel="00A411DE" w:rsidRDefault="00F35F97" w:rsidP="00F35F97">
      <w:pPr>
        <w:autoSpaceDE w:val="0"/>
        <w:autoSpaceDN w:val="0"/>
        <w:adjustRightInd w:val="0"/>
        <w:spacing w:after="0" w:line="240" w:lineRule="auto"/>
        <w:ind w:firstLine="720"/>
        <w:rPr>
          <w:del w:id="182" w:author="Alexander Slocum" w:date="2014-04-06T09:41:00Z"/>
          <w:rFonts w:ascii="Arial" w:hAnsi="Arial" w:cs="Arial"/>
          <w:sz w:val="24"/>
          <w:szCs w:val="24"/>
        </w:rPr>
      </w:pPr>
      <w:del w:id="183" w:author="Alexander Slocum" w:date="2014-04-06T09:41:00Z">
        <w:r w:rsidDel="00A411DE">
          <w:rPr>
            <w:rFonts w:ascii="Arial" w:hAnsi="Arial" w:cs="Arial"/>
            <w:sz w:val="24"/>
            <w:szCs w:val="24"/>
          </w:rPr>
          <w:delText>The debate does not have to be so difficult, however, if a system’s perspective is pursued; hence herein is</w:delText>
        </w:r>
        <w:r w:rsidRPr="00F3537C" w:rsidDel="00A411DE">
          <w:rPr>
            <w:rFonts w:ascii="Arial" w:hAnsi="Arial" w:cs="Arial"/>
            <w:sz w:val="24"/>
            <w:szCs w:val="24"/>
          </w:rPr>
          <w:delText xml:space="preserve"> propose</w:delText>
        </w:r>
        <w:r w:rsidDel="00A411DE">
          <w:rPr>
            <w:rFonts w:ascii="Arial" w:hAnsi="Arial" w:cs="Arial"/>
            <w:sz w:val="24"/>
            <w:szCs w:val="24"/>
          </w:rPr>
          <w:delText>d the following scenario:</w:delText>
        </w:r>
      </w:del>
    </w:p>
    <w:p w14:paraId="1A78878C" w14:textId="4D9258E7" w:rsidR="00F35F97" w:rsidDel="00A411DE" w:rsidRDefault="00F35F97" w:rsidP="00F35F97">
      <w:pPr>
        <w:autoSpaceDE w:val="0"/>
        <w:autoSpaceDN w:val="0"/>
        <w:adjustRightInd w:val="0"/>
        <w:spacing w:after="0" w:line="240" w:lineRule="auto"/>
        <w:rPr>
          <w:del w:id="184" w:author="Alexander Slocum" w:date="2014-04-06T09:41:00Z"/>
          <w:rFonts w:ascii="Arial" w:hAnsi="Arial" w:cs="Arial"/>
          <w:sz w:val="24"/>
          <w:szCs w:val="24"/>
        </w:rPr>
      </w:pPr>
    </w:p>
    <w:p w14:paraId="1CF4C2DA" w14:textId="50420C85" w:rsidR="00F35F97" w:rsidRPr="00F3537C" w:rsidRDefault="00F35F97" w:rsidP="00F35F97">
      <w:pPr>
        <w:autoSpaceDE w:val="0"/>
        <w:autoSpaceDN w:val="0"/>
        <w:adjustRightInd w:val="0"/>
        <w:spacing w:after="0" w:line="240" w:lineRule="auto"/>
        <w:ind w:firstLine="720"/>
        <w:rPr>
          <w:rFonts w:ascii="Arial" w:hAnsi="Arial" w:cs="Arial"/>
          <w:sz w:val="24"/>
          <w:szCs w:val="24"/>
        </w:rPr>
      </w:pPr>
      <w:del w:id="185" w:author="Alexander Slocum" w:date="2014-04-06T09:42:00Z">
        <w:r w:rsidRPr="00F3537C" w:rsidDel="00A411DE">
          <w:rPr>
            <w:rFonts w:ascii="Arial" w:hAnsi="Arial" w:cs="Arial"/>
            <w:sz w:val="24"/>
            <w:szCs w:val="24"/>
          </w:rPr>
          <w:delText xml:space="preserve">If </w:delText>
        </w:r>
      </w:del>
      <w:ins w:id="186" w:author="Alexander Slocum" w:date="2014-04-06T09:42:00Z">
        <w:r w:rsidR="00A411DE">
          <w:rPr>
            <w:rFonts w:ascii="Arial" w:hAnsi="Arial" w:cs="Arial"/>
            <w:sz w:val="24"/>
            <w:szCs w:val="24"/>
          </w:rPr>
          <w:t xml:space="preserve">The installation of </w:t>
        </w:r>
      </w:ins>
      <w:del w:id="187" w:author="Alexander Slocum" w:date="2014-04-06T09:41:00Z">
        <w:r w:rsidDel="00A411DE">
          <w:rPr>
            <w:rFonts w:ascii="Arial" w:hAnsi="Arial" w:cs="Arial"/>
            <w:sz w:val="24"/>
            <w:szCs w:val="24"/>
          </w:rPr>
          <w:delText>one</w:delText>
        </w:r>
        <w:r w:rsidRPr="00F3537C" w:rsidDel="00A411DE">
          <w:rPr>
            <w:rFonts w:ascii="Arial" w:hAnsi="Arial" w:cs="Arial"/>
            <w:sz w:val="24"/>
            <w:szCs w:val="24"/>
          </w:rPr>
          <w:delText xml:space="preserve"> were to </w:delText>
        </w:r>
        <w:r w:rsidDel="00A411DE">
          <w:rPr>
            <w:rFonts w:ascii="Arial" w:hAnsi="Arial" w:cs="Arial"/>
            <w:sz w:val="24"/>
            <w:szCs w:val="24"/>
          </w:rPr>
          <w:delText>install</w:delText>
        </w:r>
        <w:r w:rsidRPr="00F3537C" w:rsidDel="00A411DE">
          <w:rPr>
            <w:rFonts w:ascii="Arial" w:hAnsi="Arial" w:cs="Arial"/>
            <w:sz w:val="24"/>
            <w:szCs w:val="24"/>
          </w:rPr>
          <w:delText xml:space="preserve"> </w:delText>
        </w:r>
      </w:del>
      <w:r w:rsidRPr="00F3537C">
        <w:rPr>
          <w:rFonts w:ascii="Arial" w:hAnsi="Arial" w:cs="Arial"/>
          <w:sz w:val="24"/>
          <w:szCs w:val="24"/>
        </w:rPr>
        <w:t xml:space="preserve">one </w:t>
      </w:r>
      <w:r>
        <w:rPr>
          <w:rFonts w:ascii="Arial" w:hAnsi="Arial" w:cs="Arial"/>
          <w:sz w:val="24"/>
          <w:szCs w:val="24"/>
        </w:rPr>
        <w:t>5</w:t>
      </w:r>
      <w:r w:rsidRPr="00F3537C">
        <w:rPr>
          <w:rFonts w:ascii="Arial" w:hAnsi="Arial" w:cs="Arial"/>
          <w:sz w:val="24"/>
          <w:szCs w:val="24"/>
        </w:rPr>
        <w:t xml:space="preserve">MW wind turbine per </w:t>
      </w:r>
      <w:ins w:id="188" w:author="Alexander Slocum" w:date="2014-04-06T09:41:00Z">
        <w:r w:rsidR="00A411DE">
          <w:rPr>
            <w:rFonts w:ascii="Arial" w:hAnsi="Arial" w:cs="Arial"/>
            <w:sz w:val="24"/>
            <w:szCs w:val="24"/>
          </w:rPr>
          <w:t xml:space="preserve">square </w:t>
        </w:r>
      </w:ins>
      <w:r w:rsidRPr="00F3537C">
        <w:rPr>
          <w:rFonts w:ascii="Arial" w:hAnsi="Arial" w:cs="Arial"/>
          <w:sz w:val="24"/>
          <w:szCs w:val="24"/>
        </w:rPr>
        <w:t xml:space="preserve">kilometer </w:t>
      </w:r>
      <w:del w:id="189" w:author="Alexander Slocum" w:date="2014-04-06T09:41:00Z">
        <w:r w:rsidRPr="00F3537C" w:rsidDel="00A411DE">
          <w:rPr>
            <w:rFonts w:ascii="Arial" w:hAnsi="Arial" w:cs="Arial"/>
            <w:sz w:val="24"/>
            <w:szCs w:val="24"/>
          </w:rPr>
          <w:delText xml:space="preserve">square </w:delText>
        </w:r>
      </w:del>
      <w:r w:rsidRPr="00F3537C">
        <w:rPr>
          <w:rFonts w:ascii="Arial" w:hAnsi="Arial" w:cs="Arial"/>
          <w:sz w:val="24"/>
          <w:szCs w:val="24"/>
        </w:rPr>
        <w:t>in a total of</w:t>
      </w:r>
    </w:p>
    <w:p w14:paraId="74E3F97D" w14:textId="6FCAB0FE" w:rsidR="00F35F97" w:rsidRDefault="00F35F97" w:rsidP="00F35F97">
      <w:pPr>
        <w:autoSpaceDE w:val="0"/>
        <w:autoSpaceDN w:val="0"/>
        <w:adjustRightInd w:val="0"/>
        <w:spacing w:after="0" w:line="240" w:lineRule="auto"/>
        <w:rPr>
          <w:rFonts w:ascii="Arial" w:hAnsi="Arial" w:cs="Arial"/>
          <w:sz w:val="24"/>
          <w:szCs w:val="24"/>
        </w:rPr>
      </w:pPr>
      <w:r w:rsidRPr="00F3537C">
        <w:rPr>
          <w:rFonts w:ascii="Arial" w:hAnsi="Arial" w:cs="Arial"/>
          <w:sz w:val="24"/>
          <w:szCs w:val="24"/>
        </w:rPr>
        <w:t>70,100 kilometer</w:t>
      </w:r>
      <w:r>
        <w:rPr>
          <w:rFonts w:ascii="Arial" w:hAnsi="Arial" w:cs="Arial"/>
          <w:sz w:val="24"/>
          <w:szCs w:val="24"/>
        </w:rPr>
        <w:t>s</w:t>
      </w:r>
      <w:r w:rsidRPr="00F3537C">
        <w:rPr>
          <w:rFonts w:ascii="Arial" w:hAnsi="Arial" w:cs="Arial"/>
          <w:sz w:val="24"/>
          <w:szCs w:val="24"/>
        </w:rPr>
        <w:t xml:space="preserve"> square land area (50 % of the Alberta </w:t>
      </w:r>
      <w:r>
        <w:rPr>
          <w:rFonts w:ascii="Arial" w:hAnsi="Arial" w:cs="Arial"/>
          <w:sz w:val="24"/>
          <w:szCs w:val="24"/>
        </w:rPr>
        <w:t>Oil</w:t>
      </w:r>
      <w:r w:rsidRPr="00F3537C">
        <w:rPr>
          <w:rFonts w:ascii="Arial" w:hAnsi="Arial" w:cs="Arial"/>
          <w:sz w:val="24"/>
          <w:szCs w:val="24"/>
        </w:rPr>
        <w:t xml:space="preserve"> sands area), </w:t>
      </w:r>
      <w:del w:id="190" w:author="Alexander Slocum" w:date="2014-04-06T09:42:00Z">
        <w:r w:rsidDel="00A411DE">
          <w:rPr>
            <w:rFonts w:ascii="Arial" w:hAnsi="Arial" w:cs="Arial"/>
            <w:sz w:val="24"/>
            <w:szCs w:val="24"/>
          </w:rPr>
          <w:delText xml:space="preserve">it </w:delText>
        </w:r>
      </w:del>
      <w:r>
        <w:rPr>
          <w:rFonts w:ascii="Arial" w:hAnsi="Arial" w:cs="Arial"/>
          <w:sz w:val="24"/>
          <w:szCs w:val="24"/>
        </w:rPr>
        <w:t xml:space="preserve">would require an </w:t>
      </w:r>
      <w:r w:rsidRPr="00F3537C">
        <w:rPr>
          <w:rFonts w:ascii="Arial" w:hAnsi="Arial" w:cs="Arial"/>
          <w:sz w:val="24"/>
          <w:szCs w:val="24"/>
        </w:rPr>
        <w:t>invest</w:t>
      </w:r>
      <w:r>
        <w:rPr>
          <w:rFonts w:ascii="Arial" w:hAnsi="Arial" w:cs="Arial"/>
          <w:sz w:val="24"/>
          <w:szCs w:val="24"/>
        </w:rPr>
        <w:t>ment of about</w:t>
      </w:r>
      <w:r w:rsidRPr="00F3537C">
        <w:rPr>
          <w:rFonts w:ascii="Arial" w:hAnsi="Arial" w:cs="Arial"/>
          <w:sz w:val="24"/>
          <w:szCs w:val="24"/>
        </w:rPr>
        <w:t xml:space="preserve"> 20% of the portion of </w:t>
      </w:r>
      <w:r>
        <w:rPr>
          <w:rFonts w:ascii="Arial" w:hAnsi="Arial" w:cs="Arial"/>
          <w:sz w:val="24"/>
          <w:szCs w:val="24"/>
        </w:rPr>
        <w:t>oil</w:t>
      </w:r>
      <w:r w:rsidRPr="00F3537C">
        <w:rPr>
          <w:rFonts w:ascii="Arial" w:hAnsi="Arial" w:cs="Arial"/>
          <w:sz w:val="24"/>
          <w:szCs w:val="24"/>
        </w:rPr>
        <w:t xml:space="preserve"> sales (</w:t>
      </w:r>
      <w:r>
        <w:rPr>
          <w:rFonts w:ascii="Arial" w:hAnsi="Arial" w:cs="Arial"/>
          <w:sz w:val="24"/>
          <w:szCs w:val="24"/>
        </w:rPr>
        <w:t xml:space="preserve">e.g., $20/bbl with $0.05/kWh reinvestment into purchasing more wind turbines).  </w:t>
      </w:r>
      <w:ins w:id="191" w:author="Alexander Slocum" w:date="2014-04-06T09:43:00Z">
        <w:r w:rsidR="00A411DE">
          <w:rPr>
            <w:rFonts w:ascii="Arial" w:hAnsi="Arial" w:cs="Arial"/>
            <w:sz w:val="24"/>
            <w:szCs w:val="24"/>
          </w:rPr>
          <w:t>The number of wind turbines installed would grow rapidly over the years, which</w:t>
        </w:r>
      </w:ins>
      <w:del w:id="192" w:author="Alexander Slocum" w:date="2014-04-06T09:43:00Z">
        <w:r w:rsidDel="00A411DE">
          <w:rPr>
            <w:rFonts w:ascii="Arial" w:hAnsi="Arial" w:cs="Arial"/>
            <w:sz w:val="24"/>
            <w:szCs w:val="24"/>
          </w:rPr>
          <w:delText>T</w:delText>
        </w:r>
        <w:r w:rsidRPr="00F3537C" w:rsidDel="00A411DE">
          <w:rPr>
            <w:rFonts w:ascii="Arial" w:hAnsi="Arial" w:cs="Arial"/>
            <w:sz w:val="24"/>
            <w:szCs w:val="24"/>
          </w:rPr>
          <w:delText>his</w:delText>
        </w:r>
        <w:r w:rsidDel="00A411DE">
          <w:rPr>
            <w:rFonts w:ascii="Arial" w:hAnsi="Arial" w:cs="Arial"/>
            <w:sz w:val="24"/>
            <w:szCs w:val="24"/>
          </w:rPr>
          <w:delText xml:space="preserve"> </w:delText>
        </w:r>
        <w:r w:rsidRPr="00F3537C" w:rsidDel="00A411DE">
          <w:rPr>
            <w:rFonts w:ascii="Arial" w:hAnsi="Arial" w:cs="Arial"/>
            <w:sz w:val="24"/>
            <w:szCs w:val="24"/>
          </w:rPr>
          <w:delText>approach</w:delText>
        </w:r>
      </w:del>
      <w:r w:rsidRPr="00F3537C">
        <w:rPr>
          <w:rFonts w:ascii="Arial" w:hAnsi="Arial" w:cs="Arial"/>
          <w:sz w:val="24"/>
          <w:szCs w:val="24"/>
        </w:rPr>
        <w:t xml:space="preserve"> would </w:t>
      </w:r>
      <w:r>
        <w:rPr>
          <w:rFonts w:ascii="Arial" w:hAnsi="Arial" w:cs="Arial"/>
          <w:sz w:val="24"/>
          <w:szCs w:val="24"/>
        </w:rPr>
        <w:t>off</w:t>
      </w:r>
      <w:r w:rsidRPr="00F3537C">
        <w:rPr>
          <w:rFonts w:ascii="Arial" w:hAnsi="Arial" w:cs="Arial"/>
          <w:sz w:val="24"/>
          <w:szCs w:val="24"/>
        </w:rPr>
        <w:t>set the CO</w:t>
      </w:r>
      <w:r w:rsidRPr="005C20F0">
        <w:rPr>
          <w:rFonts w:ascii="Arial" w:hAnsi="Arial" w:cs="Arial"/>
          <w:sz w:val="24"/>
          <w:szCs w:val="24"/>
          <w:vertAlign w:val="subscript"/>
        </w:rPr>
        <w:t>2</w:t>
      </w:r>
      <w:r w:rsidRPr="00F3537C">
        <w:rPr>
          <w:rFonts w:ascii="Arial" w:hAnsi="Arial" w:cs="Arial"/>
          <w:sz w:val="16"/>
          <w:szCs w:val="16"/>
        </w:rPr>
        <w:t xml:space="preserve"> </w:t>
      </w:r>
      <w:r w:rsidRPr="00F3537C">
        <w:rPr>
          <w:rFonts w:ascii="Arial" w:hAnsi="Arial" w:cs="Arial"/>
          <w:sz w:val="24"/>
          <w:szCs w:val="24"/>
        </w:rPr>
        <w:t xml:space="preserve">created by mining and using the </w:t>
      </w:r>
      <w:r>
        <w:rPr>
          <w:rFonts w:ascii="Arial" w:hAnsi="Arial" w:cs="Arial"/>
          <w:sz w:val="24"/>
          <w:szCs w:val="24"/>
        </w:rPr>
        <w:t>oil</w:t>
      </w:r>
      <w:r w:rsidRPr="00F3537C">
        <w:rPr>
          <w:rFonts w:ascii="Arial" w:hAnsi="Arial" w:cs="Arial"/>
          <w:sz w:val="24"/>
          <w:szCs w:val="24"/>
        </w:rPr>
        <w:t xml:space="preserve"> sands oil</w:t>
      </w:r>
      <w:r>
        <w:rPr>
          <w:rFonts w:ascii="Arial" w:hAnsi="Arial" w:cs="Arial"/>
          <w:sz w:val="24"/>
          <w:szCs w:val="24"/>
        </w:rPr>
        <w:t xml:space="preserve"> </w:t>
      </w:r>
      <w:r w:rsidRPr="00F3537C">
        <w:rPr>
          <w:rFonts w:ascii="Arial" w:hAnsi="Arial" w:cs="Arial"/>
          <w:sz w:val="24"/>
          <w:szCs w:val="24"/>
        </w:rPr>
        <w:t>in approximat</w:t>
      </w:r>
      <w:r>
        <w:rPr>
          <w:rFonts w:ascii="Arial" w:hAnsi="Arial" w:cs="Arial"/>
          <w:sz w:val="24"/>
          <w:szCs w:val="24"/>
        </w:rPr>
        <w:t xml:space="preserve">ely </w:t>
      </w:r>
      <w:r w:rsidRPr="004020E5">
        <w:rPr>
          <w:rFonts w:ascii="Arial" w:hAnsi="Arial" w:cs="Arial"/>
          <w:sz w:val="24"/>
          <w:szCs w:val="24"/>
        </w:rPr>
        <w:t>54 years.</w:t>
      </w:r>
      <w:r>
        <w:rPr>
          <w:rFonts w:ascii="Arial" w:hAnsi="Arial" w:cs="Arial"/>
          <w:sz w:val="24"/>
          <w:szCs w:val="24"/>
        </w:rPr>
        <w:t xml:space="preserve"> </w:t>
      </w:r>
    </w:p>
    <w:p w14:paraId="68E71782" w14:textId="77777777" w:rsidR="00F35F97" w:rsidRDefault="00F35F97" w:rsidP="00F35F97">
      <w:pPr>
        <w:autoSpaceDE w:val="0"/>
        <w:autoSpaceDN w:val="0"/>
        <w:adjustRightInd w:val="0"/>
        <w:spacing w:after="0" w:line="240" w:lineRule="auto"/>
        <w:rPr>
          <w:rFonts w:ascii="Arial" w:hAnsi="Arial" w:cs="Arial"/>
          <w:sz w:val="24"/>
          <w:szCs w:val="24"/>
        </w:rPr>
      </w:pPr>
    </w:p>
    <w:p w14:paraId="047DD409" w14:textId="5AEB257C" w:rsidR="00F35F97" w:rsidRDefault="00F35F97" w:rsidP="00F35F97">
      <w:pPr>
        <w:autoSpaceDE w:val="0"/>
        <w:autoSpaceDN w:val="0"/>
        <w:adjustRightInd w:val="0"/>
        <w:spacing w:after="0" w:line="240" w:lineRule="auto"/>
        <w:ind w:firstLine="720"/>
        <w:rPr>
          <w:rFonts w:ascii="Arial" w:hAnsi="Arial" w:cs="Arial"/>
          <w:sz w:val="24"/>
          <w:szCs w:val="24"/>
        </w:rPr>
      </w:pPr>
      <w:r>
        <w:rPr>
          <w:rFonts w:ascii="Arial" w:hAnsi="Arial" w:cs="Arial"/>
          <w:sz w:val="24"/>
          <w:szCs w:val="24"/>
        </w:rPr>
        <w:t xml:space="preserve">Furthermore, it is common for the return on investment (ROI) period for a wind turbine to be about </w:t>
      </w:r>
      <w:commentRangeStart w:id="193"/>
      <w:r>
        <w:rPr>
          <w:rFonts w:ascii="Arial" w:hAnsi="Arial" w:cs="Arial"/>
          <w:sz w:val="24"/>
          <w:szCs w:val="24"/>
        </w:rPr>
        <w:t>10</w:t>
      </w:r>
      <w:ins w:id="194" w:author="Alexander Slocum" w:date="2014-04-06T09:43:00Z">
        <w:r w:rsidR="00A411DE">
          <w:rPr>
            <w:rFonts w:ascii="Arial" w:hAnsi="Arial" w:cs="Arial"/>
            <w:sz w:val="24"/>
            <w:szCs w:val="24"/>
          </w:rPr>
          <w:t xml:space="preserve"> </w:t>
        </w:r>
      </w:ins>
      <w:del w:id="195" w:author="Alexander Slocum" w:date="2014-04-06T09:43:00Z">
        <w:r w:rsidDel="00A411DE">
          <w:rPr>
            <w:rFonts w:ascii="Arial" w:hAnsi="Arial" w:cs="Arial"/>
            <w:sz w:val="24"/>
            <w:szCs w:val="24"/>
          </w:rPr>
          <w:delText xml:space="preserve">-15 </w:delText>
        </w:r>
      </w:del>
      <w:r>
        <w:rPr>
          <w:rFonts w:ascii="Arial" w:hAnsi="Arial" w:cs="Arial"/>
          <w:sz w:val="24"/>
          <w:szCs w:val="24"/>
        </w:rPr>
        <w:t>years</w:t>
      </w:r>
      <w:commentRangeEnd w:id="193"/>
      <w:r w:rsidR="00A411DE">
        <w:rPr>
          <w:rStyle w:val="CommentReference"/>
        </w:rPr>
        <w:commentReference w:id="193"/>
      </w:r>
      <w:r>
        <w:rPr>
          <w:rFonts w:ascii="Arial" w:hAnsi="Arial" w:cs="Arial"/>
          <w:sz w:val="24"/>
          <w:szCs w:val="24"/>
        </w:rPr>
        <w:t>, which means the $20/bbl invested is actually fully recouped in 10</w:t>
      </w:r>
      <w:ins w:id="196" w:author="Alexander Slocum" w:date="2014-04-06T09:44:00Z">
        <w:r w:rsidR="00A411DE">
          <w:rPr>
            <w:rFonts w:ascii="Arial" w:hAnsi="Arial" w:cs="Arial"/>
            <w:sz w:val="24"/>
            <w:szCs w:val="24"/>
          </w:rPr>
          <w:t xml:space="preserve"> </w:t>
        </w:r>
      </w:ins>
      <w:del w:id="197" w:author="Alexander Slocum" w:date="2014-04-06T09:44:00Z">
        <w:r w:rsidDel="00A411DE">
          <w:rPr>
            <w:rFonts w:ascii="Arial" w:hAnsi="Arial" w:cs="Arial"/>
            <w:sz w:val="24"/>
            <w:szCs w:val="24"/>
          </w:rPr>
          <w:delText xml:space="preserve">-15 </w:delText>
        </w:r>
      </w:del>
      <w:r>
        <w:rPr>
          <w:rFonts w:ascii="Arial" w:hAnsi="Arial" w:cs="Arial"/>
          <w:sz w:val="24"/>
          <w:szCs w:val="24"/>
        </w:rPr>
        <w:t xml:space="preserve">years and then onward the wind turbine becomes a net income producer. </w:t>
      </w:r>
    </w:p>
    <w:p w14:paraId="6A3C0FC5" w14:textId="77777777" w:rsidR="00F35F97" w:rsidRDefault="00F35F97" w:rsidP="00F35F97">
      <w:pPr>
        <w:autoSpaceDE w:val="0"/>
        <w:autoSpaceDN w:val="0"/>
        <w:adjustRightInd w:val="0"/>
        <w:spacing w:after="0" w:line="240" w:lineRule="auto"/>
        <w:rPr>
          <w:rFonts w:ascii="Arial" w:hAnsi="Arial" w:cs="Arial"/>
          <w:sz w:val="24"/>
          <w:szCs w:val="24"/>
        </w:rPr>
      </w:pPr>
    </w:p>
    <w:p w14:paraId="1D35E2BE" w14:textId="37EA7147" w:rsidR="00F35F97" w:rsidRDefault="00F35F97" w:rsidP="00F35F97">
      <w:pPr>
        <w:autoSpaceDE w:val="0"/>
        <w:autoSpaceDN w:val="0"/>
        <w:adjustRightInd w:val="0"/>
        <w:spacing w:after="0" w:line="240" w:lineRule="auto"/>
        <w:ind w:firstLine="720"/>
        <w:rPr>
          <w:rFonts w:ascii="Arial" w:hAnsi="Arial" w:cs="Arial"/>
          <w:sz w:val="24"/>
          <w:szCs w:val="24"/>
        </w:rPr>
      </w:pPr>
      <w:r w:rsidRPr="00FF5548">
        <w:rPr>
          <w:rFonts w:ascii="Arial" w:hAnsi="Arial" w:cs="Arial"/>
          <w:sz w:val="24"/>
          <w:szCs w:val="24"/>
        </w:rPr>
        <w:t xml:space="preserve">Installing wind turbines in this region </w:t>
      </w:r>
      <w:del w:id="198" w:author="Alexander Slocum" w:date="2014-04-06T09:44:00Z">
        <w:r w:rsidRPr="00FF5548" w:rsidDel="00A411DE">
          <w:rPr>
            <w:rFonts w:ascii="Arial" w:hAnsi="Arial" w:cs="Arial"/>
            <w:sz w:val="24"/>
            <w:szCs w:val="24"/>
          </w:rPr>
          <w:delText xml:space="preserve">would </w:delText>
        </w:r>
      </w:del>
      <w:ins w:id="199" w:author="Alexander Slocum" w:date="2014-04-06T09:44:00Z">
        <w:r w:rsidR="00A411DE">
          <w:rPr>
            <w:rFonts w:ascii="Arial" w:hAnsi="Arial" w:cs="Arial"/>
            <w:sz w:val="24"/>
            <w:szCs w:val="24"/>
          </w:rPr>
          <w:t>also need not</w:t>
        </w:r>
        <w:r w:rsidR="00A411DE" w:rsidRPr="00FF5548">
          <w:rPr>
            <w:rFonts w:ascii="Arial" w:hAnsi="Arial" w:cs="Arial"/>
            <w:sz w:val="24"/>
            <w:szCs w:val="24"/>
          </w:rPr>
          <w:t xml:space="preserve"> </w:t>
        </w:r>
      </w:ins>
      <w:r w:rsidRPr="00FF5548">
        <w:rPr>
          <w:rFonts w:ascii="Arial" w:hAnsi="Arial" w:cs="Arial"/>
          <w:sz w:val="24"/>
          <w:szCs w:val="24"/>
        </w:rPr>
        <w:t>reduce the a</w:t>
      </w:r>
      <w:r>
        <w:rPr>
          <w:rFonts w:ascii="Arial" w:hAnsi="Arial" w:cs="Arial"/>
          <w:sz w:val="24"/>
          <w:szCs w:val="24"/>
        </w:rPr>
        <w:t>mount of forest being replanted</w:t>
      </w:r>
      <w:ins w:id="200" w:author="Alexander Slocum" w:date="2014-04-06T09:44:00Z">
        <w:r w:rsidR="00A411DE">
          <w:rPr>
            <w:rFonts w:ascii="Arial" w:hAnsi="Arial" w:cs="Arial"/>
            <w:sz w:val="24"/>
            <w:szCs w:val="24"/>
          </w:rPr>
          <w:t xml:space="preserve"> given tall towers because</w:t>
        </w:r>
      </w:ins>
      <w:del w:id="201" w:author="Alexander Slocum" w:date="2014-04-06T09:44:00Z">
        <w:r w:rsidDel="00A411DE">
          <w:rPr>
            <w:rFonts w:ascii="Arial" w:hAnsi="Arial" w:cs="Arial"/>
            <w:sz w:val="24"/>
            <w:szCs w:val="24"/>
          </w:rPr>
          <w:delText>.</w:delText>
        </w:r>
        <w:r w:rsidRPr="00FF5548" w:rsidDel="00A411DE">
          <w:rPr>
            <w:rFonts w:ascii="Arial" w:hAnsi="Arial" w:cs="Arial"/>
            <w:sz w:val="24"/>
            <w:szCs w:val="24"/>
          </w:rPr>
          <w:delText xml:space="preserve"> </w:delText>
        </w:r>
        <w:r w:rsidDel="00A411DE">
          <w:rPr>
            <w:rFonts w:ascii="Arial" w:hAnsi="Arial" w:cs="Arial"/>
            <w:sz w:val="24"/>
            <w:szCs w:val="24"/>
          </w:rPr>
          <w:delText>H</w:delText>
        </w:r>
        <w:r w:rsidRPr="00FF5548" w:rsidDel="00A411DE">
          <w:rPr>
            <w:rFonts w:ascii="Arial" w:hAnsi="Arial" w:cs="Arial"/>
            <w:sz w:val="24"/>
            <w:szCs w:val="24"/>
          </w:rPr>
          <w:delText>owever,</w:delText>
        </w:r>
      </w:del>
      <w:r w:rsidRPr="00FF5548">
        <w:rPr>
          <w:rFonts w:ascii="Arial" w:hAnsi="Arial" w:cs="Arial"/>
          <w:sz w:val="24"/>
          <w:szCs w:val="24"/>
        </w:rPr>
        <w:t xml:space="preserve"> the surface footprint of a large wind turbine is relatively small. Comparing the </w:t>
      </w:r>
      <w:r>
        <w:rPr>
          <w:rFonts w:ascii="Arial" w:hAnsi="Arial" w:cs="Arial"/>
          <w:sz w:val="24"/>
          <w:szCs w:val="24"/>
        </w:rPr>
        <w:t>net</w:t>
      </w:r>
      <w:r w:rsidRPr="00FF5548">
        <w:rPr>
          <w:rFonts w:ascii="Arial" w:hAnsi="Arial" w:cs="Arial"/>
          <w:sz w:val="24"/>
          <w:szCs w:val="24"/>
        </w:rPr>
        <w:t xml:space="preserve"> carbon captured by the forest area of a turbine’s footprint compared to the carbon offset of a turbine, we find</w:t>
      </w:r>
      <w:r>
        <w:rPr>
          <w:rFonts w:ascii="Arial" w:hAnsi="Arial" w:cs="Arial"/>
          <w:sz w:val="24"/>
          <w:szCs w:val="24"/>
        </w:rPr>
        <w:t xml:space="preserve"> </w:t>
      </w:r>
      <w:r w:rsidRPr="00FF5548">
        <w:rPr>
          <w:rFonts w:ascii="Arial" w:hAnsi="Arial" w:cs="Arial"/>
          <w:sz w:val="24"/>
          <w:szCs w:val="24"/>
        </w:rPr>
        <w:t>that the CO</w:t>
      </w:r>
      <w:r w:rsidRPr="00FF5548">
        <w:rPr>
          <w:rFonts w:ascii="Arial" w:hAnsi="Arial" w:cs="Arial"/>
          <w:sz w:val="24"/>
          <w:szCs w:val="24"/>
          <w:vertAlign w:val="subscript"/>
        </w:rPr>
        <w:t>2</w:t>
      </w:r>
      <w:r w:rsidRPr="00FF5548">
        <w:rPr>
          <w:rFonts w:ascii="Arial" w:hAnsi="Arial" w:cs="Arial"/>
          <w:sz w:val="24"/>
          <w:szCs w:val="24"/>
        </w:rPr>
        <w:t xml:space="preserve"> </w:t>
      </w:r>
      <w:r>
        <w:rPr>
          <w:rFonts w:ascii="Arial" w:hAnsi="Arial" w:cs="Arial"/>
          <w:sz w:val="24"/>
          <w:szCs w:val="24"/>
        </w:rPr>
        <w:t>captured</w:t>
      </w:r>
      <w:r w:rsidRPr="00FF5548">
        <w:rPr>
          <w:rFonts w:ascii="Arial" w:hAnsi="Arial" w:cs="Arial"/>
          <w:sz w:val="24"/>
          <w:szCs w:val="24"/>
        </w:rPr>
        <w:t xml:space="preserve"> from</w:t>
      </w:r>
      <w:r>
        <w:rPr>
          <w:rFonts w:ascii="Arial" w:hAnsi="Arial" w:cs="Arial"/>
          <w:sz w:val="24"/>
          <w:szCs w:val="24"/>
        </w:rPr>
        <w:t xml:space="preserve"> the</w:t>
      </w:r>
      <w:r w:rsidRPr="00FF5548">
        <w:rPr>
          <w:rFonts w:ascii="Arial" w:hAnsi="Arial" w:cs="Arial"/>
          <w:sz w:val="24"/>
          <w:szCs w:val="24"/>
        </w:rPr>
        <w:t xml:space="preserve"> boreal forest is about 26.2 tonnes/km</w:t>
      </w:r>
      <w:r w:rsidRPr="00FF5548">
        <w:rPr>
          <w:rFonts w:ascii="Arial" w:hAnsi="Arial" w:cs="Arial"/>
          <w:sz w:val="24"/>
          <w:szCs w:val="24"/>
          <w:vertAlign w:val="superscript"/>
        </w:rPr>
        <w:t>2</w:t>
      </w:r>
      <w:r w:rsidRPr="00FF5548">
        <w:rPr>
          <w:rFonts w:ascii="Arial" w:hAnsi="Arial" w:cs="Arial"/>
          <w:sz w:val="24"/>
          <w:szCs w:val="24"/>
        </w:rPr>
        <w:t xml:space="preserve"> [13]</w:t>
      </w:r>
      <w:ins w:id="202" w:author="Alexander Slocum" w:date="2014-04-06T09:45:00Z">
        <w:r w:rsidR="00A411DE">
          <w:rPr>
            <w:rFonts w:ascii="Arial" w:hAnsi="Arial" w:cs="Arial"/>
            <w:sz w:val="24"/>
            <w:szCs w:val="24"/>
          </w:rPr>
          <w:t xml:space="preserve"> </w:t>
        </w:r>
      </w:ins>
      <w:del w:id="203" w:author="Alexander Slocum" w:date="2014-04-06T09:45:00Z">
        <w:r w:rsidRPr="00FF5548" w:rsidDel="00A411DE">
          <w:rPr>
            <w:rFonts w:ascii="Arial" w:hAnsi="Arial" w:cs="Arial"/>
            <w:sz w:val="24"/>
            <w:szCs w:val="24"/>
          </w:rPr>
          <w:delText xml:space="preserve">. This value is small </w:delText>
        </w:r>
      </w:del>
      <w:r w:rsidRPr="00FF5548">
        <w:rPr>
          <w:rFonts w:ascii="Arial" w:hAnsi="Arial" w:cs="Arial"/>
          <w:sz w:val="24"/>
          <w:szCs w:val="24"/>
        </w:rPr>
        <w:t xml:space="preserve">compared to </w:t>
      </w:r>
      <w:ins w:id="204" w:author="Alexander Slocum" w:date="2014-04-06T09:45:00Z">
        <w:r w:rsidR="00A411DE">
          <w:rPr>
            <w:rFonts w:ascii="Arial" w:hAnsi="Arial" w:cs="Arial"/>
            <w:sz w:val="24"/>
            <w:szCs w:val="24"/>
          </w:rPr>
          <w:t xml:space="preserve">a </w:t>
        </w:r>
      </w:ins>
      <w:r w:rsidRPr="00FF5548">
        <w:rPr>
          <w:rFonts w:ascii="Arial" w:hAnsi="Arial" w:cs="Arial"/>
          <w:sz w:val="24"/>
          <w:szCs w:val="24"/>
        </w:rPr>
        <w:t>CO</w:t>
      </w:r>
      <w:r w:rsidRPr="00FF5548">
        <w:rPr>
          <w:rFonts w:ascii="Arial" w:hAnsi="Arial" w:cs="Arial"/>
          <w:sz w:val="24"/>
          <w:szCs w:val="24"/>
          <w:vertAlign w:val="subscript"/>
        </w:rPr>
        <w:t>2</w:t>
      </w:r>
      <w:r w:rsidRPr="005B05CD">
        <w:rPr>
          <w:rFonts w:ascii="Arial" w:hAnsi="Arial" w:cs="Arial"/>
          <w:sz w:val="24"/>
          <w:szCs w:val="24"/>
        </w:rPr>
        <w:t xml:space="preserve"> offset by having a large wind turbine</w:t>
      </w:r>
      <w:ins w:id="205" w:author="Alexander Slocum" w:date="2014-04-06T09:45:00Z">
        <w:r w:rsidR="00A411DE">
          <w:rPr>
            <w:rFonts w:ascii="Arial" w:hAnsi="Arial" w:cs="Arial"/>
            <w:sz w:val="24"/>
            <w:szCs w:val="24"/>
          </w:rPr>
          <w:t>, which saves</w:t>
        </w:r>
      </w:ins>
      <w:r>
        <w:rPr>
          <w:rFonts w:ascii="Arial" w:hAnsi="Arial" w:cs="Arial"/>
          <w:sz w:val="24"/>
          <w:szCs w:val="24"/>
        </w:rPr>
        <w:t xml:space="preserve"> </w:t>
      </w:r>
      <w:del w:id="206" w:author="Alexander Slocum" w:date="2014-04-06T09:45:00Z">
        <w:r w:rsidDel="00A411DE">
          <w:rPr>
            <w:rFonts w:ascii="Arial" w:hAnsi="Arial" w:cs="Arial"/>
            <w:sz w:val="24"/>
            <w:szCs w:val="24"/>
          </w:rPr>
          <w:delText>(</w:delText>
        </w:r>
      </w:del>
      <w:r>
        <w:rPr>
          <w:rFonts w:ascii="Arial" w:hAnsi="Arial" w:cs="Arial"/>
          <w:sz w:val="24"/>
          <w:szCs w:val="24"/>
        </w:rPr>
        <w:t xml:space="preserve">8500 tonnes/year/MW by </w:t>
      </w:r>
      <w:r w:rsidRPr="004B5A9B">
        <w:rPr>
          <w:rFonts w:ascii="Arial" w:hAnsi="Arial" w:cs="Arial"/>
          <w:sz w:val="24"/>
          <w:szCs w:val="24"/>
        </w:rPr>
        <w:t>not burning coal to produce energy generated by wind</w:t>
      </w:r>
      <w:del w:id="207" w:author="Alexander Slocum" w:date="2014-04-06T09:46:00Z">
        <w:r w:rsidDel="00A411DE">
          <w:rPr>
            <w:rFonts w:ascii="Arial" w:hAnsi="Arial" w:cs="Arial"/>
            <w:sz w:val="24"/>
            <w:szCs w:val="24"/>
          </w:rPr>
          <w:delText>)</w:delText>
        </w:r>
      </w:del>
      <w:r w:rsidRPr="005B05CD">
        <w:rPr>
          <w:rFonts w:ascii="Arial" w:hAnsi="Arial" w:cs="Arial"/>
          <w:sz w:val="24"/>
          <w:szCs w:val="24"/>
        </w:rPr>
        <w:t xml:space="preserve">. Therefore, </w:t>
      </w:r>
      <w:del w:id="208" w:author="Alexander Slocum" w:date="2014-04-06T09:46:00Z">
        <w:r w:rsidRPr="005B05CD" w:rsidDel="00A411DE">
          <w:rPr>
            <w:rFonts w:ascii="Arial" w:hAnsi="Arial" w:cs="Arial"/>
            <w:sz w:val="24"/>
            <w:szCs w:val="24"/>
          </w:rPr>
          <w:delText xml:space="preserve">this </w:delText>
        </w:r>
      </w:del>
      <w:ins w:id="209" w:author="Alexander Slocum" w:date="2014-04-06T09:46:00Z">
        <w:r w:rsidR="00A411DE">
          <w:rPr>
            <w:rFonts w:ascii="Arial" w:hAnsi="Arial" w:cs="Arial"/>
            <w:sz w:val="24"/>
            <w:szCs w:val="24"/>
          </w:rPr>
          <w:t>there</w:t>
        </w:r>
        <w:r w:rsidR="00A411DE" w:rsidRPr="005B05CD">
          <w:rPr>
            <w:rFonts w:ascii="Arial" w:hAnsi="Arial" w:cs="Arial"/>
            <w:sz w:val="24"/>
            <w:szCs w:val="24"/>
          </w:rPr>
          <w:t xml:space="preserve"> </w:t>
        </w:r>
      </w:ins>
      <w:r w:rsidRPr="005B05CD">
        <w:rPr>
          <w:rFonts w:ascii="Arial" w:hAnsi="Arial" w:cs="Arial"/>
          <w:sz w:val="24"/>
          <w:szCs w:val="24"/>
        </w:rPr>
        <w:t xml:space="preserve">is a strong motivation for </w:t>
      </w:r>
      <w:r>
        <w:rPr>
          <w:rFonts w:ascii="Arial" w:hAnsi="Arial" w:cs="Arial"/>
          <w:sz w:val="24"/>
          <w:szCs w:val="24"/>
        </w:rPr>
        <w:t xml:space="preserve">oil sands land mining </w:t>
      </w:r>
      <w:r w:rsidRPr="005B05CD">
        <w:rPr>
          <w:rFonts w:ascii="Arial" w:hAnsi="Arial" w:cs="Arial"/>
          <w:sz w:val="24"/>
          <w:szCs w:val="24"/>
        </w:rPr>
        <w:t xml:space="preserve">reclamation </w:t>
      </w:r>
      <w:r>
        <w:rPr>
          <w:rFonts w:ascii="Arial" w:hAnsi="Arial" w:cs="Arial"/>
          <w:sz w:val="24"/>
          <w:szCs w:val="24"/>
        </w:rPr>
        <w:t>to</w:t>
      </w:r>
      <w:r w:rsidRPr="005B05CD">
        <w:rPr>
          <w:rFonts w:ascii="Arial" w:hAnsi="Arial" w:cs="Arial"/>
          <w:sz w:val="24"/>
          <w:szCs w:val="24"/>
        </w:rPr>
        <w:t xml:space="preserve"> not to just replant the forest</w:t>
      </w:r>
      <w:r>
        <w:rPr>
          <w:rFonts w:ascii="Arial" w:hAnsi="Arial" w:cs="Arial"/>
          <w:sz w:val="24"/>
          <w:szCs w:val="24"/>
        </w:rPr>
        <w:t>,</w:t>
      </w:r>
      <w:r w:rsidRPr="005B05CD">
        <w:rPr>
          <w:rFonts w:ascii="Arial" w:hAnsi="Arial" w:cs="Arial"/>
          <w:sz w:val="24"/>
          <w:szCs w:val="24"/>
        </w:rPr>
        <w:t xml:space="preserve"> but to plant forest </w:t>
      </w:r>
      <w:r w:rsidRPr="005B05CD">
        <w:rPr>
          <w:rFonts w:ascii="Arial" w:hAnsi="Arial" w:cs="Arial"/>
          <w:i/>
          <w:sz w:val="24"/>
          <w:szCs w:val="24"/>
        </w:rPr>
        <w:t>and</w:t>
      </w:r>
      <w:r w:rsidRPr="005B05CD">
        <w:rPr>
          <w:rFonts w:ascii="Arial" w:hAnsi="Arial" w:cs="Arial"/>
          <w:sz w:val="24"/>
          <w:szCs w:val="24"/>
        </w:rPr>
        <w:t xml:space="preserve"> a large </w:t>
      </w:r>
      <w:r>
        <w:rPr>
          <w:rFonts w:ascii="Arial" w:hAnsi="Arial" w:cs="Arial"/>
          <w:sz w:val="24"/>
          <w:szCs w:val="24"/>
        </w:rPr>
        <w:t xml:space="preserve">high hub height </w:t>
      </w:r>
      <w:r w:rsidRPr="005B05CD">
        <w:rPr>
          <w:rFonts w:ascii="Arial" w:hAnsi="Arial" w:cs="Arial"/>
          <w:sz w:val="24"/>
          <w:szCs w:val="24"/>
        </w:rPr>
        <w:t>wind turbine</w:t>
      </w:r>
      <w:r>
        <w:rPr>
          <w:rFonts w:ascii="Arial" w:hAnsi="Arial" w:cs="Arial"/>
          <w:sz w:val="24"/>
          <w:szCs w:val="24"/>
        </w:rPr>
        <w:t xml:space="preserve"> every square kilometer</w:t>
      </w:r>
      <w:r w:rsidRPr="005B05CD">
        <w:rPr>
          <w:rFonts w:ascii="Arial" w:hAnsi="Arial" w:cs="Arial"/>
          <w:sz w:val="24"/>
          <w:szCs w:val="24"/>
        </w:rPr>
        <w:t>.</w:t>
      </w:r>
      <w:r>
        <w:rPr>
          <w:rFonts w:ascii="Arial" w:hAnsi="Arial" w:cs="Arial"/>
          <w:sz w:val="24"/>
          <w:szCs w:val="24"/>
        </w:rPr>
        <w:t xml:space="preserve">  </w:t>
      </w:r>
    </w:p>
    <w:p w14:paraId="37485543" w14:textId="77777777" w:rsidR="00F35F97" w:rsidRDefault="00F35F97" w:rsidP="00F35F97">
      <w:pPr>
        <w:autoSpaceDE w:val="0"/>
        <w:autoSpaceDN w:val="0"/>
        <w:adjustRightInd w:val="0"/>
        <w:spacing w:after="0" w:line="240" w:lineRule="auto"/>
        <w:ind w:firstLine="720"/>
        <w:rPr>
          <w:rFonts w:ascii="Arial" w:hAnsi="Arial" w:cs="Arial"/>
          <w:sz w:val="24"/>
          <w:szCs w:val="24"/>
        </w:rPr>
      </w:pPr>
    </w:p>
    <w:p w14:paraId="6CFBB4B1" w14:textId="77777777" w:rsidR="00F35F97" w:rsidRPr="00F3537C" w:rsidRDefault="00F35F97" w:rsidP="00F35F97">
      <w:pPr>
        <w:autoSpaceDE w:val="0"/>
        <w:autoSpaceDN w:val="0"/>
        <w:adjustRightInd w:val="0"/>
        <w:spacing w:after="0" w:line="240" w:lineRule="auto"/>
        <w:ind w:firstLine="720"/>
        <w:rPr>
          <w:rFonts w:ascii="Arial" w:hAnsi="Arial" w:cs="Arial"/>
          <w:sz w:val="24"/>
          <w:szCs w:val="24"/>
        </w:rPr>
      </w:pPr>
      <w:r>
        <w:rPr>
          <w:rFonts w:ascii="Arial" w:hAnsi="Arial" w:cs="Arial"/>
          <w:sz w:val="24"/>
          <w:szCs w:val="24"/>
        </w:rPr>
        <w:t>Figure 3 and Figure 4 show different scenarios for diff</w:t>
      </w:r>
      <w:r w:rsidRPr="00F3537C">
        <w:rPr>
          <w:rFonts w:ascii="Arial" w:hAnsi="Arial" w:cs="Arial"/>
          <w:sz w:val="24"/>
          <w:szCs w:val="24"/>
        </w:rPr>
        <w:t>erent percentage of</w:t>
      </w:r>
      <w:r>
        <w:rPr>
          <w:rFonts w:ascii="Arial" w:hAnsi="Arial" w:cs="Arial"/>
          <w:sz w:val="24"/>
          <w:szCs w:val="24"/>
        </w:rPr>
        <w:t xml:space="preserve"> investment</w:t>
      </w:r>
      <w:r w:rsidR="00052175">
        <w:rPr>
          <w:rFonts w:ascii="Arial" w:hAnsi="Arial" w:cs="Arial"/>
          <w:sz w:val="24"/>
          <w:szCs w:val="24"/>
        </w:rPr>
        <w:t>s</w:t>
      </w:r>
      <w:r>
        <w:rPr>
          <w:rFonts w:ascii="Arial" w:hAnsi="Arial" w:cs="Arial"/>
          <w:sz w:val="24"/>
          <w:szCs w:val="24"/>
        </w:rPr>
        <w:t>.</w:t>
      </w:r>
    </w:p>
    <w:p w14:paraId="0F4FE3D6" w14:textId="77777777" w:rsidR="00F35F97" w:rsidRDefault="00F35F97" w:rsidP="00F35F97">
      <w:pPr>
        <w:autoSpaceDE w:val="0"/>
        <w:autoSpaceDN w:val="0"/>
        <w:adjustRightInd w:val="0"/>
        <w:spacing w:after="0" w:line="240" w:lineRule="auto"/>
        <w:ind w:firstLine="720"/>
        <w:rPr>
          <w:rFonts w:ascii="Arial" w:hAnsi="Arial" w:cs="Arial"/>
          <w:sz w:val="24"/>
          <w:szCs w:val="24"/>
        </w:rPr>
      </w:pPr>
    </w:p>
    <w:p w14:paraId="06E45433" w14:textId="77777777" w:rsidR="00F35F97" w:rsidRDefault="00F35F97" w:rsidP="00F35F97">
      <w:pPr>
        <w:autoSpaceDE w:val="0"/>
        <w:autoSpaceDN w:val="0"/>
        <w:adjustRightInd w:val="0"/>
        <w:spacing w:after="0" w:line="240" w:lineRule="auto"/>
        <w:jc w:val="center"/>
        <w:rPr>
          <w:rFonts w:ascii="Arial" w:hAnsi="Arial" w:cs="Arial"/>
          <w:b/>
          <w:sz w:val="24"/>
          <w:szCs w:val="24"/>
        </w:rPr>
      </w:pPr>
      <w:r>
        <w:rPr>
          <w:noProof/>
          <w:lang w:eastAsia="en-CA"/>
        </w:rPr>
        <w:lastRenderedPageBreak/>
        <w:drawing>
          <wp:inline distT="0" distB="0" distL="0" distR="0" wp14:anchorId="3E95702A" wp14:editId="05FCD95F">
            <wp:extent cx="5869172" cy="3508744"/>
            <wp:effectExtent l="0" t="0" r="17780" b="1587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07ED8A3" w14:textId="77777777" w:rsidR="00F35F97" w:rsidRDefault="00F35F97" w:rsidP="00F35F97">
      <w:pPr>
        <w:autoSpaceDE w:val="0"/>
        <w:autoSpaceDN w:val="0"/>
        <w:adjustRightInd w:val="0"/>
        <w:spacing w:after="0" w:line="240" w:lineRule="auto"/>
        <w:jc w:val="center"/>
        <w:rPr>
          <w:rFonts w:ascii="Arial" w:hAnsi="Arial" w:cs="Arial"/>
          <w:b/>
          <w:sz w:val="24"/>
          <w:szCs w:val="24"/>
        </w:rPr>
      </w:pPr>
      <w:commentRangeStart w:id="210"/>
    </w:p>
    <w:p w14:paraId="1D4989DB" w14:textId="77777777" w:rsidR="00F35F97" w:rsidRDefault="00F35F97" w:rsidP="00F35F97">
      <w:pPr>
        <w:autoSpaceDE w:val="0"/>
        <w:autoSpaceDN w:val="0"/>
        <w:adjustRightInd w:val="0"/>
        <w:spacing w:after="0" w:line="240" w:lineRule="auto"/>
        <w:jc w:val="center"/>
        <w:rPr>
          <w:rFonts w:ascii="Arial" w:hAnsi="Arial" w:cs="Arial"/>
          <w:sz w:val="24"/>
          <w:szCs w:val="24"/>
        </w:rPr>
      </w:pPr>
      <w:r w:rsidRPr="001414A4">
        <w:rPr>
          <w:rFonts w:ascii="Arial" w:hAnsi="Arial" w:cs="Arial"/>
          <w:b/>
          <w:sz w:val="24"/>
          <w:szCs w:val="24"/>
        </w:rPr>
        <w:t xml:space="preserve">Figure </w:t>
      </w:r>
      <w:r>
        <w:rPr>
          <w:rFonts w:ascii="Arial" w:hAnsi="Arial" w:cs="Arial"/>
          <w:b/>
          <w:sz w:val="24"/>
          <w:szCs w:val="24"/>
        </w:rPr>
        <w:t>3.</w:t>
      </w:r>
      <w:r w:rsidRPr="001414A4">
        <w:rPr>
          <w:rFonts w:ascii="Arial" w:hAnsi="Arial" w:cs="Arial"/>
          <w:b/>
          <w:sz w:val="24"/>
          <w:szCs w:val="24"/>
        </w:rPr>
        <w:t xml:space="preserve"> </w:t>
      </w:r>
      <w:r w:rsidRPr="00D75104">
        <w:rPr>
          <w:rFonts w:ascii="Arial" w:hAnsi="Arial" w:cs="Arial"/>
          <w:sz w:val="24"/>
          <w:szCs w:val="24"/>
        </w:rPr>
        <w:t>Amounts of CO</w:t>
      </w:r>
      <w:r w:rsidRPr="00D75104">
        <w:rPr>
          <w:rFonts w:ascii="Arial" w:hAnsi="Arial" w:cs="Arial"/>
          <w:sz w:val="24"/>
          <w:szCs w:val="24"/>
          <w:vertAlign w:val="subscript"/>
        </w:rPr>
        <w:t>2</w:t>
      </w:r>
      <w:r w:rsidRPr="00D75104">
        <w:rPr>
          <w:rFonts w:ascii="Arial" w:hAnsi="Arial" w:cs="Arial"/>
          <w:sz w:val="24"/>
          <w:szCs w:val="24"/>
        </w:rPr>
        <w:t xml:space="preserve"> offset with different investments in Wind Energy</w:t>
      </w:r>
      <w:r>
        <w:rPr>
          <w:rFonts w:ascii="Arial" w:hAnsi="Arial" w:cs="Arial"/>
          <w:sz w:val="24"/>
          <w:szCs w:val="24"/>
        </w:rPr>
        <w:t>, assuming a</w:t>
      </w:r>
      <w:r w:rsidR="00C93EEC">
        <w:rPr>
          <w:rFonts w:ascii="Arial" w:hAnsi="Arial" w:cs="Arial"/>
          <w:sz w:val="24"/>
          <w:szCs w:val="24"/>
        </w:rPr>
        <w:t xml:space="preserve"> life expectancy of 20 years, and a</w:t>
      </w:r>
      <w:r>
        <w:rPr>
          <w:rFonts w:ascii="Arial" w:hAnsi="Arial" w:cs="Arial"/>
          <w:sz w:val="24"/>
          <w:szCs w:val="24"/>
        </w:rPr>
        <w:t xml:space="preserve"> $0.05/kWh reinvestment into purchasing more wind turbines. </w:t>
      </w:r>
    </w:p>
    <w:commentRangeEnd w:id="210"/>
    <w:p w14:paraId="293A6995" w14:textId="77777777" w:rsidR="00F35F97" w:rsidRDefault="00A411DE" w:rsidP="00F35F97">
      <w:pPr>
        <w:autoSpaceDE w:val="0"/>
        <w:autoSpaceDN w:val="0"/>
        <w:adjustRightInd w:val="0"/>
        <w:spacing w:after="0" w:line="240" w:lineRule="auto"/>
        <w:jc w:val="center"/>
        <w:rPr>
          <w:rFonts w:ascii="Arial" w:hAnsi="Arial" w:cs="Arial"/>
          <w:sz w:val="24"/>
          <w:szCs w:val="24"/>
        </w:rPr>
      </w:pPr>
      <w:r>
        <w:rPr>
          <w:rStyle w:val="CommentReference"/>
        </w:rPr>
        <w:commentReference w:id="210"/>
      </w:r>
    </w:p>
    <w:p w14:paraId="40F141FF" w14:textId="77777777" w:rsidR="00F35F97" w:rsidRDefault="00F35F97" w:rsidP="00F35F97">
      <w:pPr>
        <w:autoSpaceDE w:val="0"/>
        <w:autoSpaceDN w:val="0"/>
        <w:adjustRightInd w:val="0"/>
        <w:spacing w:after="0" w:line="240" w:lineRule="auto"/>
        <w:jc w:val="center"/>
        <w:rPr>
          <w:rFonts w:ascii="Arial" w:hAnsi="Arial" w:cs="Arial"/>
          <w:b/>
          <w:sz w:val="24"/>
          <w:szCs w:val="24"/>
        </w:rPr>
      </w:pPr>
      <w:commentRangeStart w:id="211"/>
      <w:r>
        <w:rPr>
          <w:noProof/>
          <w:lang w:eastAsia="en-CA"/>
        </w:rPr>
        <w:drawing>
          <wp:inline distT="0" distB="0" distL="0" distR="0" wp14:anchorId="502BCA62" wp14:editId="3AFFE645">
            <wp:extent cx="5943600" cy="3434316"/>
            <wp:effectExtent l="0" t="0" r="19050" b="1397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27DB310" w14:textId="77777777" w:rsidR="00F35F97" w:rsidRDefault="00F35F97" w:rsidP="00F35F97">
      <w:pPr>
        <w:autoSpaceDE w:val="0"/>
        <w:autoSpaceDN w:val="0"/>
        <w:adjustRightInd w:val="0"/>
        <w:spacing w:after="0" w:line="240" w:lineRule="auto"/>
        <w:jc w:val="center"/>
        <w:rPr>
          <w:rFonts w:ascii="Arial" w:hAnsi="Arial" w:cs="Arial"/>
          <w:b/>
          <w:sz w:val="24"/>
          <w:szCs w:val="24"/>
        </w:rPr>
      </w:pPr>
    </w:p>
    <w:p w14:paraId="2B4B1952" w14:textId="77777777" w:rsidR="00F35F97" w:rsidRDefault="00F35F97" w:rsidP="00F35F97">
      <w:pPr>
        <w:autoSpaceDE w:val="0"/>
        <w:autoSpaceDN w:val="0"/>
        <w:adjustRightInd w:val="0"/>
        <w:spacing w:after="0" w:line="240" w:lineRule="auto"/>
        <w:jc w:val="center"/>
        <w:rPr>
          <w:rFonts w:ascii="Arial" w:hAnsi="Arial" w:cs="Arial"/>
          <w:sz w:val="24"/>
          <w:szCs w:val="24"/>
        </w:rPr>
      </w:pPr>
      <w:r w:rsidRPr="001414A4">
        <w:rPr>
          <w:rFonts w:ascii="Arial" w:hAnsi="Arial" w:cs="Arial"/>
          <w:b/>
          <w:sz w:val="24"/>
          <w:szCs w:val="24"/>
        </w:rPr>
        <w:lastRenderedPageBreak/>
        <w:t xml:space="preserve">Figure </w:t>
      </w:r>
      <w:r>
        <w:rPr>
          <w:rFonts w:ascii="Arial" w:hAnsi="Arial" w:cs="Arial"/>
          <w:b/>
          <w:sz w:val="24"/>
          <w:szCs w:val="24"/>
        </w:rPr>
        <w:t>4.</w:t>
      </w:r>
      <w:r w:rsidRPr="001414A4">
        <w:rPr>
          <w:rFonts w:ascii="Arial" w:hAnsi="Arial" w:cs="Arial"/>
          <w:b/>
          <w:sz w:val="24"/>
          <w:szCs w:val="24"/>
        </w:rPr>
        <w:t xml:space="preserve"> </w:t>
      </w:r>
      <w:r w:rsidRPr="00D75104">
        <w:rPr>
          <w:rFonts w:ascii="Arial" w:hAnsi="Arial" w:cs="Arial"/>
          <w:sz w:val="24"/>
          <w:szCs w:val="24"/>
        </w:rPr>
        <w:t>Amounts of CO</w:t>
      </w:r>
      <w:r w:rsidRPr="00D75104">
        <w:rPr>
          <w:rFonts w:ascii="Arial" w:hAnsi="Arial" w:cs="Arial"/>
          <w:sz w:val="24"/>
          <w:szCs w:val="24"/>
          <w:vertAlign w:val="subscript"/>
        </w:rPr>
        <w:t>2</w:t>
      </w:r>
      <w:r w:rsidRPr="00D75104">
        <w:rPr>
          <w:rFonts w:ascii="Arial" w:hAnsi="Arial" w:cs="Arial"/>
          <w:sz w:val="24"/>
          <w:szCs w:val="24"/>
        </w:rPr>
        <w:t xml:space="preserve"> offset with different investments in Wind Energy</w:t>
      </w:r>
      <w:r>
        <w:rPr>
          <w:rFonts w:ascii="Arial" w:hAnsi="Arial" w:cs="Arial"/>
          <w:sz w:val="24"/>
          <w:szCs w:val="24"/>
        </w:rPr>
        <w:t>, assuming a</w:t>
      </w:r>
      <w:r w:rsidR="00C93EEC">
        <w:rPr>
          <w:rFonts w:ascii="Arial" w:hAnsi="Arial" w:cs="Arial"/>
          <w:sz w:val="24"/>
          <w:szCs w:val="24"/>
        </w:rPr>
        <w:t xml:space="preserve"> life expectancy of 20 years, and a</w:t>
      </w:r>
      <w:r>
        <w:rPr>
          <w:rFonts w:ascii="Arial" w:hAnsi="Arial" w:cs="Arial"/>
          <w:sz w:val="24"/>
          <w:szCs w:val="24"/>
        </w:rPr>
        <w:t xml:space="preserve"> $0.07/kWh reinvestment into purchasing more wind turbines. </w:t>
      </w:r>
    </w:p>
    <w:commentRangeEnd w:id="211"/>
    <w:p w14:paraId="7B173495" w14:textId="77777777" w:rsidR="00C93EEC" w:rsidRDefault="0099690D" w:rsidP="00F35F97">
      <w:pPr>
        <w:autoSpaceDE w:val="0"/>
        <w:autoSpaceDN w:val="0"/>
        <w:adjustRightInd w:val="0"/>
        <w:spacing w:after="0" w:line="240" w:lineRule="auto"/>
        <w:jc w:val="center"/>
        <w:rPr>
          <w:rFonts w:ascii="Arial" w:hAnsi="Arial" w:cs="Arial"/>
          <w:sz w:val="24"/>
          <w:szCs w:val="24"/>
        </w:rPr>
      </w:pPr>
      <w:r>
        <w:rPr>
          <w:rStyle w:val="CommentReference"/>
        </w:rPr>
        <w:commentReference w:id="211"/>
      </w:r>
    </w:p>
    <w:p w14:paraId="44492826" w14:textId="77777777" w:rsidR="00F35F97" w:rsidRDefault="00F35F97" w:rsidP="00F35F97">
      <w:pPr>
        <w:autoSpaceDE w:val="0"/>
        <w:autoSpaceDN w:val="0"/>
        <w:adjustRightInd w:val="0"/>
        <w:spacing w:after="0" w:line="240" w:lineRule="auto"/>
        <w:jc w:val="center"/>
        <w:rPr>
          <w:rFonts w:ascii="Arial" w:hAnsi="Arial" w:cs="Arial"/>
          <w:b/>
          <w:sz w:val="24"/>
          <w:szCs w:val="24"/>
        </w:rPr>
      </w:pPr>
      <w:r>
        <w:rPr>
          <w:rFonts w:ascii="Arial" w:hAnsi="Arial" w:cs="Arial"/>
          <w:b/>
          <w:sz w:val="24"/>
          <w:szCs w:val="24"/>
        </w:rPr>
        <w:t xml:space="preserve">Technical Details </w:t>
      </w:r>
    </w:p>
    <w:p w14:paraId="4596028F" w14:textId="77777777" w:rsidR="00F35F97" w:rsidRPr="003F1003" w:rsidRDefault="00F35F97" w:rsidP="00F35F97">
      <w:pPr>
        <w:autoSpaceDE w:val="0"/>
        <w:autoSpaceDN w:val="0"/>
        <w:adjustRightInd w:val="0"/>
        <w:spacing w:after="0" w:line="240" w:lineRule="auto"/>
        <w:jc w:val="center"/>
        <w:rPr>
          <w:rFonts w:ascii="Arial" w:hAnsi="Arial" w:cs="Arial"/>
          <w:b/>
          <w:sz w:val="24"/>
          <w:szCs w:val="24"/>
        </w:rPr>
      </w:pPr>
    </w:p>
    <w:tbl>
      <w:tblPr>
        <w:tblStyle w:val="TableGrid"/>
        <w:tblW w:w="0" w:type="auto"/>
        <w:jc w:val="center"/>
        <w:tblLook w:val="04A0" w:firstRow="1" w:lastRow="0" w:firstColumn="1" w:lastColumn="0" w:noHBand="0" w:noVBand="1"/>
      </w:tblPr>
      <w:tblGrid>
        <w:gridCol w:w="5887"/>
        <w:gridCol w:w="2773"/>
      </w:tblGrid>
      <w:tr w:rsidR="00F35F97" w14:paraId="6E7C1797" w14:textId="77777777" w:rsidTr="00791368">
        <w:trPr>
          <w:trHeight w:val="268"/>
          <w:jc w:val="center"/>
        </w:trPr>
        <w:tc>
          <w:tcPr>
            <w:tcW w:w="5887" w:type="dxa"/>
            <w:shd w:val="pct25" w:color="auto" w:fill="auto"/>
          </w:tcPr>
          <w:p w14:paraId="26ED101A" w14:textId="77777777" w:rsidR="00F35F97" w:rsidRPr="00954EEE" w:rsidRDefault="00F35F97" w:rsidP="00791368">
            <w:pPr>
              <w:autoSpaceDE w:val="0"/>
              <w:autoSpaceDN w:val="0"/>
              <w:adjustRightInd w:val="0"/>
              <w:rPr>
                <w:rFonts w:ascii="Arial" w:hAnsi="Arial" w:cs="Arial"/>
                <w:b/>
                <w:sz w:val="24"/>
                <w:szCs w:val="24"/>
              </w:rPr>
            </w:pPr>
            <w:r w:rsidRPr="00954EEE">
              <w:rPr>
                <w:rFonts w:ascii="Arial" w:hAnsi="Arial" w:cs="Arial"/>
                <w:b/>
                <w:sz w:val="24"/>
                <w:szCs w:val="24"/>
              </w:rPr>
              <w:t>Description</w:t>
            </w:r>
          </w:p>
        </w:tc>
        <w:tc>
          <w:tcPr>
            <w:tcW w:w="2773" w:type="dxa"/>
            <w:shd w:val="pct25" w:color="auto" w:fill="auto"/>
          </w:tcPr>
          <w:p w14:paraId="6F8F7B5A" w14:textId="77777777" w:rsidR="00F35F97" w:rsidRPr="00954EEE" w:rsidRDefault="00F35F97" w:rsidP="00791368">
            <w:pPr>
              <w:autoSpaceDE w:val="0"/>
              <w:autoSpaceDN w:val="0"/>
              <w:adjustRightInd w:val="0"/>
              <w:rPr>
                <w:rFonts w:ascii="Arial" w:hAnsi="Arial" w:cs="Arial"/>
                <w:b/>
                <w:sz w:val="24"/>
                <w:szCs w:val="24"/>
              </w:rPr>
            </w:pPr>
            <w:r>
              <w:rPr>
                <w:rFonts w:ascii="Arial" w:hAnsi="Arial" w:cs="Arial"/>
                <w:b/>
                <w:sz w:val="24"/>
                <w:szCs w:val="24"/>
              </w:rPr>
              <w:t>Value</w:t>
            </w:r>
          </w:p>
        </w:tc>
      </w:tr>
      <w:tr w:rsidR="00F35F97" w14:paraId="79B1C003" w14:textId="77777777" w:rsidTr="00791368">
        <w:trPr>
          <w:trHeight w:val="268"/>
          <w:jc w:val="center"/>
        </w:trPr>
        <w:tc>
          <w:tcPr>
            <w:tcW w:w="5887" w:type="dxa"/>
          </w:tcPr>
          <w:p w14:paraId="29A1EB47" w14:textId="77777777" w:rsidR="00F35F97" w:rsidRDefault="00F35F97" w:rsidP="00791368">
            <w:pPr>
              <w:autoSpaceDE w:val="0"/>
              <w:autoSpaceDN w:val="0"/>
              <w:adjustRightInd w:val="0"/>
              <w:rPr>
                <w:rFonts w:ascii="Arial" w:hAnsi="Arial" w:cs="Arial"/>
                <w:sz w:val="24"/>
                <w:szCs w:val="24"/>
              </w:rPr>
            </w:pPr>
            <w:r w:rsidRPr="00F3537C">
              <w:rPr>
                <w:rFonts w:ascii="Arial" w:hAnsi="Arial" w:cs="Arial"/>
                <w:sz w:val="24"/>
                <w:szCs w:val="24"/>
              </w:rPr>
              <w:t>Turbine Peak Power (MW)</w:t>
            </w:r>
          </w:p>
        </w:tc>
        <w:tc>
          <w:tcPr>
            <w:tcW w:w="2773" w:type="dxa"/>
          </w:tcPr>
          <w:p w14:paraId="43CBBA2A" w14:textId="77777777" w:rsidR="00F35F97" w:rsidRDefault="00F35F97" w:rsidP="00791368">
            <w:pPr>
              <w:autoSpaceDE w:val="0"/>
              <w:autoSpaceDN w:val="0"/>
              <w:adjustRightInd w:val="0"/>
              <w:rPr>
                <w:rFonts w:ascii="Arial" w:hAnsi="Arial" w:cs="Arial"/>
                <w:sz w:val="24"/>
                <w:szCs w:val="24"/>
              </w:rPr>
            </w:pPr>
            <w:r>
              <w:rPr>
                <w:rFonts w:ascii="Arial" w:hAnsi="Arial" w:cs="Arial"/>
                <w:sz w:val="24"/>
                <w:szCs w:val="24"/>
              </w:rPr>
              <w:t>5</w:t>
            </w:r>
          </w:p>
        </w:tc>
      </w:tr>
      <w:tr w:rsidR="00F35F97" w14:paraId="2BC87F17" w14:textId="77777777" w:rsidTr="00791368">
        <w:trPr>
          <w:trHeight w:val="268"/>
          <w:jc w:val="center"/>
        </w:trPr>
        <w:tc>
          <w:tcPr>
            <w:tcW w:w="5887" w:type="dxa"/>
          </w:tcPr>
          <w:p w14:paraId="33201C5D" w14:textId="77777777" w:rsidR="00F35F97" w:rsidRDefault="00F35F97" w:rsidP="00791368">
            <w:pPr>
              <w:autoSpaceDE w:val="0"/>
              <w:autoSpaceDN w:val="0"/>
              <w:adjustRightInd w:val="0"/>
              <w:rPr>
                <w:rFonts w:ascii="Arial" w:hAnsi="Arial" w:cs="Arial"/>
                <w:sz w:val="24"/>
                <w:szCs w:val="24"/>
              </w:rPr>
            </w:pPr>
            <w:r w:rsidRPr="00F3537C">
              <w:rPr>
                <w:rFonts w:ascii="Arial" w:hAnsi="Arial" w:cs="Arial"/>
                <w:sz w:val="24"/>
                <w:szCs w:val="24"/>
              </w:rPr>
              <w:t>Capacity factor</w:t>
            </w:r>
          </w:p>
        </w:tc>
        <w:tc>
          <w:tcPr>
            <w:tcW w:w="2773" w:type="dxa"/>
          </w:tcPr>
          <w:p w14:paraId="71ECFD90" w14:textId="77777777" w:rsidR="00F35F97" w:rsidRDefault="00F35F97" w:rsidP="00791368">
            <w:pPr>
              <w:autoSpaceDE w:val="0"/>
              <w:autoSpaceDN w:val="0"/>
              <w:adjustRightInd w:val="0"/>
              <w:rPr>
                <w:rFonts w:ascii="Arial" w:hAnsi="Arial" w:cs="Arial"/>
                <w:sz w:val="24"/>
                <w:szCs w:val="24"/>
              </w:rPr>
            </w:pPr>
            <w:r>
              <w:rPr>
                <w:rFonts w:ascii="Arial" w:hAnsi="Arial" w:cs="Arial"/>
                <w:sz w:val="24"/>
                <w:szCs w:val="24"/>
              </w:rPr>
              <w:t>40</w:t>
            </w:r>
            <w:r w:rsidRPr="00F3537C">
              <w:rPr>
                <w:rFonts w:ascii="Arial" w:hAnsi="Arial" w:cs="Arial"/>
                <w:sz w:val="24"/>
                <w:szCs w:val="24"/>
              </w:rPr>
              <w:t>%</w:t>
            </w:r>
          </w:p>
        </w:tc>
      </w:tr>
      <w:tr w:rsidR="00F35F97" w14:paraId="3C356370" w14:textId="77777777" w:rsidTr="00791368">
        <w:trPr>
          <w:trHeight w:val="268"/>
          <w:jc w:val="center"/>
        </w:trPr>
        <w:tc>
          <w:tcPr>
            <w:tcW w:w="5887" w:type="dxa"/>
          </w:tcPr>
          <w:p w14:paraId="45C05FE9" w14:textId="77777777" w:rsidR="00F35F97" w:rsidRDefault="00F35F97" w:rsidP="00791368">
            <w:pPr>
              <w:autoSpaceDE w:val="0"/>
              <w:autoSpaceDN w:val="0"/>
              <w:adjustRightInd w:val="0"/>
              <w:rPr>
                <w:rFonts w:ascii="Arial" w:hAnsi="Arial" w:cs="Arial"/>
                <w:sz w:val="24"/>
                <w:szCs w:val="24"/>
              </w:rPr>
            </w:pPr>
            <w:r w:rsidRPr="00F3537C">
              <w:rPr>
                <w:rFonts w:ascii="Arial" w:hAnsi="Arial" w:cs="Arial"/>
                <w:sz w:val="24"/>
                <w:szCs w:val="24"/>
              </w:rPr>
              <w:t>Land area per turbine (km</w:t>
            </w:r>
            <w:r w:rsidRPr="001414A4">
              <w:rPr>
                <w:rFonts w:ascii="Arial" w:hAnsi="Arial" w:cs="Arial"/>
                <w:sz w:val="24"/>
                <w:szCs w:val="16"/>
                <w:vertAlign w:val="superscript"/>
              </w:rPr>
              <w:t>2</w:t>
            </w:r>
            <w:r w:rsidRPr="00F3537C">
              <w:rPr>
                <w:rFonts w:ascii="Arial" w:hAnsi="Arial" w:cs="Arial"/>
                <w:sz w:val="24"/>
                <w:szCs w:val="24"/>
              </w:rPr>
              <w:t>)</w:t>
            </w:r>
          </w:p>
        </w:tc>
        <w:tc>
          <w:tcPr>
            <w:tcW w:w="2773" w:type="dxa"/>
          </w:tcPr>
          <w:p w14:paraId="002C3D39" w14:textId="77777777" w:rsidR="00F35F97" w:rsidRDefault="00F35F97" w:rsidP="00791368">
            <w:pPr>
              <w:autoSpaceDE w:val="0"/>
              <w:autoSpaceDN w:val="0"/>
              <w:adjustRightInd w:val="0"/>
              <w:rPr>
                <w:rFonts w:ascii="Arial" w:hAnsi="Arial" w:cs="Arial"/>
                <w:sz w:val="24"/>
                <w:szCs w:val="24"/>
              </w:rPr>
            </w:pPr>
            <w:r>
              <w:rPr>
                <w:rFonts w:ascii="Arial" w:hAnsi="Arial" w:cs="Arial"/>
                <w:sz w:val="24"/>
                <w:szCs w:val="24"/>
              </w:rPr>
              <w:t>1</w:t>
            </w:r>
          </w:p>
        </w:tc>
      </w:tr>
      <w:tr w:rsidR="00F35F97" w14:paraId="58D2348C" w14:textId="77777777" w:rsidTr="00791368">
        <w:trPr>
          <w:trHeight w:val="268"/>
          <w:jc w:val="center"/>
        </w:trPr>
        <w:tc>
          <w:tcPr>
            <w:tcW w:w="5887" w:type="dxa"/>
          </w:tcPr>
          <w:p w14:paraId="67348E36" w14:textId="77777777" w:rsidR="00F35F97" w:rsidRDefault="00F35F97" w:rsidP="00791368">
            <w:pPr>
              <w:autoSpaceDE w:val="0"/>
              <w:autoSpaceDN w:val="0"/>
              <w:adjustRightInd w:val="0"/>
              <w:rPr>
                <w:rFonts w:ascii="Arial" w:hAnsi="Arial" w:cs="Arial"/>
                <w:sz w:val="24"/>
                <w:szCs w:val="24"/>
              </w:rPr>
            </w:pPr>
            <w:r w:rsidRPr="00F3537C">
              <w:rPr>
                <w:rFonts w:ascii="Arial" w:hAnsi="Arial" w:cs="Arial"/>
                <w:sz w:val="24"/>
                <w:szCs w:val="24"/>
              </w:rPr>
              <w:t>Percent land area for wind turbines</w:t>
            </w:r>
          </w:p>
        </w:tc>
        <w:tc>
          <w:tcPr>
            <w:tcW w:w="2773" w:type="dxa"/>
          </w:tcPr>
          <w:p w14:paraId="6640A3A1" w14:textId="77777777" w:rsidR="00F35F97" w:rsidRDefault="00F35F97" w:rsidP="00791368">
            <w:pPr>
              <w:autoSpaceDE w:val="0"/>
              <w:autoSpaceDN w:val="0"/>
              <w:adjustRightInd w:val="0"/>
              <w:rPr>
                <w:rFonts w:ascii="Arial" w:hAnsi="Arial" w:cs="Arial"/>
                <w:sz w:val="24"/>
                <w:szCs w:val="24"/>
              </w:rPr>
            </w:pPr>
            <w:r>
              <w:rPr>
                <w:rFonts w:ascii="Arial" w:hAnsi="Arial" w:cs="Arial"/>
                <w:sz w:val="24"/>
                <w:szCs w:val="24"/>
              </w:rPr>
              <w:t>50 %</w:t>
            </w:r>
          </w:p>
        </w:tc>
      </w:tr>
      <w:tr w:rsidR="00F35F97" w14:paraId="6EDF4AF5" w14:textId="77777777" w:rsidTr="00791368">
        <w:trPr>
          <w:trHeight w:val="268"/>
          <w:jc w:val="center"/>
        </w:trPr>
        <w:tc>
          <w:tcPr>
            <w:tcW w:w="5887" w:type="dxa"/>
          </w:tcPr>
          <w:p w14:paraId="1336CFA1" w14:textId="77777777" w:rsidR="00F35F97" w:rsidRDefault="00F35F97" w:rsidP="00791368">
            <w:pPr>
              <w:autoSpaceDE w:val="0"/>
              <w:autoSpaceDN w:val="0"/>
              <w:adjustRightInd w:val="0"/>
              <w:rPr>
                <w:rFonts w:ascii="Arial" w:hAnsi="Arial" w:cs="Arial"/>
                <w:sz w:val="24"/>
                <w:szCs w:val="24"/>
              </w:rPr>
            </w:pPr>
            <w:r>
              <w:rPr>
                <w:rFonts w:ascii="Arial" w:hAnsi="Arial" w:cs="Arial"/>
                <w:sz w:val="24"/>
                <w:szCs w:val="24"/>
              </w:rPr>
              <w:t>A</w:t>
            </w:r>
            <w:r w:rsidRPr="00F3537C">
              <w:rPr>
                <w:rFonts w:ascii="Arial" w:hAnsi="Arial" w:cs="Arial"/>
                <w:sz w:val="24"/>
                <w:szCs w:val="24"/>
              </w:rPr>
              <w:t>rea of wind farm (km</w:t>
            </w:r>
            <w:r w:rsidRPr="001414A4">
              <w:rPr>
                <w:rFonts w:ascii="Arial" w:hAnsi="Arial" w:cs="Arial"/>
                <w:sz w:val="24"/>
                <w:szCs w:val="16"/>
                <w:vertAlign w:val="superscript"/>
              </w:rPr>
              <w:t>2</w:t>
            </w:r>
            <w:r w:rsidRPr="00F3537C">
              <w:rPr>
                <w:rFonts w:ascii="Arial" w:hAnsi="Arial" w:cs="Arial"/>
                <w:sz w:val="24"/>
                <w:szCs w:val="24"/>
              </w:rPr>
              <w:t>)</w:t>
            </w:r>
          </w:p>
        </w:tc>
        <w:tc>
          <w:tcPr>
            <w:tcW w:w="2773" w:type="dxa"/>
          </w:tcPr>
          <w:p w14:paraId="38C81520" w14:textId="77777777" w:rsidR="00F35F97" w:rsidRDefault="00F35F97" w:rsidP="00791368">
            <w:pPr>
              <w:autoSpaceDE w:val="0"/>
              <w:autoSpaceDN w:val="0"/>
              <w:adjustRightInd w:val="0"/>
              <w:rPr>
                <w:rFonts w:ascii="Arial" w:hAnsi="Arial" w:cs="Arial"/>
                <w:sz w:val="24"/>
                <w:szCs w:val="24"/>
              </w:rPr>
            </w:pPr>
            <w:r>
              <w:rPr>
                <w:rFonts w:ascii="Arial" w:hAnsi="Arial" w:cs="Arial"/>
                <w:sz w:val="24"/>
                <w:szCs w:val="24"/>
              </w:rPr>
              <w:t>70,100</w:t>
            </w:r>
          </w:p>
        </w:tc>
      </w:tr>
      <w:tr w:rsidR="00F35F97" w14:paraId="5D941FD5" w14:textId="77777777" w:rsidTr="00791368">
        <w:trPr>
          <w:trHeight w:val="268"/>
          <w:jc w:val="center"/>
        </w:trPr>
        <w:tc>
          <w:tcPr>
            <w:tcW w:w="5887" w:type="dxa"/>
          </w:tcPr>
          <w:p w14:paraId="074B8D26" w14:textId="77777777" w:rsidR="00F35F97" w:rsidRDefault="00F35F97" w:rsidP="00791368">
            <w:pPr>
              <w:autoSpaceDE w:val="0"/>
              <w:autoSpaceDN w:val="0"/>
              <w:adjustRightInd w:val="0"/>
              <w:rPr>
                <w:rFonts w:ascii="Arial" w:hAnsi="Arial" w:cs="Arial"/>
                <w:sz w:val="24"/>
                <w:szCs w:val="24"/>
              </w:rPr>
            </w:pPr>
            <w:r>
              <w:rPr>
                <w:rFonts w:ascii="Arial" w:hAnsi="Arial" w:cs="Arial"/>
                <w:sz w:val="24"/>
                <w:szCs w:val="24"/>
              </w:rPr>
              <w:t xml:space="preserve">                                                             (Square Miles)</w:t>
            </w:r>
          </w:p>
        </w:tc>
        <w:tc>
          <w:tcPr>
            <w:tcW w:w="2773" w:type="dxa"/>
          </w:tcPr>
          <w:p w14:paraId="78728CE5" w14:textId="77777777" w:rsidR="00F35F97" w:rsidRDefault="00F35F97" w:rsidP="00791368">
            <w:pPr>
              <w:autoSpaceDE w:val="0"/>
              <w:autoSpaceDN w:val="0"/>
              <w:adjustRightInd w:val="0"/>
              <w:rPr>
                <w:rFonts w:ascii="Arial" w:hAnsi="Arial" w:cs="Arial"/>
                <w:sz w:val="24"/>
                <w:szCs w:val="24"/>
              </w:rPr>
            </w:pPr>
            <w:r>
              <w:rPr>
                <w:rFonts w:ascii="Arial" w:hAnsi="Arial" w:cs="Arial"/>
                <w:sz w:val="24"/>
                <w:szCs w:val="24"/>
              </w:rPr>
              <w:t>27,383</w:t>
            </w:r>
          </w:p>
        </w:tc>
      </w:tr>
      <w:tr w:rsidR="00F35F97" w14:paraId="1B6025A8" w14:textId="77777777" w:rsidTr="00791368">
        <w:trPr>
          <w:trHeight w:val="268"/>
          <w:jc w:val="center"/>
        </w:trPr>
        <w:tc>
          <w:tcPr>
            <w:tcW w:w="5887" w:type="dxa"/>
          </w:tcPr>
          <w:p w14:paraId="169604ED" w14:textId="77777777" w:rsidR="00F35F97" w:rsidRDefault="00F35F97" w:rsidP="00791368">
            <w:pPr>
              <w:autoSpaceDE w:val="0"/>
              <w:autoSpaceDN w:val="0"/>
              <w:adjustRightInd w:val="0"/>
              <w:rPr>
                <w:rFonts w:ascii="Arial" w:hAnsi="Arial" w:cs="Arial"/>
                <w:sz w:val="24"/>
                <w:szCs w:val="24"/>
              </w:rPr>
            </w:pPr>
            <w:r>
              <w:rPr>
                <w:rFonts w:ascii="Arial" w:hAnsi="Arial" w:cs="Arial"/>
                <w:sz w:val="24"/>
                <w:szCs w:val="24"/>
              </w:rPr>
              <w:t xml:space="preserve">                                         Square size (miles x miles)</w:t>
            </w:r>
          </w:p>
        </w:tc>
        <w:tc>
          <w:tcPr>
            <w:tcW w:w="2773" w:type="dxa"/>
          </w:tcPr>
          <w:p w14:paraId="1447A3B5" w14:textId="77777777" w:rsidR="00F35F97" w:rsidRDefault="00F35F97" w:rsidP="00791368">
            <w:pPr>
              <w:autoSpaceDE w:val="0"/>
              <w:autoSpaceDN w:val="0"/>
              <w:adjustRightInd w:val="0"/>
              <w:rPr>
                <w:rFonts w:ascii="Arial" w:hAnsi="Arial" w:cs="Arial"/>
                <w:sz w:val="24"/>
                <w:szCs w:val="24"/>
              </w:rPr>
            </w:pPr>
            <w:r>
              <w:rPr>
                <w:rFonts w:ascii="Arial" w:hAnsi="Arial" w:cs="Arial"/>
                <w:sz w:val="24"/>
                <w:szCs w:val="24"/>
              </w:rPr>
              <w:t>165</w:t>
            </w:r>
          </w:p>
        </w:tc>
      </w:tr>
      <w:tr w:rsidR="00F35F97" w14:paraId="50C730F7" w14:textId="77777777" w:rsidTr="00791368">
        <w:trPr>
          <w:trHeight w:val="268"/>
          <w:jc w:val="center"/>
        </w:trPr>
        <w:tc>
          <w:tcPr>
            <w:tcW w:w="5887" w:type="dxa"/>
          </w:tcPr>
          <w:p w14:paraId="52915BC5" w14:textId="77777777" w:rsidR="00F35F97" w:rsidRDefault="00F35F97" w:rsidP="00791368">
            <w:pPr>
              <w:autoSpaceDE w:val="0"/>
              <w:autoSpaceDN w:val="0"/>
              <w:adjustRightInd w:val="0"/>
              <w:rPr>
                <w:rFonts w:ascii="Arial" w:hAnsi="Arial" w:cs="Arial"/>
                <w:sz w:val="24"/>
                <w:szCs w:val="24"/>
              </w:rPr>
            </w:pPr>
            <w:r w:rsidRPr="00F3537C">
              <w:rPr>
                <w:rFonts w:ascii="Arial" w:hAnsi="Arial" w:cs="Arial"/>
                <w:sz w:val="24"/>
                <w:szCs w:val="24"/>
              </w:rPr>
              <w:t xml:space="preserve">Number of turbines to be built for land area </w:t>
            </w:r>
          </w:p>
        </w:tc>
        <w:tc>
          <w:tcPr>
            <w:tcW w:w="2773" w:type="dxa"/>
          </w:tcPr>
          <w:p w14:paraId="2D7A882F" w14:textId="77777777" w:rsidR="00F35F97" w:rsidRDefault="00F35F97" w:rsidP="00791368">
            <w:pPr>
              <w:autoSpaceDE w:val="0"/>
              <w:autoSpaceDN w:val="0"/>
              <w:adjustRightInd w:val="0"/>
              <w:rPr>
                <w:rFonts w:ascii="Arial" w:hAnsi="Arial" w:cs="Arial"/>
                <w:sz w:val="24"/>
                <w:szCs w:val="24"/>
              </w:rPr>
            </w:pPr>
            <w:r>
              <w:rPr>
                <w:rFonts w:ascii="Arial" w:hAnsi="Arial" w:cs="Arial"/>
                <w:sz w:val="24"/>
                <w:szCs w:val="24"/>
              </w:rPr>
              <w:t>70,100</w:t>
            </w:r>
          </w:p>
        </w:tc>
      </w:tr>
      <w:tr w:rsidR="00F35F97" w14:paraId="2CD5B08A" w14:textId="77777777" w:rsidTr="00791368">
        <w:trPr>
          <w:trHeight w:val="268"/>
          <w:jc w:val="center"/>
        </w:trPr>
        <w:tc>
          <w:tcPr>
            <w:tcW w:w="5887" w:type="dxa"/>
          </w:tcPr>
          <w:p w14:paraId="04AE4EEC" w14:textId="77777777" w:rsidR="00F35F97" w:rsidRDefault="00F35F97" w:rsidP="00791368">
            <w:pPr>
              <w:autoSpaceDE w:val="0"/>
              <w:autoSpaceDN w:val="0"/>
              <w:adjustRightInd w:val="0"/>
              <w:rPr>
                <w:rFonts w:ascii="Arial" w:hAnsi="Arial" w:cs="Arial"/>
                <w:sz w:val="24"/>
                <w:szCs w:val="24"/>
              </w:rPr>
            </w:pPr>
            <w:r w:rsidRPr="00F3537C">
              <w:rPr>
                <w:rFonts w:ascii="Arial" w:hAnsi="Arial" w:cs="Arial"/>
                <w:sz w:val="24"/>
                <w:szCs w:val="24"/>
              </w:rPr>
              <w:t>A</w:t>
            </w:r>
            <w:r>
              <w:rPr>
                <w:rFonts w:ascii="Arial" w:hAnsi="Arial" w:cs="Arial"/>
                <w:sz w:val="24"/>
                <w:szCs w:val="24"/>
              </w:rPr>
              <w:t xml:space="preserve">verage Power generated (GW) </w:t>
            </w:r>
          </w:p>
        </w:tc>
        <w:tc>
          <w:tcPr>
            <w:tcW w:w="2773" w:type="dxa"/>
          </w:tcPr>
          <w:p w14:paraId="2E166962" w14:textId="77777777" w:rsidR="00F35F97" w:rsidRDefault="00F35F97" w:rsidP="00791368">
            <w:pPr>
              <w:autoSpaceDE w:val="0"/>
              <w:autoSpaceDN w:val="0"/>
              <w:adjustRightInd w:val="0"/>
              <w:rPr>
                <w:rFonts w:ascii="Arial" w:hAnsi="Arial" w:cs="Arial"/>
                <w:sz w:val="24"/>
                <w:szCs w:val="24"/>
              </w:rPr>
            </w:pPr>
            <w:r>
              <w:rPr>
                <w:rFonts w:ascii="Arial" w:hAnsi="Arial" w:cs="Arial"/>
                <w:sz w:val="24"/>
                <w:szCs w:val="24"/>
              </w:rPr>
              <w:t>198</w:t>
            </w:r>
          </w:p>
        </w:tc>
      </w:tr>
      <w:tr w:rsidR="00F35F97" w14:paraId="161DB17D" w14:textId="77777777" w:rsidTr="00791368">
        <w:trPr>
          <w:trHeight w:val="268"/>
          <w:jc w:val="center"/>
        </w:trPr>
        <w:tc>
          <w:tcPr>
            <w:tcW w:w="5887" w:type="dxa"/>
            <w:tcBorders>
              <w:bottom w:val="single" w:sz="4" w:space="0" w:color="auto"/>
            </w:tcBorders>
          </w:tcPr>
          <w:p w14:paraId="1CE2731B" w14:textId="77777777" w:rsidR="00F35F97" w:rsidRDefault="00F35F97" w:rsidP="00791368">
            <w:pPr>
              <w:autoSpaceDE w:val="0"/>
              <w:autoSpaceDN w:val="0"/>
              <w:adjustRightInd w:val="0"/>
              <w:rPr>
                <w:rFonts w:ascii="Arial" w:hAnsi="Arial" w:cs="Arial"/>
                <w:sz w:val="24"/>
                <w:szCs w:val="24"/>
              </w:rPr>
            </w:pPr>
            <w:r w:rsidRPr="00F3537C">
              <w:rPr>
                <w:rFonts w:ascii="Arial" w:hAnsi="Arial" w:cs="Arial"/>
                <w:sz w:val="24"/>
                <w:szCs w:val="24"/>
              </w:rPr>
              <w:t xml:space="preserve">Average annual energy produced (TWHr) </w:t>
            </w:r>
          </w:p>
        </w:tc>
        <w:tc>
          <w:tcPr>
            <w:tcW w:w="2773" w:type="dxa"/>
            <w:tcBorders>
              <w:bottom w:val="single" w:sz="4" w:space="0" w:color="auto"/>
            </w:tcBorders>
          </w:tcPr>
          <w:p w14:paraId="36668589" w14:textId="77777777" w:rsidR="00F35F97" w:rsidRDefault="00F35F97" w:rsidP="00791368">
            <w:pPr>
              <w:autoSpaceDE w:val="0"/>
              <w:autoSpaceDN w:val="0"/>
              <w:adjustRightInd w:val="0"/>
              <w:rPr>
                <w:rFonts w:ascii="Arial" w:hAnsi="Arial" w:cs="Arial"/>
                <w:sz w:val="24"/>
                <w:szCs w:val="24"/>
              </w:rPr>
            </w:pPr>
            <w:r w:rsidRPr="00F3537C">
              <w:rPr>
                <w:rFonts w:ascii="Arial" w:hAnsi="Arial" w:cs="Arial"/>
                <w:sz w:val="24"/>
                <w:szCs w:val="24"/>
              </w:rPr>
              <w:t>1</w:t>
            </w:r>
            <w:r>
              <w:rPr>
                <w:rFonts w:ascii="Arial" w:hAnsi="Arial" w:cs="Arial"/>
                <w:sz w:val="24"/>
                <w:szCs w:val="24"/>
              </w:rPr>
              <w:t>,</w:t>
            </w:r>
            <w:r w:rsidRPr="00F3537C">
              <w:rPr>
                <w:rFonts w:ascii="Arial" w:hAnsi="Arial" w:cs="Arial"/>
                <w:sz w:val="24"/>
                <w:szCs w:val="24"/>
              </w:rPr>
              <w:t>734</w:t>
            </w:r>
          </w:p>
        </w:tc>
      </w:tr>
      <w:tr w:rsidR="00F35F97" w:rsidRPr="00346FAE" w14:paraId="4D66E59B" w14:textId="77777777" w:rsidTr="00791368">
        <w:trPr>
          <w:trHeight w:val="565"/>
          <w:jc w:val="center"/>
        </w:trPr>
        <w:tc>
          <w:tcPr>
            <w:tcW w:w="5887" w:type="dxa"/>
            <w:shd w:val="clear" w:color="auto" w:fill="auto"/>
          </w:tcPr>
          <w:p w14:paraId="0C2EBE49" w14:textId="77777777" w:rsidR="00F35F97" w:rsidRPr="00346FAE" w:rsidRDefault="00F35F97" w:rsidP="00791368">
            <w:pPr>
              <w:autoSpaceDE w:val="0"/>
              <w:autoSpaceDN w:val="0"/>
              <w:adjustRightInd w:val="0"/>
              <w:rPr>
                <w:rFonts w:ascii="Arial" w:hAnsi="Arial" w:cs="Arial"/>
                <w:b/>
                <w:sz w:val="24"/>
                <w:szCs w:val="24"/>
              </w:rPr>
            </w:pPr>
            <w:r w:rsidRPr="00346FAE">
              <w:rPr>
                <w:rFonts w:ascii="Arial" w:hAnsi="Arial" w:cs="Arial"/>
                <w:b/>
                <w:sz w:val="24"/>
                <w:szCs w:val="24"/>
              </w:rPr>
              <w:t>CO</w:t>
            </w:r>
            <w:r w:rsidRPr="001414A4">
              <w:rPr>
                <w:rFonts w:ascii="Arial" w:hAnsi="Arial" w:cs="Arial"/>
                <w:b/>
                <w:sz w:val="24"/>
                <w:szCs w:val="16"/>
                <w:vertAlign w:val="subscript"/>
              </w:rPr>
              <w:t>2</w:t>
            </w:r>
            <w:r w:rsidRPr="00346FAE">
              <w:rPr>
                <w:rFonts w:ascii="Arial" w:hAnsi="Arial" w:cs="Arial"/>
                <w:b/>
                <w:sz w:val="16"/>
                <w:szCs w:val="16"/>
              </w:rPr>
              <w:t xml:space="preserve"> </w:t>
            </w:r>
            <w:r w:rsidRPr="00346FAE">
              <w:rPr>
                <w:rFonts w:ascii="Arial" w:hAnsi="Arial" w:cs="Arial"/>
                <w:b/>
                <w:sz w:val="24"/>
                <w:szCs w:val="24"/>
              </w:rPr>
              <w:t xml:space="preserve">saved by </w:t>
            </w:r>
            <w:r>
              <w:rPr>
                <w:rFonts w:ascii="Arial" w:hAnsi="Arial" w:cs="Arial"/>
                <w:b/>
                <w:sz w:val="24"/>
                <w:szCs w:val="24"/>
              </w:rPr>
              <w:t>wind turbines (megatonnes/year)</w:t>
            </w:r>
          </w:p>
        </w:tc>
        <w:tc>
          <w:tcPr>
            <w:tcW w:w="2773" w:type="dxa"/>
            <w:shd w:val="clear" w:color="auto" w:fill="auto"/>
          </w:tcPr>
          <w:p w14:paraId="7846C0FF" w14:textId="77777777" w:rsidR="00F35F97" w:rsidRPr="00346FAE" w:rsidRDefault="00F35F97" w:rsidP="00791368">
            <w:pPr>
              <w:autoSpaceDE w:val="0"/>
              <w:autoSpaceDN w:val="0"/>
              <w:adjustRightInd w:val="0"/>
              <w:rPr>
                <w:rFonts w:ascii="Arial" w:hAnsi="Arial" w:cs="Arial"/>
                <w:b/>
                <w:sz w:val="24"/>
                <w:szCs w:val="24"/>
              </w:rPr>
            </w:pPr>
            <w:r w:rsidRPr="00346FAE">
              <w:rPr>
                <w:rFonts w:ascii="Arial" w:hAnsi="Arial" w:cs="Arial"/>
                <w:b/>
                <w:sz w:val="24"/>
                <w:szCs w:val="24"/>
              </w:rPr>
              <w:t>1</w:t>
            </w:r>
            <w:r>
              <w:rPr>
                <w:rFonts w:ascii="Arial" w:hAnsi="Arial" w:cs="Arial"/>
                <w:b/>
                <w:sz w:val="24"/>
                <w:szCs w:val="24"/>
              </w:rPr>
              <w:t>,</w:t>
            </w:r>
            <w:r w:rsidRPr="00346FAE">
              <w:rPr>
                <w:rFonts w:ascii="Arial" w:hAnsi="Arial" w:cs="Arial"/>
                <w:b/>
                <w:sz w:val="24"/>
                <w:szCs w:val="24"/>
              </w:rPr>
              <w:t>684</w:t>
            </w:r>
          </w:p>
        </w:tc>
      </w:tr>
    </w:tbl>
    <w:p w14:paraId="7F834598" w14:textId="77777777" w:rsidR="00F35F97" w:rsidRDefault="00F35F97" w:rsidP="00F35F97">
      <w:pPr>
        <w:autoSpaceDE w:val="0"/>
        <w:autoSpaceDN w:val="0"/>
        <w:adjustRightInd w:val="0"/>
        <w:spacing w:after="0" w:line="240" w:lineRule="auto"/>
        <w:jc w:val="center"/>
        <w:rPr>
          <w:rFonts w:ascii="Arial" w:hAnsi="Arial" w:cs="Arial"/>
          <w:sz w:val="24"/>
          <w:szCs w:val="24"/>
        </w:rPr>
      </w:pPr>
      <w:r w:rsidRPr="008706C7">
        <w:rPr>
          <w:rFonts w:ascii="Arial" w:hAnsi="Arial" w:cs="Arial"/>
          <w:b/>
          <w:sz w:val="24"/>
          <w:szCs w:val="24"/>
        </w:rPr>
        <w:t xml:space="preserve">Table </w:t>
      </w:r>
      <w:r>
        <w:rPr>
          <w:rFonts w:ascii="Arial" w:hAnsi="Arial" w:cs="Arial"/>
          <w:b/>
          <w:sz w:val="24"/>
          <w:szCs w:val="24"/>
        </w:rPr>
        <w:t>2.</w:t>
      </w:r>
      <w:r w:rsidRPr="008706C7">
        <w:rPr>
          <w:rFonts w:ascii="Arial" w:hAnsi="Arial" w:cs="Arial"/>
          <w:b/>
          <w:sz w:val="24"/>
          <w:szCs w:val="24"/>
        </w:rPr>
        <w:t xml:space="preserve"> </w:t>
      </w:r>
      <w:r w:rsidRPr="00D75104">
        <w:rPr>
          <w:rFonts w:ascii="Arial" w:hAnsi="Arial" w:cs="Arial"/>
          <w:sz w:val="24"/>
          <w:szCs w:val="24"/>
        </w:rPr>
        <w:t>Amount of CO</w:t>
      </w:r>
      <w:r w:rsidRPr="00D75104">
        <w:rPr>
          <w:rFonts w:ascii="Arial" w:hAnsi="Arial" w:cs="Arial"/>
          <w:sz w:val="16"/>
          <w:szCs w:val="16"/>
        </w:rPr>
        <w:t xml:space="preserve">2 </w:t>
      </w:r>
      <w:r w:rsidRPr="00D75104">
        <w:rPr>
          <w:rFonts w:ascii="Arial" w:hAnsi="Arial" w:cs="Arial"/>
          <w:sz w:val="24"/>
          <w:szCs w:val="24"/>
        </w:rPr>
        <w:t>saved by Wind Turbines</w:t>
      </w:r>
    </w:p>
    <w:p w14:paraId="6A11D3B3" w14:textId="77777777" w:rsidR="00F35F97" w:rsidRDefault="00F35F97" w:rsidP="00F35F97">
      <w:pPr>
        <w:rPr>
          <w:rFonts w:ascii="Arial" w:hAnsi="Arial" w:cs="Arial"/>
          <w:b/>
          <w:sz w:val="24"/>
          <w:szCs w:val="24"/>
        </w:rPr>
      </w:pPr>
    </w:p>
    <w:p w14:paraId="48F3610E" w14:textId="38253605" w:rsidR="00F35F97" w:rsidRDefault="00F35F97" w:rsidP="00F35F97">
      <w:pPr>
        <w:rPr>
          <w:rFonts w:ascii="Arial" w:hAnsi="Arial" w:cs="Arial"/>
          <w:b/>
          <w:sz w:val="24"/>
          <w:szCs w:val="24"/>
        </w:rPr>
      </w:pPr>
      <w:commentRangeStart w:id="212"/>
      <w:r>
        <w:rPr>
          <w:rFonts w:ascii="Arial" w:hAnsi="Arial" w:cs="Arial"/>
          <w:b/>
          <w:sz w:val="24"/>
          <w:szCs w:val="24"/>
        </w:rPr>
        <w:t>Estimated Results For Wind:</w:t>
      </w:r>
      <w:ins w:id="213" w:author="Alexander Slocum" w:date="2014-04-06T09:51:00Z">
        <w:r w:rsidR="0099690D">
          <w:rPr>
            <w:rFonts w:ascii="Arial" w:hAnsi="Arial" w:cs="Arial"/>
            <w:b/>
            <w:sz w:val="24"/>
            <w:szCs w:val="24"/>
          </w:rPr>
          <w:t xml:space="preserve">  </w:t>
        </w:r>
        <w:commentRangeEnd w:id="212"/>
        <w:r w:rsidR="0099690D">
          <w:rPr>
            <w:rStyle w:val="CommentReference"/>
          </w:rPr>
          <w:commentReference w:id="212"/>
        </w:r>
      </w:ins>
    </w:p>
    <w:p w14:paraId="3BDF268F" w14:textId="300B52DE" w:rsidR="00F35F97" w:rsidRPr="0099690D" w:rsidRDefault="00F35F97" w:rsidP="00F35F97">
      <w:pPr>
        <w:rPr>
          <w:rFonts w:ascii="Arial" w:hAnsi="Arial" w:cs="Arial"/>
          <w:sz w:val="24"/>
          <w:szCs w:val="24"/>
          <w:rPrChange w:id="214" w:author="Alexander Slocum" w:date="2014-04-06T09:50:00Z">
            <w:rPr>
              <w:rFonts w:ascii="Arial" w:hAnsi="Arial" w:cs="Arial"/>
              <w:b/>
              <w:sz w:val="24"/>
              <w:szCs w:val="24"/>
            </w:rPr>
          </w:rPrChange>
        </w:rPr>
      </w:pPr>
      <w:r w:rsidRPr="0099690D">
        <w:rPr>
          <w:rFonts w:ascii="Arial" w:hAnsi="Arial" w:cs="Arial"/>
          <w:sz w:val="24"/>
          <w:szCs w:val="24"/>
          <w:rPrChange w:id="215" w:author="Alexander Slocum" w:date="2014-04-06T09:50:00Z">
            <w:rPr>
              <w:rFonts w:ascii="Arial" w:hAnsi="Arial" w:cs="Arial"/>
              <w:b/>
              <w:sz w:val="24"/>
              <w:szCs w:val="24"/>
            </w:rPr>
          </w:rPrChange>
        </w:rPr>
        <w:t>With $0.05/kWh Reinvestment Policy</w:t>
      </w:r>
      <w:ins w:id="216" w:author="Alexander Slocum" w:date="2014-04-06T09:48:00Z">
        <w:r w:rsidR="0099690D" w:rsidRPr="0099690D">
          <w:rPr>
            <w:rFonts w:ascii="Arial" w:hAnsi="Arial" w:cs="Arial"/>
            <w:sz w:val="24"/>
            <w:szCs w:val="24"/>
            <w:rPrChange w:id="217" w:author="Alexander Slocum" w:date="2014-04-06T09:50:00Z">
              <w:rPr>
                <w:rFonts w:ascii="Arial" w:hAnsi="Arial" w:cs="Arial"/>
                <w:b/>
                <w:sz w:val="24"/>
                <w:szCs w:val="24"/>
              </w:rPr>
            </w:rPrChange>
          </w:rPr>
          <w:t xml:space="preserve">, </w:t>
        </w:r>
      </w:ins>
      <w:ins w:id="218" w:author="Alexander Slocum" w:date="2014-04-06T09:50:00Z">
        <w:r w:rsidR="0099690D" w:rsidRPr="0099690D">
          <w:rPr>
            <w:rFonts w:ascii="Arial" w:hAnsi="Arial" w:cs="Arial"/>
            <w:sz w:val="24"/>
            <w:szCs w:val="24"/>
            <w:rPrChange w:id="219" w:author="Alexander Slocum" w:date="2014-04-06T09:50:00Z">
              <w:rPr>
                <w:rFonts w:ascii="Arial" w:hAnsi="Arial" w:cs="Arial"/>
                <w:b/>
                <w:sz w:val="24"/>
                <w:szCs w:val="24"/>
              </w:rPr>
            </w:rPrChange>
          </w:rPr>
          <w:t xml:space="preserve">and X$ allocated to wind energy, </w:t>
        </w:r>
      </w:ins>
      <w:ins w:id="220" w:author="Alexander Slocum" w:date="2014-04-06T09:48:00Z">
        <w:r w:rsidR="0099690D" w:rsidRPr="0099690D">
          <w:rPr>
            <w:rFonts w:ascii="Arial" w:hAnsi="Arial" w:cs="Arial"/>
            <w:sz w:val="24"/>
            <w:szCs w:val="24"/>
            <w:rPrChange w:id="221" w:author="Alexander Slocum" w:date="2014-04-06T09:50:00Z">
              <w:rPr>
                <w:rFonts w:ascii="Arial" w:hAnsi="Arial" w:cs="Arial"/>
                <w:b/>
                <w:sz w:val="24"/>
                <w:szCs w:val="24"/>
              </w:rPr>
            </w:rPrChange>
          </w:rPr>
          <w:t>a 100% CO2 offset will be produced in</w:t>
        </w:r>
      </w:ins>
      <w:r w:rsidRPr="0099690D">
        <w:rPr>
          <w:rFonts w:ascii="Arial" w:hAnsi="Arial" w:cs="Arial"/>
          <w:sz w:val="24"/>
          <w:szCs w:val="24"/>
          <w:rPrChange w:id="222" w:author="Alexander Slocum" w:date="2014-04-06T09:50:00Z">
            <w:rPr>
              <w:rFonts w:ascii="Arial" w:hAnsi="Arial" w:cs="Arial"/>
              <w:b/>
              <w:sz w:val="24"/>
              <w:szCs w:val="24"/>
            </w:rPr>
          </w:rPrChange>
        </w:rPr>
        <w:t xml:space="preserve">: </w:t>
      </w:r>
    </w:p>
    <w:p w14:paraId="7AD718EF" w14:textId="0615C835" w:rsidR="00F35F97" w:rsidRDefault="00F35F97" w:rsidP="00F35F97">
      <w:pPr>
        <w:pStyle w:val="ListParagraph"/>
        <w:numPr>
          <w:ilvl w:val="0"/>
          <w:numId w:val="18"/>
        </w:numPr>
        <w:rPr>
          <w:rFonts w:ascii="Arial" w:hAnsi="Arial" w:cs="Arial"/>
          <w:sz w:val="24"/>
          <w:szCs w:val="24"/>
        </w:rPr>
      </w:pPr>
      <w:r>
        <w:rPr>
          <w:rFonts w:ascii="Arial" w:hAnsi="Arial" w:cs="Arial"/>
          <w:sz w:val="24"/>
          <w:szCs w:val="24"/>
        </w:rPr>
        <w:t xml:space="preserve">$10/bbl </w:t>
      </w:r>
      <w:del w:id="223" w:author="Alexander Slocum" w:date="2014-04-06T09:49:00Z">
        <w:r w:rsidDel="0099690D">
          <w:rPr>
            <w:rFonts w:ascii="Arial" w:hAnsi="Arial" w:cs="Arial"/>
            <w:sz w:val="24"/>
            <w:szCs w:val="24"/>
          </w:rPr>
          <w:delText xml:space="preserve">Investment will produce </w:delText>
        </w:r>
      </w:del>
      <w:del w:id="224" w:author="Alexander Slocum" w:date="2014-04-06T09:48:00Z">
        <w:r w:rsidDel="0099690D">
          <w:rPr>
            <w:rFonts w:ascii="Arial" w:hAnsi="Arial" w:cs="Arial"/>
            <w:sz w:val="24"/>
            <w:szCs w:val="24"/>
          </w:rPr>
          <w:delText xml:space="preserve">an </w:delText>
        </w:r>
      </w:del>
      <w:del w:id="225" w:author="Alexander Slocum" w:date="2014-04-06T09:49:00Z">
        <w:r w:rsidDel="0099690D">
          <w:rPr>
            <w:rFonts w:ascii="Arial" w:hAnsi="Arial" w:cs="Arial"/>
            <w:sz w:val="24"/>
            <w:szCs w:val="24"/>
          </w:rPr>
          <w:delText xml:space="preserve">offset of </w:delText>
        </w:r>
        <w:r w:rsidRPr="00E71BBE" w:rsidDel="0099690D">
          <w:rPr>
            <w:rFonts w:ascii="Arial" w:eastAsiaTheme="minorEastAsia" w:hAnsi="Arial" w:cs="Arial"/>
            <w:sz w:val="24"/>
            <w:szCs w:val="24"/>
          </w:rPr>
          <w:delText>CO</w:delText>
        </w:r>
        <w:r w:rsidRPr="00E71BBE" w:rsidDel="0099690D">
          <w:rPr>
            <w:rFonts w:ascii="Arial" w:eastAsiaTheme="minorEastAsia" w:hAnsi="Arial" w:cs="Arial"/>
            <w:sz w:val="24"/>
            <w:szCs w:val="24"/>
            <w:vertAlign w:val="subscript"/>
          </w:rPr>
          <w:delText>2</w:delText>
        </w:r>
        <w:r w:rsidDel="0099690D">
          <w:rPr>
            <w:rFonts w:ascii="Arial" w:eastAsiaTheme="minorEastAsia" w:hAnsi="Arial" w:cs="Arial"/>
            <w:sz w:val="24"/>
            <w:szCs w:val="24"/>
          </w:rPr>
          <w:delText xml:space="preserve"> in</w:delText>
        </w:r>
      </w:del>
      <w:ins w:id="226" w:author="Alexander Slocum" w:date="2014-04-06T09:49:00Z">
        <w:r w:rsidR="0099690D">
          <w:rPr>
            <w:rFonts w:ascii="Arial" w:hAnsi="Arial" w:cs="Arial"/>
            <w:sz w:val="24"/>
            <w:szCs w:val="24"/>
          </w:rPr>
          <w:t xml:space="preserve">=&gt; </w:t>
        </w:r>
      </w:ins>
      <w:del w:id="227" w:author="Alexander Slocum" w:date="2014-04-06T09:49:00Z">
        <w:r w:rsidDel="0099690D">
          <w:rPr>
            <w:rFonts w:ascii="Arial" w:eastAsiaTheme="minorEastAsia" w:hAnsi="Arial" w:cs="Arial"/>
            <w:sz w:val="24"/>
            <w:szCs w:val="24"/>
          </w:rPr>
          <w:delText xml:space="preserve"> </w:delText>
        </w:r>
      </w:del>
      <w:r>
        <w:rPr>
          <w:rFonts w:ascii="Arial" w:eastAsiaTheme="minorEastAsia" w:hAnsi="Arial" w:cs="Arial"/>
          <w:sz w:val="24"/>
          <w:szCs w:val="24"/>
        </w:rPr>
        <w:t>58</w:t>
      </w:r>
      <w:r w:rsidRPr="00E71BBE">
        <w:rPr>
          <w:rFonts w:ascii="Arial" w:eastAsiaTheme="minorEastAsia" w:hAnsi="Arial" w:cs="Arial"/>
          <w:sz w:val="24"/>
          <w:szCs w:val="24"/>
        </w:rPr>
        <w:t xml:space="preserve"> years</w:t>
      </w:r>
    </w:p>
    <w:p w14:paraId="28E472A0" w14:textId="0611FD9E" w:rsidR="00F35F97" w:rsidRPr="00307E2F" w:rsidRDefault="00F35F97" w:rsidP="00F35F97">
      <w:pPr>
        <w:pStyle w:val="ListParagraph"/>
        <w:numPr>
          <w:ilvl w:val="0"/>
          <w:numId w:val="18"/>
        </w:numPr>
        <w:rPr>
          <w:rFonts w:ascii="Arial" w:hAnsi="Arial" w:cs="Arial"/>
          <w:sz w:val="24"/>
          <w:szCs w:val="24"/>
        </w:rPr>
      </w:pPr>
      <w:r>
        <w:rPr>
          <w:rFonts w:ascii="Arial" w:hAnsi="Arial" w:cs="Arial"/>
          <w:sz w:val="24"/>
          <w:szCs w:val="24"/>
        </w:rPr>
        <w:t>$15/bbl</w:t>
      </w:r>
      <w:r w:rsidRPr="00307E2F">
        <w:rPr>
          <w:rFonts w:ascii="Arial" w:hAnsi="Arial" w:cs="Arial"/>
          <w:sz w:val="24"/>
          <w:szCs w:val="24"/>
        </w:rPr>
        <w:t xml:space="preserve"> </w:t>
      </w:r>
      <w:ins w:id="228" w:author="Alexander Slocum" w:date="2014-04-06T09:51:00Z">
        <w:r w:rsidR="0099690D">
          <w:rPr>
            <w:rFonts w:ascii="Arial" w:hAnsi="Arial" w:cs="Arial"/>
            <w:sz w:val="24"/>
            <w:szCs w:val="24"/>
          </w:rPr>
          <w:t xml:space="preserve">=&gt; </w:t>
        </w:r>
      </w:ins>
      <w:del w:id="229" w:author="Alexander Slocum" w:date="2014-04-06T09:51:00Z">
        <w:r w:rsidRPr="00307E2F" w:rsidDel="0099690D">
          <w:rPr>
            <w:rFonts w:ascii="Arial" w:hAnsi="Arial" w:cs="Arial"/>
            <w:sz w:val="24"/>
            <w:szCs w:val="24"/>
          </w:rPr>
          <w:delText xml:space="preserve">Investment will produce an </w:delText>
        </w:r>
        <w:r w:rsidRPr="00307E2F" w:rsidDel="0099690D">
          <w:rPr>
            <w:rFonts w:ascii="Arial" w:eastAsiaTheme="minorEastAsia" w:hAnsi="Arial" w:cs="Arial"/>
            <w:sz w:val="24"/>
            <w:szCs w:val="24"/>
          </w:rPr>
          <w:delText>offset of CO</w:delText>
        </w:r>
        <w:r w:rsidRPr="00307E2F" w:rsidDel="0099690D">
          <w:rPr>
            <w:rFonts w:ascii="Arial" w:eastAsiaTheme="minorEastAsia" w:hAnsi="Arial" w:cs="Arial"/>
            <w:sz w:val="24"/>
            <w:szCs w:val="24"/>
            <w:vertAlign w:val="subscript"/>
          </w:rPr>
          <w:delText>2</w:delText>
        </w:r>
        <w:r w:rsidRPr="00307E2F" w:rsidDel="0099690D">
          <w:rPr>
            <w:rFonts w:ascii="Arial" w:eastAsiaTheme="minorEastAsia" w:hAnsi="Arial" w:cs="Arial"/>
            <w:sz w:val="24"/>
            <w:szCs w:val="24"/>
          </w:rPr>
          <w:delText xml:space="preserve"> in </w:delText>
        </w:r>
      </w:del>
      <w:r w:rsidRPr="00307E2F">
        <w:rPr>
          <w:rFonts w:ascii="Arial" w:eastAsiaTheme="minorEastAsia" w:hAnsi="Arial" w:cs="Arial"/>
          <w:sz w:val="24"/>
          <w:szCs w:val="24"/>
        </w:rPr>
        <w:t>4</w:t>
      </w:r>
      <w:r>
        <w:rPr>
          <w:rFonts w:ascii="Arial" w:eastAsiaTheme="minorEastAsia" w:hAnsi="Arial" w:cs="Arial"/>
          <w:sz w:val="24"/>
          <w:szCs w:val="24"/>
        </w:rPr>
        <w:t>8</w:t>
      </w:r>
      <w:r w:rsidRPr="00307E2F">
        <w:rPr>
          <w:rFonts w:ascii="Arial" w:eastAsiaTheme="minorEastAsia" w:hAnsi="Arial" w:cs="Arial"/>
          <w:sz w:val="24"/>
          <w:szCs w:val="24"/>
        </w:rPr>
        <w:t xml:space="preserve"> years</w:t>
      </w:r>
    </w:p>
    <w:p w14:paraId="5F0E29E2" w14:textId="59AEA1DD" w:rsidR="00F35F97" w:rsidRPr="00E71BBE" w:rsidRDefault="00F35F97" w:rsidP="00F35F97">
      <w:pPr>
        <w:pStyle w:val="ListParagraph"/>
        <w:numPr>
          <w:ilvl w:val="0"/>
          <w:numId w:val="18"/>
        </w:numPr>
        <w:rPr>
          <w:rFonts w:ascii="Arial" w:hAnsi="Arial" w:cs="Arial"/>
          <w:sz w:val="24"/>
          <w:szCs w:val="24"/>
        </w:rPr>
      </w:pPr>
      <w:r>
        <w:rPr>
          <w:rFonts w:ascii="Arial" w:eastAsiaTheme="minorEastAsia" w:hAnsi="Arial" w:cs="Arial"/>
          <w:sz w:val="24"/>
          <w:szCs w:val="24"/>
        </w:rPr>
        <w:t xml:space="preserve">$20/bbl </w:t>
      </w:r>
      <w:ins w:id="230" w:author="Alexander Slocum" w:date="2014-04-06T09:51:00Z">
        <w:r w:rsidR="0099690D">
          <w:rPr>
            <w:rFonts w:ascii="Arial" w:hAnsi="Arial" w:cs="Arial"/>
            <w:sz w:val="24"/>
            <w:szCs w:val="24"/>
          </w:rPr>
          <w:t xml:space="preserve">=&gt; </w:t>
        </w:r>
      </w:ins>
      <w:del w:id="231" w:author="Alexander Slocum" w:date="2014-04-06T09:51:00Z">
        <w:r w:rsidDel="0099690D">
          <w:rPr>
            <w:rFonts w:ascii="Arial" w:eastAsiaTheme="minorEastAsia" w:hAnsi="Arial" w:cs="Arial"/>
            <w:sz w:val="24"/>
            <w:szCs w:val="24"/>
          </w:rPr>
          <w:delText xml:space="preserve">Investment will produce an offset of </w:delText>
        </w:r>
        <w:r w:rsidRPr="00E71BBE" w:rsidDel="0099690D">
          <w:rPr>
            <w:rFonts w:ascii="Arial" w:eastAsiaTheme="minorEastAsia" w:hAnsi="Arial" w:cs="Arial"/>
            <w:sz w:val="24"/>
            <w:szCs w:val="24"/>
          </w:rPr>
          <w:delText>CO</w:delText>
        </w:r>
        <w:r w:rsidRPr="00E71BBE" w:rsidDel="0099690D">
          <w:rPr>
            <w:rFonts w:ascii="Arial" w:eastAsiaTheme="minorEastAsia" w:hAnsi="Arial" w:cs="Arial"/>
            <w:sz w:val="24"/>
            <w:szCs w:val="24"/>
            <w:vertAlign w:val="subscript"/>
          </w:rPr>
          <w:delText>2</w:delText>
        </w:r>
        <w:r w:rsidRPr="00E71BBE" w:rsidDel="0099690D">
          <w:rPr>
            <w:rFonts w:ascii="Arial" w:eastAsiaTheme="minorEastAsia" w:hAnsi="Arial" w:cs="Arial"/>
            <w:sz w:val="24"/>
            <w:szCs w:val="24"/>
          </w:rPr>
          <w:delText xml:space="preserve"> in </w:delText>
        </w:r>
      </w:del>
      <w:r>
        <w:rPr>
          <w:rFonts w:ascii="Arial" w:eastAsiaTheme="minorEastAsia" w:hAnsi="Arial" w:cs="Arial"/>
          <w:sz w:val="24"/>
          <w:szCs w:val="24"/>
        </w:rPr>
        <w:t>41</w:t>
      </w:r>
      <w:r w:rsidRPr="00E71BBE">
        <w:rPr>
          <w:rFonts w:ascii="Arial" w:eastAsiaTheme="minorEastAsia" w:hAnsi="Arial" w:cs="Arial"/>
          <w:sz w:val="24"/>
          <w:szCs w:val="24"/>
        </w:rPr>
        <w:t xml:space="preserve"> years</w:t>
      </w:r>
    </w:p>
    <w:p w14:paraId="3D69A110" w14:textId="3BDC0AA6" w:rsidR="00F35F97" w:rsidRPr="00E71BBE" w:rsidRDefault="00F35F97" w:rsidP="00F35F97">
      <w:pPr>
        <w:pStyle w:val="ListParagraph"/>
        <w:numPr>
          <w:ilvl w:val="0"/>
          <w:numId w:val="18"/>
        </w:numPr>
        <w:rPr>
          <w:rFonts w:ascii="Arial" w:hAnsi="Arial" w:cs="Arial"/>
          <w:sz w:val="24"/>
          <w:szCs w:val="24"/>
        </w:rPr>
      </w:pPr>
      <w:r>
        <w:rPr>
          <w:rFonts w:ascii="Arial" w:hAnsi="Arial" w:cs="Arial"/>
          <w:sz w:val="24"/>
          <w:szCs w:val="24"/>
        </w:rPr>
        <w:t xml:space="preserve">$25/bbl </w:t>
      </w:r>
      <w:ins w:id="232" w:author="Alexander Slocum" w:date="2014-04-06T09:51:00Z">
        <w:r w:rsidR="0099690D">
          <w:rPr>
            <w:rFonts w:ascii="Arial" w:hAnsi="Arial" w:cs="Arial"/>
            <w:sz w:val="24"/>
            <w:szCs w:val="24"/>
          </w:rPr>
          <w:t xml:space="preserve">=&gt; </w:t>
        </w:r>
      </w:ins>
      <w:del w:id="233" w:author="Alexander Slocum" w:date="2014-04-06T09:51:00Z">
        <w:r w:rsidDel="0099690D">
          <w:rPr>
            <w:rFonts w:ascii="Arial" w:hAnsi="Arial" w:cs="Arial"/>
            <w:sz w:val="24"/>
            <w:szCs w:val="24"/>
          </w:rPr>
          <w:delText xml:space="preserve">Investment will produce an </w:delText>
        </w:r>
        <w:r w:rsidRPr="00E71BBE" w:rsidDel="0099690D">
          <w:rPr>
            <w:rFonts w:ascii="Arial" w:eastAsiaTheme="minorEastAsia" w:hAnsi="Arial" w:cs="Arial"/>
            <w:sz w:val="24"/>
            <w:szCs w:val="24"/>
          </w:rPr>
          <w:delText>offset of CO</w:delText>
        </w:r>
        <w:r w:rsidRPr="00E71BBE" w:rsidDel="0099690D">
          <w:rPr>
            <w:rFonts w:ascii="Arial" w:eastAsiaTheme="minorEastAsia" w:hAnsi="Arial" w:cs="Arial"/>
            <w:sz w:val="24"/>
            <w:szCs w:val="24"/>
            <w:vertAlign w:val="subscript"/>
          </w:rPr>
          <w:delText>2</w:delText>
        </w:r>
        <w:r w:rsidRPr="00E71BBE" w:rsidDel="0099690D">
          <w:rPr>
            <w:rFonts w:ascii="Arial" w:eastAsiaTheme="minorEastAsia" w:hAnsi="Arial" w:cs="Arial"/>
            <w:sz w:val="24"/>
            <w:szCs w:val="24"/>
          </w:rPr>
          <w:delText xml:space="preserve"> in </w:delText>
        </w:r>
      </w:del>
      <w:r>
        <w:rPr>
          <w:rFonts w:ascii="Arial" w:eastAsiaTheme="minorEastAsia" w:hAnsi="Arial" w:cs="Arial"/>
          <w:sz w:val="24"/>
          <w:szCs w:val="24"/>
        </w:rPr>
        <w:t>36.5</w:t>
      </w:r>
      <w:r w:rsidRPr="00E71BBE">
        <w:rPr>
          <w:rFonts w:ascii="Arial" w:eastAsiaTheme="minorEastAsia" w:hAnsi="Arial" w:cs="Arial"/>
          <w:sz w:val="24"/>
          <w:szCs w:val="24"/>
        </w:rPr>
        <w:t xml:space="preserve"> years</w:t>
      </w:r>
    </w:p>
    <w:p w14:paraId="1854B41D" w14:textId="3D992B76" w:rsidR="00F35F97" w:rsidRPr="00E71BBE" w:rsidRDefault="00F35F97" w:rsidP="00F35F97">
      <w:pPr>
        <w:pStyle w:val="ListParagraph"/>
        <w:numPr>
          <w:ilvl w:val="0"/>
          <w:numId w:val="18"/>
        </w:numPr>
        <w:rPr>
          <w:rFonts w:ascii="Arial" w:hAnsi="Arial" w:cs="Arial"/>
          <w:sz w:val="24"/>
          <w:szCs w:val="24"/>
        </w:rPr>
      </w:pPr>
      <w:r>
        <w:rPr>
          <w:rFonts w:ascii="Arial" w:hAnsi="Arial" w:cs="Arial"/>
          <w:sz w:val="24"/>
          <w:szCs w:val="24"/>
        </w:rPr>
        <w:t>$30/bbl</w:t>
      </w:r>
      <w:r w:rsidRPr="00E71BBE">
        <w:rPr>
          <w:rFonts w:ascii="Arial" w:hAnsi="Arial" w:cs="Arial"/>
          <w:sz w:val="24"/>
          <w:szCs w:val="24"/>
        </w:rPr>
        <w:t xml:space="preserve"> </w:t>
      </w:r>
      <w:ins w:id="234" w:author="Alexander Slocum" w:date="2014-04-06T09:51:00Z">
        <w:r w:rsidR="0099690D">
          <w:rPr>
            <w:rFonts w:ascii="Arial" w:hAnsi="Arial" w:cs="Arial"/>
            <w:sz w:val="24"/>
            <w:szCs w:val="24"/>
          </w:rPr>
          <w:t xml:space="preserve">=&gt; </w:t>
        </w:r>
      </w:ins>
      <w:del w:id="235" w:author="Alexander Slocum" w:date="2014-04-06T09:51:00Z">
        <w:r w:rsidRPr="00E71BBE" w:rsidDel="0099690D">
          <w:rPr>
            <w:rFonts w:ascii="Arial" w:hAnsi="Arial" w:cs="Arial"/>
            <w:sz w:val="24"/>
            <w:szCs w:val="24"/>
          </w:rPr>
          <w:delText xml:space="preserve">Investment </w:delText>
        </w:r>
        <w:r w:rsidDel="0099690D">
          <w:rPr>
            <w:rFonts w:ascii="Arial" w:hAnsi="Arial" w:cs="Arial"/>
            <w:sz w:val="24"/>
            <w:szCs w:val="24"/>
          </w:rPr>
          <w:delText xml:space="preserve">will produce an </w:delText>
        </w:r>
        <w:r w:rsidRPr="00E71BBE" w:rsidDel="0099690D">
          <w:rPr>
            <w:rFonts w:ascii="Arial" w:eastAsiaTheme="minorEastAsia" w:hAnsi="Arial" w:cs="Arial"/>
            <w:sz w:val="24"/>
            <w:szCs w:val="24"/>
          </w:rPr>
          <w:delText>offset of CO</w:delText>
        </w:r>
        <w:r w:rsidRPr="00E71BBE" w:rsidDel="0099690D">
          <w:rPr>
            <w:rFonts w:ascii="Arial" w:eastAsiaTheme="minorEastAsia" w:hAnsi="Arial" w:cs="Arial"/>
            <w:sz w:val="24"/>
            <w:szCs w:val="24"/>
            <w:vertAlign w:val="subscript"/>
          </w:rPr>
          <w:delText>2</w:delText>
        </w:r>
        <w:r w:rsidRPr="00E71BBE" w:rsidDel="0099690D">
          <w:rPr>
            <w:rFonts w:ascii="Arial" w:eastAsiaTheme="minorEastAsia" w:hAnsi="Arial" w:cs="Arial"/>
            <w:sz w:val="24"/>
            <w:szCs w:val="24"/>
          </w:rPr>
          <w:delText xml:space="preserve"> in </w:delText>
        </w:r>
      </w:del>
      <w:r>
        <w:rPr>
          <w:rFonts w:ascii="Arial" w:eastAsiaTheme="minorEastAsia" w:hAnsi="Arial" w:cs="Arial"/>
          <w:sz w:val="24"/>
          <w:szCs w:val="24"/>
        </w:rPr>
        <w:t>33</w:t>
      </w:r>
      <w:r w:rsidRPr="00E71BBE">
        <w:rPr>
          <w:rFonts w:ascii="Arial" w:eastAsiaTheme="minorEastAsia" w:hAnsi="Arial" w:cs="Arial"/>
          <w:sz w:val="24"/>
          <w:szCs w:val="24"/>
        </w:rPr>
        <w:t xml:space="preserve"> years</w:t>
      </w:r>
    </w:p>
    <w:p w14:paraId="048E7316" w14:textId="5E58CB52" w:rsidR="00F35F97" w:rsidRPr="0099690D" w:rsidRDefault="00F35F97" w:rsidP="00F35F97">
      <w:pPr>
        <w:rPr>
          <w:rFonts w:ascii="Arial" w:hAnsi="Arial" w:cs="Arial"/>
          <w:sz w:val="24"/>
          <w:szCs w:val="24"/>
          <w:rPrChange w:id="236" w:author="Alexander Slocum" w:date="2014-04-06T09:52:00Z">
            <w:rPr>
              <w:rFonts w:ascii="Arial" w:hAnsi="Arial" w:cs="Arial"/>
              <w:b/>
              <w:sz w:val="24"/>
              <w:szCs w:val="24"/>
            </w:rPr>
          </w:rPrChange>
        </w:rPr>
      </w:pPr>
      <w:r w:rsidRPr="0099690D">
        <w:rPr>
          <w:rFonts w:ascii="Arial" w:hAnsi="Arial" w:cs="Arial"/>
          <w:sz w:val="24"/>
          <w:szCs w:val="24"/>
          <w:rPrChange w:id="237" w:author="Alexander Slocum" w:date="2014-04-06T09:52:00Z">
            <w:rPr>
              <w:rFonts w:ascii="Arial" w:hAnsi="Arial" w:cs="Arial"/>
              <w:b/>
              <w:sz w:val="24"/>
              <w:szCs w:val="24"/>
            </w:rPr>
          </w:rPrChange>
        </w:rPr>
        <w:t>With $0.07/kWh Reinvestment Policy</w:t>
      </w:r>
      <w:ins w:id="238" w:author="Alexander Slocum" w:date="2014-04-06T09:52:00Z">
        <w:r w:rsidR="0099690D" w:rsidRPr="0099690D">
          <w:rPr>
            <w:rFonts w:ascii="Arial" w:hAnsi="Arial" w:cs="Arial"/>
            <w:sz w:val="24"/>
            <w:szCs w:val="24"/>
          </w:rPr>
          <w:t>, and X$ allocated to wind energy, a 100% CO2 offset will be produced in</w:t>
        </w:r>
      </w:ins>
      <w:r w:rsidRPr="0099690D">
        <w:rPr>
          <w:rFonts w:ascii="Arial" w:hAnsi="Arial" w:cs="Arial"/>
          <w:sz w:val="24"/>
          <w:szCs w:val="24"/>
          <w:rPrChange w:id="239" w:author="Alexander Slocum" w:date="2014-04-06T09:52:00Z">
            <w:rPr>
              <w:rFonts w:ascii="Arial" w:hAnsi="Arial" w:cs="Arial"/>
              <w:b/>
              <w:sz w:val="24"/>
              <w:szCs w:val="24"/>
            </w:rPr>
          </w:rPrChange>
        </w:rPr>
        <w:t xml:space="preserve">: </w:t>
      </w:r>
    </w:p>
    <w:p w14:paraId="67E1CF75" w14:textId="10D14BD4" w:rsidR="00F35F97" w:rsidRDefault="00F35F97" w:rsidP="00F35F97">
      <w:pPr>
        <w:pStyle w:val="ListParagraph"/>
        <w:numPr>
          <w:ilvl w:val="0"/>
          <w:numId w:val="18"/>
        </w:numPr>
        <w:rPr>
          <w:rFonts w:ascii="Arial" w:hAnsi="Arial" w:cs="Arial"/>
          <w:sz w:val="24"/>
          <w:szCs w:val="24"/>
        </w:rPr>
      </w:pPr>
      <w:r>
        <w:rPr>
          <w:rFonts w:ascii="Arial" w:hAnsi="Arial" w:cs="Arial"/>
          <w:sz w:val="24"/>
          <w:szCs w:val="24"/>
        </w:rPr>
        <w:t xml:space="preserve">$10/bbl </w:t>
      </w:r>
      <w:ins w:id="240" w:author="Alexander Slocum" w:date="2014-04-06T09:52:00Z">
        <w:r w:rsidR="0099690D">
          <w:rPr>
            <w:rFonts w:ascii="Arial" w:hAnsi="Arial" w:cs="Arial"/>
            <w:sz w:val="24"/>
            <w:szCs w:val="24"/>
          </w:rPr>
          <w:t xml:space="preserve">=&gt; </w:t>
        </w:r>
      </w:ins>
      <w:del w:id="241" w:author="Alexander Slocum" w:date="2014-04-06T09:52:00Z">
        <w:r w:rsidDel="0099690D">
          <w:rPr>
            <w:rFonts w:ascii="Arial" w:hAnsi="Arial" w:cs="Arial"/>
            <w:sz w:val="24"/>
            <w:szCs w:val="24"/>
          </w:rPr>
          <w:delText xml:space="preserve">Investment will produce an offset of </w:delText>
        </w:r>
        <w:r w:rsidRPr="00E71BBE" w:rsidDel="0099690D">
          <w:rPr>
            <w:rFonts w:ascii="Arial" w:eastAsiaTheme="minorEastAsia" w:hAnsi="Arial" w:cs="Arial"/>
            <w:sz w:val="24"/>
            <w:szCs w:val="24"/>
          </w:rPr>
          <w:delText>CO</w:delText>
        </w:r>
        <w:r w:rsidRPr="00E71BBE" w:rsidDel="0099690D">
          <w:rPr>
            <w:rFonts w:ascii="Arial" w:eastAsiaTheme="minorEastAsia" w:hAnsi="Arial" w:cs="Arial"/>
            <w:sz w:val="24"/>
            <w:szCs w:val="24"/>
            <w:vertAlign w:val="subscript"/>
          </w:rPr>
          <w:delText>2</w:delText>
        </w:r>
        <w:r w:rsidRPr="00E71BBE" w:rsidDel="0099690D">
          <w:rPr>
            <w:rFonts w:ascii="Arial" w:eastAsiaTheme="minorEastAsia" w:hAnsi="Arial" w:cs="Arial"/>
            <w:sz w:val="24"/>
            <w:szCs w:val="24"/>
          </w:rPr>
          <w:delText xml:space="preserve"> in </w:delText>
        </w:r>
      </w:del>
      <w:r>
        <w:rPr>
          <w:rFonts w:ascii="Arial" w:eastAsiaTheme="minorEastAsia" w:hAnsi="Arial" w:cs="Arial"/>
          <w:sz w:val="24"/>
          <w:szCs w:val="24"/>
        </w:rPr>
        <w:t>61</w:t>
      </w:r>
      <w:r w:rsidRPr="00E71BBE">
        <w:rPr>
          <w:rFonts w:ascii="Arial" w:eastAsiaTheme="minorEastAsia" w:hAnsi="Arial" w:cs="Arial"/>
          <w:sz w:val="24"/>
          <w:szCs w:val="24"/>
        </w:rPr>
        <w:t xml:space="preserve"> years</w:t>
      </w:r>
    </w:p>
    <w:p w14:paraId="5CE0ABBF" w14:textId="04721FD5" w:rsidR="00F35F97" w:rsidRPr="00307E2F" w:rsidRDefault="00F35F97" w:rsidP="00F35F97">
      <w:pPr>
        <w:pStyle w:val="ListParagraph"/>
        <w:numPr>
          <w:ilvl w:val="0"/>
          <w:numId w:val="18"/>
        </w:numPr>
        <w:rPr>
          <w:rFonts w:ascii="Arial" w:hAnsi="Arial" w:cs="Arial"/>
          <w:sz w:val="24"/>
          <w:szCs w:val="24"/>
        </w:rPr>
      </w:pPr>
      <w:r>
        <w:rPr>
          <w:rFonts w:ascii="Arial" w:hAnsi="Arial" w:cs="Arial"/>
          <w:sz w:val="24"/>
          <w:szCs w:val="24"/>
        </w:rPr>
        <w:t>$15/bbl</w:t>
      </w:r>
      <w:r w:rsidRPr="00307E2F">
        <w:rPr>
          <w:rFonts w:ascii="Arial" w:hAnsi="Arial" w:cs="Arial"/>
          <w:sz w:val="24"/>
          <w:szCs w:val="24"/>
        </w:rPr>
        <w:t xml:space="preserve"> </w:t>
      </w:r>
      <w:ins w:id="242" w:author="Alexander Slocum" w:date="2014-04-06T09:52:00Z">
        <w:r w:rsidR="0099690D">
          <w:rPr>
            <w:rFonts w:ascii="Arial" w:hAnsi="Arial" w:cs="Arial"/>
            <w:sz w:val="24"/>
            <w:szCs w:val="24"/>
          </w:rPr>
          <w:t xml:space="preserve">=&gt; </w:t>
        </w:r>
      </w:ins>
      <w:del w:id="243" w:author="Alexander Slocum" w:date="2014-04-06T09:52:00Z">
        <w:r w:rsidRPr="00307E2F" w:rsidDel="0099690D">
          <w:rPr>
            <w:rFonts w:ascii="Arial" w:hAnsi="Arial" w:cs="Arial"/>
            <w:sz w:val="24"/>
            <w:szCs w:val="24"/>
          </w:rPr>
          <w:delText xml:space="preserve">Investment will produce an </w:delText>
        </w:r>
        <w:r w:rsidRPr="00307E2F" w:rsidDel="0099690D">
          <w:rPr>
            <w:rFonts w:ascii="Arial" w:eastAsiaTheme="minorEastAsia" w:hAnsi="Arial" w:cs="Arial"/>
            <w:sz w:val="24"/>
            <w:szCs w:val="24"/>
          </w:rPr>
          <w:delText>offset of CO</w:delText>
        </w:r>
        <w:r w:rsidRPr="00307E2F" w:rsidDel="0099690D">
          <w:rPr>
            <w:rFonts w:ascii="Arial" w:eastAsiaTheme="minorEastAsia" w:hAnsi="Arial" w:cs="Arial"/>
            <w:sz w:val="24"/>
            <w:szCs w:val="24"/>
            <w:vertAlign w:val="subscript"/>
          </w:rPr>
          <w:delText>2</w:delText>
        </w:r>
        <w:r w:rsidRPr="00307E2F" w:rsidDel="0099690D">
          <w:rPr>
            <w:rFonts w:ascii="Arial" w:eastAsiaTheme="minorEastAsia" w:hAnsi="Arial" w:cs="Arial"/>
            <w:sz w:val="24"/>
            <w:szCs w:val="24"/>
          </w:rPr>
          <w:delText xml:space="preserve"> in </w:delText>
        </w:r>
      </w:del>
      <w:r>
        <w:rPr>
          <w:rFonts w:ascii="Arial" w:eastAsiaTheme="minorEastAsia" w:hAnsi="Arial" w:cs="Arial"/>
          <w:sz w:val="24"/>
          <w:szCs w:val="24"/>
        </w:rPr>
        <w:t>48</w:t>
      </w:r>
      <w:r w:rsidRPr="00307E2F">
        <w:rPr>
          <w:rFonts w:ascii="Arial" w:eastAsiaTheme="minorEastAsia" w:hAnsi="Arial" w:cs="Arial"/>
          <w:sz w:val="24"/>
          <w:szCs w:val="24"/>
        </w:rPr>
        <w:t xml:space="preserve"> years</w:t>
      </w:r>
    </w:p>
    <w:p w14:paraId="32299BF9" w14:textId="44A0E3FD" w:rsidR="00F35F97" w:rsidRPr="00E71BBE" w:rsidRDefault="00F35F97" w:rsidP="00F35F97">
      <w:pPr>
        <w:pStyle w:val="ListParagraph"/>
        <w:numPr>
          <w:ilvl w:val="0"/>
          <w:numId w:val="18"/>
        </w:numPr>
        <w:rPr>
          <w:rFonts w:ascii="Arial" w:hAnsi="Arial" w:cs="Arial"/>
          <w:sz w:val="24"/>
          <w:szCs w:val="24"/>
        </w:rPr>
      </w:pPr>
      <w:r>
        <w:rPr>
          <w:rFonts w:ascii="Arial" w:hAnsi="Arial" w:cs="Arial"/>
          <w:sz w:val="24"/>
          <w:szCs w:val="24"/>
        </w:rPr>
        <w:t>$20/bbl</w:t>
      </w:r>
      <w:r>
        <w:rPr>
          <w:rFonts w:ascii="Arial" w:eastAsiaTheme="minorEastAsia" w:hAnsi="Arial" w:cs="Arial"/>
          <w:sz w:val="24"/>
          <w:szCs w:val="24"/>
        </w:rPr>
        <w:t xml:space="preserve"> </w:t>
      </w:r>
      <w:ins w:id="244" w:author="Alexander Slocum" w:date="2014-04-06T09:52:00Z">
        <w:r w:rsidR="0099690D">
          <w:rPr>
            <w:rFonts w:ascii="Arial" w:hAnsi="Arial" w:cs="Arial"/>
            <w:sz w:val="24"/>
            <w:szCs w:val="24"/>
          </w:rPr>
          <w:t xml:space="preserve">=&gt; </w:t>
        </w:r>
      </w:ins>
      <w:del w:id="245" w:author="Alexander Slocum" w:date="2014-04-06T09:52:00Z">
        <w:r w:rsidDel="0099690D">
          <w:rPr>
            <w:rFonts w:ascii="Arial" w:eastAsiaTheme="minorEastAsia" w:hAnsi="Arial" w:cs="Arial"/>
            <w:sz w:val="24"/>
            <w:szCs w:val="24"/>
          </w:rPr>
          <w:delText xml:space="preserve">Investment will produce an offset of </w:delText>
        </w:r>
        <w:r w:rsidRPr="00E71BBE" w:rsidDel="0099690D">
          <w:rPr>
            <w:rFonts w:ascii="Arial" w:eastAsiaTheme="minorEastAsia" w:hAnsi="Arial" w:cs="Arial"/>
            <w:sz w:val="24"/>
            <w:szCs w:val="24"/>
          </w:rPr>
          <w:delText>CO</w:delText>
        </w:r>
        <w:r w:rsidRPr="00E71BBE" w:rsidDel="0099690D">
          <w:rPr>
            <w:rFonts w:ascii="Arial" w:eastAsiaTheme="minorEastAsia" w:hAnsi="Arial" w:cs="Arial"/>
            <w:sz w:val="24"/>
            <w:szCs w:val="24"/>
            <w:vertAlign w:val="subscript"/>
          </w:rPr>
          <w:delText>2</w:delText>
        </w:r>
        <w:r w:rsidRPr="00E71BBE" w:rsidDel="0099690D">
          <w:rPr>
            <w:rFonts w:ascii="Arial" w:eastAsiaTheme="minorEastAsia" w:hAnsi="Arial" w:cs="Arial"/>
            <w:sz w:val="24"/>
            <w:szCs w:val="24"/>
          </w:rPr>
          <w:delText xml:space="preserve"> in </w:delText>
        </w:r>
      </w:del>
      <w:r>
        <w:rPr>
          <w:rFonts w:ascii="Arial" w:eastAsiaTheme="minorEastAsia" w:hAnsi="Arial" w:cs="Arial"/>
          <w:sz w:val="24"/>
          <w:szCs w:val="24"/>
        </w:rPr>
        <w:t>40</w:t>
      </w:r>
      <w:r w:rsidRPr="00E71BBE">
        <w:rPr>
          <w:rFonts w:ascii="Arial" w:eastAsiaTheme="minorEastAsia" w:hAnsi="Arial" w:cs="Arial"/>
          <w:sz w:val="24"/>
          <w:szCs w:val="24"/>
        </w:rPr>
        <w:t xml:space="preserve"> years</w:t>
      </w:r>
    </w:p>
    <w:p w14:paraId="01517448" w14:textId="02E03D8E" w:rsidR="00F35F97" w:rsidRPr="00E71BBE" w:rsidRDefault="00F35F97" w:rsidP="00F35F97">
      <w:pPr>
        <w:pStyle w:val="ListParagraph"/>
        <w:numPr>
          <w:ilvl w:val="0"/>
          <w:numId w:val="18"/>
        </w:numPr>
        <w:rPr>
          <w:rFonts w:ascii="Arial" w:hAnsi="Arial" w:cs="Arial"/>
          <w:sz w:val="24"/>
          <w:szCs w:val="24"/>
        </w:rPr>
      </w:pPr>
      <w:r>
        <w:rPr>
          <w:rFonts w:ascii="Arial" w:hAnsi="Arial" w:cs="Arial"/>
          <w:sz w:val="24"/>
          <w:szCs w:val="24"/>
        </w:rPr>
        <w:t xml:space="preserve">$25/bbl </w:t>
      </w:r>
      <w:ins w:id="246" w:author="Alexander Slocum" w:date="2014-04-06T09:52:00Z">
        <w:r w:rsidR="0099690D">
          <w:rPr>
            <w:rFonts w:ascii="Arial" w:hAnsi="Arial" w:cs="Arial"/>
            <w:sz w:val="24"/>
            <w:szCs w:val="24"/>
          </w:rPr>
          <w:t xml:space="preserve">=&gt; </w:t>
        </w:r>
      </w:ins>
      <w:del w:id="247" w:author="Alexander Slocum" w:date="2014-04-06T09:52:00Z">
        <w:r w:rsidDel="0099690D">
          <w:rPr>
            <w:rFonts w:ascii="Arial" w:hAnsi="Arial" w:cs="Arial"/>
            <w:sz w:val="24"/>
            <w:szCs w:val="24"/>
          </w:rPr>
          <w:delText xml:space="preserve">Investment will produce an </w:delText>
        </w:r>
        <w:r w:rsidRPr="00E71BBE" w:rsidDel="0099690D">
          <w:rPr>
            <w:rFonts w:ascii="Arial" w:eastAsiaTheme="minorEastAsia" w:hAnsi="Arial" w:cs="Arial"/>
            <w:sz w:val="24"/>
            <w:szCs w:val="24"/>
          </w:rPr>
          <w:delText>offset of CO</w:delText>
        </w:r>
        <w:r w:rsidRPr="00E71BBE" w:rsidDel="0099690D">
          <w:rPr>
            <w:rFonts w:ascii="Arial" w:eastAsiaTheme="minorEastAsia" w:hAnsi="Arial" w:cs="Arial"/>
            <w:sz w:val="24"/>
            <w:szCs w:val="24"/>
            <w:vertAlign w:val="subscript"/>
          </w:rPr>
          <w:delText>2</w:delText>
        </w:r>
        <w:r w:rsidRPr="00E71BBE" w:rsidDel="0099690D">
          <w:rPr>
            <w:rFonts w:ascii="Arial" w:eastAsiaTheme="minorEastAsia" w:hAnsi="Arial" w:cs="Arial"/>
            <w:sz w:val="24"/>
            <w:szCs w:val="24"/>
          </w:rPr>
          <w:delText xml:space="preserve"> in </w:delText>
        </w:r>
      </w:del>
      <w:r w:rsidRPr="00E71BBE">
        <w:rPr>
          <w:rFonts w:ascii="Arial" w:eastAsiaTheme="minorEastAsia" w:hAnsi="Arial" w:cs="Arial"/>
          <w:sz w:val="24"/>
          <w:szCs w:val="24"/>
        </w:rPr>
        <w:t>3</w:t>
      </w:r>
      <w:r>
        <w:rPr>
          <w:rFonts w:ascii="Arial" w:eastAsiaTheme="minorEastAsia" w:hAnsi="Arial" w:cs="Arial"/>
          <w:sz w:val="24"/>
          <w:szCs w:val="24"/>
        </w:rPr>
        <w:t>4</w:t>
      </w:r>
      <w:r w:rsidRPr="00E71BBE">
        <w:rPr>
          <w:rFonts w:ascii="Arial" w:eastAsiaTheme="minorEastAsia" w:hAnsi="Arial" w:cs="Arial"/>
          <w:sz w:val="24"/>
          <w:szCs w:val="24"/>
        </w:rPr>
        <w:t xml:space="preserve"> years</w:t>
      </w:r>
    </w:p>
    <w:p w14:paraId="2CE692F3" w14:textId="3683B285" w:rsidR="00F35F97" w:rsidRPr="00307E2F" w:rsidRDefault="00F35F97" w:rsidP="00F35F97">
      <w:pPr>
        <w:pStyle w:val="ListParagraph"/>
        <w:numPr>
          <w:ilvl w:val="0"/>
          <w:numId w:val="18"/>
        </w:numPr>
        <w:rPr>
          <w:rFonts w:ascii="Arial" w:hAnsi="Arial" w:cs="Arial"/>
          <w:sz w:val="24"/>
          <w:szCs w:val="24"/>
        </w:rPr>
      </w:pPr>
      <w:r>
        <w:rPr>
          <w:rFonts w:ascii="Arial" w:hAnsi="Arial" w:cs="Arial"/>
          <w:sz w:val="24"/>
          <w:szCs w:val="24"/>
        </w:rPr>
        <w:t>$30/bbl</w:t>
      </w:r>
      <w:r w:rsidRPr="00E71BBE">
        <w:rPr>
          <w:rFonts w:ascii="Arial" w:hAnsi="Arial" w:cs="Arial"/>
          <w:sz w:val="24"/>
          <w:szCs w:val="24"/>
        </w:rPr>
        <w:t xml:space="preserve"> </w:t>
      </w:r>
      <w:ins w:id="248" w:author="Alexander Slocum" w:date="2014-04-06T09:52:00Z">
        <w:r w:rsidR="0099690D">
          <w:rPr>
            <w:rFonts w:ascii="Arial" w:hAnsi="Arial" w:cs="Arial"/>
            <w:sz w:val="24"/>
            <w:szCs w:val="24"/>
          </w:rPr>
          <w:t xml:space="preserve">=&gt; </w:t>
        </w:r>
      </w:ins>
      <w:del w:id="249" w:author="Alexander Slocum" w:date="2014-04-06T09:52:00Z">
        <w:r w:rsidRPr="00E71BBE" w:rsidDel="0099690D">
          <w:rPr>
            <w:rFonts w:ascii="Arial" w:hAnsi="Arial" w:cs="Arial"/>
            <w:sz w:val="24"/>
            <w:szCs w:val="24"/>
          </w:rPr>
          <w:delText xml:space="preserve">Investment </w:delText>
        </w:r>
        <w:r w:rsidDel="0099690D">
          <w:rPr>
            <w:rFonts w:ascii="Arial" w:hAnsi="Arial" w:cs="Arial"/>
            <w:sz w:val="24"/>
            <w:szCs w:val="24"/>
          </w:rPr>
          <w:delText xml:space="preserve">will produce an </w:delText>
        </w:r>
        <w:r w:rsidRPr="00E71BBE" w:rsidDel="0099690D">
          <w:rPr>
            <w:rFonts w:ascii="Arial" w:eastAsiaTheme="minorEastAsia" w:hAnsi="Arial" w:cs="Arial"/>
            <w:sz w:val="24"/>
            <w:szCs w:val="24"/>
          </w:rPr>
          <w:delText>offset of CO</w:delText>
        </w:r>
        <w:r w:rsidRPr="00E71BBE" w:rsidDel="0099690D">
          <w:rPr>
            <w:rFonts w:ascii="Arial" w:eastAsiaTheme="minorEastAsia" w:hAnsi="Arial" w:cs="Arial"/>
            <w:sz w:val="24"/>
            <w:szCs w:val="24"/>
            <w:vertAlign w:val="subscript"/>
          </w:rPr>
          <w:delText>2</w:delText>
        </w:r>
        <w:r w:rsidRPr="00E71BBE" w:rsidDel="0099690D">
          <w:rPr>
            <w:rFonts w:ascii="Arial" w:eastAsiaTheme="minorEastAsia" w:hAnsi="Arial" w:cs="Arial"/>
            <w:sz w:val="24"/>
            <w:szCs w:val="24"/>
          </w:rPr>
          <w:delText xml:space="preserve"> in </w:delText>
        </w:r>
      </w:del>
      <w:r>
        <w:rPr>
          <w:rFonts w:ascii="Arial" w:eastAsiaTheme="minorEastAsia" w:hAnsi="Arial" w:cs="Arial"/>
          <w:sz w:val="24"/>
          <w:szCs w:val="24"/>
        </w:rPr>
        <w:t>30</w:t>
      </w:r>
      <w:r w:rsidRPr="00E71BBE">
        <w:rPr>
          <w:rFonts w:ascii="Arial" w:eastAsiaTheme="minorEastAsia" w:hAnsi="Arial" w:cs="Arial"/>
          <w:sz w:val="24"/>
          <w:szCs w:val="24"/>
        </w:rPr>
        <w:t xml:space="preserve"> years</w:t>
      </w:r>
    </w:p>
    <w:p w14:paraId="24A02EE0" w14:textId="5CD87AE1" w:rsidR="00F35F97" w:rsidRPr="00BE2002" w:rsidRDefault="00BE2002" w:rsidP="00694FA9">
      <w:pPr>
        <w:ind w:firstLine="720"/>
        <w:rPr>
          <w:rFonts w:ascii="Arial" w:hAnsi="Arial" w:cs="Arial"/>
          <w:sz w:val="24"/>
          <w:szCs w:val="24"/>
        </w:rPr>
      </w:pPr>
      <w:r w:rsidRPr="00BE2002">
        <w:rPr>
          <w:rFonts w:ascii="Arial" w:hAnsi="Arial" w:cs="Arial"/>
          <w:color w:val="222222"/>
          <w:sz w:val="24"/>
          <w:szCs w:val="24"/>
          <w:shd w:val="clear" w:color="auto" w:fill="FFFFFF"/>
        </w:rPr>
        <w:t xml:space="preserve">These </w:t>
      </w:r>
      <w:r w:rsidR="00523B87">
        <w:rPr>
          <w:rFonts w:ascii="Arial" w:hAnsi="Arial" w:cs="Arial"/>
          <w:color w:val="222222"/>
          <w:sz w:val="24"/>
          <w:szCs w:val="24"/>
          <w:shd w:val="clear" w:color="auto" w:fill="FFFFFF"/>
        </w:rPr>
        <w:t xml:space="preserve">above </w:t>
      </w:r>
      <w:r w:rsidRPr="00BE2002">
        <w:rPr>
          <w:rFonts w:ascii="Arial" w:hAnsi="Arial" w:cs="Arial"/>
          <w:color w:val="222222"/>
          <w:sz w:val="24"/>
          <w:szCs w:val="24"/>
          <w:shd w:val="clear" w:color="auto" w:fill="FFFFFF"/>
        </w:rPr>
        <w:t xml:space="preserve">results are dependent on three parameters: </w:t>
      </w:r>
      <w:r>
        <w:rPr>
          <w:rFonts w:ascii="Arial" w:hAnsi="Arial" w:cs="Arial"/>
          <w:color w:val="222222"/>
          <w:sz w:val="24"/>
          <w:szCs w:val="24"/>
          <w:shd w:val="clear" w:color="auto" w:fill="FFFFFF"/>
        </w:rPr>
        <w:t xml:space="preserve">the </w:t>
      </w:r>
      <w:r w:rsidRPr="00BE2002">
        <w:rPr>
          <w:rFonts w:ascii="Arial" w:hAnsi="Arial" w:cs="Arial"/>
          <w:color w:val="222222"/>
          <w:sz w:val="24"/>
          <w:szCs w:val="24"/>
          <w:shd w:val="clear" w:color="auto" w:fill="FFFFFF"/>
        </w:rPr>
        <w:t>percentage of investment per barrel of oil sand</w:t>
      </w:r>
      <w:r w:rsidR="00523B87">
        <w:rPr>
          <w:rFonts w:ascii="Arial" w:hAnsi="Arial" w:cs="Arial"/>
          <w:color w:val="222222"/>
          <w:sz w:val="24"/>
          <w:szCs w:val="24"/>
          <w:shd w:val="clear" w:color="auto" w:fill="FFFFFF"/>
        </w:rPr>
        <w:t xml:space="preserve"> ($/bbl)</w:t>
      </w:r>
      <w:r w:rsidRPr="00BE2002">
        <w:rPr>
          <w:rFonts w:ascii="Arial" w:hAnsi="Arial" w:cs="Arial"/>
          <w:color w:val="222222"/>
          <w:sz w:val="24"/>
          <w:szCs w:val="24"/>
          <w:shd w:val="clear" w:color="auto" w:fill="FFFFFF"/>
        </w:rPr>
        <w:t xml:space="preserve">, </w:t>
      </w:r>
      <w:r>
        <w:rPr>
          <w:rFonts w:ascii="Arial" w:hAnsi="Arial" w:cs="Arial"/>
          <w:color w:val="222222"/>
          <w:sz w:val="24"/>
          <w:szCs w:val="24"/>
          <w:shd w:val="clear" w:color="auto" w:fill="FFFFFF"/>
        </w:rPr>
        <w:t xml:space="preserve">the </w:t>
      </w:r>
      <w:r w:rsidRPr="00BE2002">
        <w:rPr>
          <w:rFonts w:ascii="Arial" w:hAnsi="Arial" w:cs="Arial"/>
          <w:color w:val="222222"/>
          <w:sz w:val="24"/>
          <w:szCs w:val="24"/>
          <w:shd w:val="clear" w:color="auto" w:fill="FFFFFF"/>
        </w:rPr>
        <w:t>life expectancy of wind turbines, and</w:t>
      </w:r>
      <w:r>
        <w:rPr>
          <w:rFonts w:ascii="Arial" w:hAnsi="Arial" w:cs="Arial"/>
          <w:color w:val="222222"/>
          <w:sz w:val="24"/>
          <w:szCs w:val="24"/>
          <w:shd w:val="clear" w:color="auto" w:fill="FFFFFF"/>
        </w:rPr>
        <w:t xml:space="preserve"> the</w:t>
      </w:r>
      <w:r w:rsidRPr="00BE2002">
        <w:rPr>
          <w:rFonts w:ascii="Arial" w:hAnsi="Arial" w:cs="Arial"/>
          <w:color w:val="222222"/>
          <w:sz w:val="24"/>
          <w:szCs w:val="24"/>
          <w:shd w:val="clear" w:color="auto" w:fill="FFFFFF"/>
        </w:rPr>
        <w:t xml:space="preserve"> </w:t>
      </w:r>
      <w:r w:rsidRPr="00BE2002">
        <w:rPr>
          <w:rFonts w:ascii="Arial" w:hAnsi="Arial" w:cs="Arial"/>
          <w:color w:val="222222"/>
          <w:sz w:val="24"/>
          <w:szCs w:val="24"/>
          <w:shd w:val="clear" w:color="auto" w:fill="FFFFFF"/>
        </w:rPr>
        <w:lastRenderedPageBreak/>
        <w:t>reinvestment amount for new equipment</w:t>
      </w:r>
      <w:r w:rsidR="00523B87">
        <w:rPr>
          <w:rFonts w:ascii="Arial" w:hAnsi="Arial" w:cs="Arial"/>
          <w:color w:val="222222"/>
          <w:sz w:val="24"/>
          <w:szCs w:val="24"/>
          <w:shd w:val="clear" w:color="auto" w:fill="FFFFFF"/>
        </w:rPr>
        <w:t xml:space="preserve"> ($/kWh)</w:t>
      </w:r>
      <w:r>
        <w:rPr>
          <w:rFonts w:ascii="Arial" w:hAnsi="Arial" w:cs="Arial"/>
          <w:color w:val="222222"/>
          <w:sz w:val="24"/>
          <w:szCs w:val="24"/>
          <w:shd w:val="clear" w:color="auto" w:fill="FFFFFF"/>
        </w:rPr>
        <w:t>. I</w:t>
      </w:r>
      <w:r w:rsidRPr="00BE2002">
        <w:rPr>
          <w:rFonts w:ascii="Arial" w:hAnsi="Arial" w:cs="Arial"/>
          <w:color w:val="222222"/>
          <w:sz w:val="24"/>
          <w:szCs w:val="24"/>
          <w:shd w:val="clear" w:color="auto" w:fill="FFFFFF"/>
        </w:rPr>
        <w:t>f we invest the same amount each year even</w:t>
      </w:r>
      <w:r>
        <w:rPr>
          <w:rFonts w:ascii="Arial" w:hAnsi="Arial" w:cs="Arial"/>
          <w:color w:val="222222"/>
          <w:sz w:val="24"/>
          <w:szCs w:val="24"/>
          <w:shd w:val="clear" w:color="auto" w:fill="FFFFFF"/>
        </w:rPr>
        <w:t xml:space="preserve">tually we hit </w:t>
      </w:r>
      <w:ins w:id="250" w:author="Alexander Slocum" w:date="2014-04-06T09:53:00Z">
        <w:r w:rsidR="0099690D">
          <w:rPr>
            <w:rFonts w:ascii="Arial" w:hAnsi="Arial" w:cs="Arial"/>
            <w:color w:val="222222"/>
            <w:sz w:val="24"/>
            <w:szCs w:val="24"/>
            <w:shd w:val="clear" w:color="auto" w:fill="FFFFFF"/>
          </w:rPr>
          <w:t xml:space="preserve">a </w:t>
        </w:r>
      </w:ins>
      <w:r>
        <w:rPr>
          <w:rFonts w:ascii="Arial" w:hAnsi="Arial" w:cs="Arial"/>
          <w:color w:val="222222"/>
          <w:sz w:val="24"/>
          <w:szCs w:val="24"/>
          <w:shd w:val="clear" w:color="auto" w:fill="FFFFFF"/>
        </w:rPr>
        <w:t>steady state for number</w:t>
      </w:r>
      <w:r w:rsidRPr="00BE2002">
        <w:rPr>
          <w:rFonts w:ascii="Arial" w:hAnsi="Arial" w:cs="Arial"/>
          <w:color w:val="222222"/>
          <w:sz w:val="24"/>
          <w:szCs w:val="24"/>
          <w:shd w:val="clear" w:color="auto" w:fill="FFFFFF"/>
        </w:rPr>
        <w:t xml:space="preserve"> of turbines vs. carbon emissions</w:t>
      </w:r>
      <w:r>
        <w:rPr>
          <w:rFonts w:ascii="Arial" w:hAnsi="Arial" w:cs="Arial"/>
          <w:color w:val="222222"/>
          <w:sz w:val="24"/>
          <w:szCs w:val="24"/>
          <w:shd w:val="clear" w:color="auto" w:fill="FFFFFF"/>
        </w:rPr>
        <w:t xml:space="preserve">. </w:t>
      </w:r>
      <w:r w:rsidR="00694FA9" w:rsidRPr="00694FA9">
        <w:rPr>
          <w:rFonts w:ascii="Arial" w:hAnsi="Arial" w:cs="Arial"/>
          <w:color w:val="222222"/>
          <w:sz w:val="24"/>
          <w:szCs w:val="24"/>
          <w:shd w:val="clear" w:color="auto" w:fill="FFFFFF"/>
        </w:rPr>
        <w:t xml:space="preserve">The ability to achieve a 100% offset is </w:t>
      </w:r>
      <w:r w:rsidR="00694FA9">
        <w:rPr>
          <w:rFonts w:ascii="Arial" w:hAnsi="Arial" w:cs="Arial"/>
          <w:color w:val="222222"/>
          <w:sz w:val="24"/>
          <w:szCs w:val="24"/>
          <w:shd w:val="clear" w:color="auto" w:fill="FFFFFF"/>
        </w:rPr>
        <w:t>very</w:t>
      </w:r>
      <w:r w:rsidR="00694FA9" w:rsidRPr="00694FA9">
        <w:rPr>
          <w:rFonts w:ascii="Arial" w:hAnsi="Arial" w:cs="Arial"/>
          <w:color w:val="222222"/>
          <w:sz w:val="24"/>
          <w:szCs w:val="24"/>
          <w:shd w:val="clear" w:color="auto" w:fill="FFFFFF"/>
        </w:rPr>
        <w:t xml:space="preserve"> </w:t>
      </w:r>
      <w:r w:rsidR="00694FA9">
        <w:rPr>
          <w:rFonts w:ascii="Arial" w:hAnsi="Arial" w:cs="Arial"/>
          <w:color w:val="222222"/>
          <w:sz w:val="24"/>
          <w:szCs w:val="24"/>
          <w:shd w:val="clear" w:color="auto" w:fill="FFFFFF"/>
        </w:rPr>
        <w:t>sensitive</w:t>
      </w:r>
      <w:r w:rsidR="00694FA9" w:rsidRPr="00694FA9">
        <w:rPr>
          <w:rFonts w:ascii="Arial" w:hAnsi="Arial" w:cs="Arial"/>
          <w:color w:val="222222"/>
          <w:sz w:val="24"/>
          <w:szCs w:val="24"/>
          <w:shd w:val="clear" w:color="auto" w:fill="FFFFFF"/>
        </w:rPr>
        <w:t xml:space="preserve"> to </w:t>
      </w:r>
      <w:r w:rsidR="00694FA9">
        <w:rPr>
          <w:rFonts w:ascii="Arial" w:hAnsi="Arial" w:cs="Arial"/>
          <w:color w:val="222222"/>
          <w:sz w:val="24"/>
          <w:szCs w:val="24"/>
          <w:shd w:val="clear" w:color="auto" w:fill="FFFFFF"/>
        </w:rPr>
        <w:t xml:space="preserve">the </w:t>
      </w:r>
      <w:r w:rsidR="00694FA9" w:rsidRPr="00694FA9">
        <w:rPr>
          <w:rFonts w:ascii="Arial" w:hAnsi="Arial" w:cs="Arial"/>
          <w:color w:val="222222"/>
          <w:sz w:val="24"/>
          <w:szCs w:val="24"/>
          <w:shd w:val="clear" w:color="auto" w:fill="FFFFFF"/>
        </w:rPr>
        <w:t xml:space="preserve">$/kWh </w:t>
      </w:r>
      <w:r w:rsidR="00694FA9">
        <w:rPr>
          <w:rFonts w:ascii="Arial" w:hAnsi="Arial" w:cs="Arial"/>
          <w:color w:val="222222"/>
          <w:sz w:val="24"/>
          <w:szCs w:val="24"/>
          <w:shd w:val="clear" w:color="auto" w:fill="FFFFFF"/>
        </w:rPr>
        <w:t>reinvestment. For example,</w:t>
      </w:r>
      <w:r w:rsidR="00694FA9" w:rsidRPr="00694FA9">
        <w:rPr>
          <w:rFonts w:ascii="Arial" w:hAnsi="Arial" w:cs="Arial"/>
          <w:color w:val="222222"/>
          <w:sz w:val="24"/>
          <w:szCs w:val="24"/>
          <w:shd w:val="clear" w:color="auto" w:fill="FFFFFF"/>
        </w:rPr>
        <w:t xml:space="preserve"> with </w:t>
      </w:r>
      <w:del w:id="251" w:author="Alexander Slocum" w:date="2014-04-06T09:53:00Z">
        <w:r w:rsidR="00694FA9" w:rsidRPr="00694FA9" w:rsidDel="0099690D">
          <w:rPr>
            <w:rFonts w:ascii="Arial" w:hAnsi="Arial" w:cs="Arial"/>
            <w:color w:val="222222"/>
            <w:sz w:val="24"/>
            <w:szCs w:val="24"/>
            <w:shd w:val="clear" w:color="auto" w:fill="FFFFFF"/>
          </w:rPr>
          <w:delText>20</w:delText>
        </w:r>
        <w:r w:rsidR="00694FA9" w:rsidDel="0099690D">
          <w:rPr>
            <w:rFonts w:ascii="Arial" w:hAnsi="Arial" w:cs="Arial"/>
            <w:color w:val="222222"/>
            <w:sz w:val="24"/>
            <w:szCs w:val="24"/>
            <w:shd w:val="clear" w:color="auto" w:fill="FFFFFF"/>
          </w:rPr>
          <w:delText xml:space="preserve"> </w:delText>
        </w:r>
      </w:del>
      <w:ins w:id="252" w:author="Alexander Slocum" w:date="2014-04-06T09:53:00Z">
        <w:r w:rsidR="0099690D" w:rsidRPr="00694FA9">
          <w:rPr>
            <w:rFonts w:ascii="Arial" w:hAnsi="Arial" w:cs="Arial"/>
            <w:color w:val="222222"/>
            <w:sz w:val="24"/>
            <w:szCs w:val="24"/>
            <w:shd w:val="clear" w:color="auto" w:fill="FFFFFF"/>
          </w:rPr>
          <w:t>20</w:t>
        </w:r>
        <w:r w:rsidR="0099690D">
          <w:rPr>
            <w:rFonts w:ascii="Arial" w:hAnsi="Arial" w:cs="Arial"/>
            <w:color w:val="222222"/>
            <w:sz w:val="24"/>
            <w:szCs w:val="24"/>
            <w:shd w:val="clear" w:color="auto" w:fill="FFFFFF"/>
          </w:rPr>
          <w:t>-</w:t>
        </w:r>
      </w:ins>
      <w:r w:rsidR="00694FA9">
        <w:rPr>
          <w:rFonts w:ascii="Arial" w:hAnsi="Arial" w:cs="Arial"/>
          <w:color w:val="222222"/>
          <w:sz w:val="24"/>
          <w:szCs w:val="24"/>
          <w:shd w:val="clear" w:color="auto" w:fill="FFFFFF"/>
        </w:rPr>
        <w:t xml:space="preserve">year life expectancy and </w:t>
      </w:r>
      <w:commentRangeStart w:id="253"/>
      <w:r w:rsidR="00694FA9" w:rsidRPr="00694FA9">
        <w:rPr>
          <w:rFonts w:ascii="Arial" w:hAnsi="Arial" w:cs="Arial"/>
          <w:color w:val="222222"/>
          <w:sz w:val="24"/>
          <w:szCs w:val="24"/>
          <w:shd w:val="clear" w:color="auto" w:fill="FFFFFF"/>
        </w:rPr>
        <w:t>$</w:t>
      </w:r>
      <w:r w:rsidR="00694FA9">
        <w:rPr>
          <w:rFonts w:ascii="Arial" w:hAnsi="Arial" w:cs="Arial"/>
          <w:color w:val="222222"/>
          <w:sz w:val="24"/>
          <w:szCs w:val="24"/>
          <w:shd w:val="clear" w:color="auto" w:fill="FFFFFF"/>
        </w:rPr>
        <w:t>0</w:t>
      </w:r>
      <w:r w:rsidR="00694FA9" w:rsidRPr="00694FA9">
        <w:rPr>
          <w:rFonts w:ascii="Arial" w:hAnsi="Arial" w:cs="Arial"/>
          <w:color w:val="222222"/>
          <w:sz w:val="24"/>
          <w:szCs w:val="24"/>
          <w:shd w:val="clear" w:color="auto" w:fill="FFFFFF"/>
        </w:rPr>
        <w:t xml:space="preserve">/kWh </w:t>
      </w:r>
      <w:commentRangeEnd w:id="253"/>
      <w:r w:rsidR="0099690D">
        <w:rPr>
          <w:rStyle w:val="CommentReference"/>
        </w:rPr>
        <w:commentReference w:id="253"/>
      </w:r>
      <w:r w:rsidR="00694FA9" w:rsidRPr="00694FA9">
        <w:rPr>
          <w:rFonts w:ascii="Arial" w:hAnsi="Arial" w:cs="Arial"/>
          <w:color w:val="222222"/>
          <w:sz w:val="24"/>
          <w:szCs w:val="24"/>
          <w:shd w:val="clear" w:color="auto" w:fill="FFFFFF"/>
        </w:rPr>
        <w:t xml:space="preserve">of reinvestment we need the </w:t>
      </w:r>
      <w:r w:rsidR="00694FA9">
        <w:rPr>
          <w:rFonts w:ascii="Arial" w:hAnsi="Arial" w:cs="Arial"/>
          <w:color w:val="222222"/>
          <w:sz w:val="24"/>
          <w:szCs w:val="24"/>
          <w:shd w:val="clear" w:color="auto" w:fill="FFFFFF"/>
        </w:rPr>
        <w:t>percentage of investment per barrel</w:t>
      </w:r>
      <w:r w:rsidR="00694FA9" w:rsidRPr="00694FA9">
        <w:rPr>
          <w:rFonts w:ascii="Arial" w:hAnsi="Arial" w:cs="Arial"/>
          <w:color w:val="222222"/>
          <w:sz w:val="24"/>
          <w:szCs w:val="24"/>
          <w:shd w:val="clear" w:color="auto" w:fill="FFFFFF"/>
        </w:rPr>
        <w:t xml:space="preserve"> to be </w:t>
      </w:r>
      <w:r w:rsidR="00694FA9">
        <w:rPr>
          <w:rFonts w:ascii="Arial" w:hAnsi="Arial" w:cs="Arial"/>
          <w:color w:val="222222"/>
          <w:sz w:val="24"/>
          <w:szCs w:val="24"/>
          <w:shd w:val="clear" w:color="auto" w:fill="FFFFFF"/>
        </w:rPr>
        <w:t xml:space="preserve">bigger than </w:t>
      </w:r>
      <w:r w:rsidR="00694FA9" w:rsidRPr="00694FA9">
        <w:rPr>
          <w:rFonts w:ascii="Arial" w:hAnsi="Arial" w:cs="Arial"/>
          <w:color w:val="222222"/>
          <w:sz w:val="24"/>
          <w:szCs w:val="24"/>
          <w:shd w:val="clear" w:color="auto" w:fill="FFFFFF"/>
        </w:rPr>
        <w:t>$45/bbl to reach 100% ever.</w:t>
      </w:r>
    </w:p>
    <w:p w14:paraId="30330800" w14:textId="77777777" w:rsidR="00F35F97" w:rsidRPr="008264B6" w:rsidRDefault="00F35F97" w:rsidP="00F35F97">
      <w:pPr>
        <w:rPr>
          <w:rFonts w:ascii="Arial" w:hAnsi="Arial" w:cs="Arial"/>
          <w:b/>
          <w:sz w:val="24"/>
          <w:szCs w:val="24"/>
        </w:rPr>
      </w:pPr>
      <w:r w:rsidRPr="00C473DA">
        <w:rPr>
          <w:rFonts w:ascii="Arial" w:hAnsi="Arial" w:cs="Arial"/>
          <w:b/>
          <w:sz w:val="24"/>
          <w:szCs w:val="24"/>
        </w:rPr>
        <w:t>Assumptions</w:t>
      </w:r>
    </w:p>
    <w:p w14:paraId="30C6C82C" w14:textId="77777777" w:rsidR="00F35F97" w:rsidRPr="00D75104" w:rsidRDefault="00F35F97" w:rsidP="00F35F97">
      <w:pPr>
        <w:pStyle w:val="ListParagraph"/>
        <w:numPr>
          <w:ilvl w:val="0"/>
          <w:numId w:val="14"/>
        </w:numPr>
        <w:rPr>
          <w:rFonts w:ascii="Arial" w:hAnsi="Arial" w:cs="Arial"/>
          <w:b/>
          <w:sz w:val="24"/>
          <w:szCs w:val="24"/>
        </w:rPr>
      </w:pPr>
      <w:r w:rsidRPr="00D75104">
        <w:rPr>
          <w:rFonts w:ascii="Arial" w:hAnsi="Arial" w:cs="Arial"/>
          <w:b/>
          <w:sz w:val="24"/>
          <w:szCs w:val="24"/>
        </w:rPr>
        <w:t>Wind Turbine Peak Power</w:t>
      </w:r>
    </w:p>
    <w:p w14:paraId="54FA0BD9" w14:textId="0D3BD86D" w:rsidR="00F35F97" w:rsidRPr="00D75104" w:rsidRDefault="00F35F97" w:rsidP="00F35F97">
      <w:pPr>
        <w:pStyle w:val="ListParagraph"/>
        <w:numPr>
          <w:ilvl w:val="1"/>
          <w:numId w:val="14"/>
        </w:numPr>
        <w:autoSpaceDE w:val="0"/>
        <w:autoSpaceDN w:val="0"/>
        <w:adjustRightInd w:val="0"/>
        <w:spacing w:after="0" w:line="240" w:lineRule="auto"/>
        <w:rPr>
          <w:rFonts w:ascii="Arial" w:hAnsi="Arial" w:cs="Arial"/>
          <w:sz w:val="24"/>
          <w:szCs w:val="24"/>
        </w:rPr>
      </w:pPr>
      <w:r w:rsidRPr="00BF1DE4">
        <w:rPr>
          <w:rFonts w:ascii="Arial" w:hAnsi="Arial" w:cs="Arial"/>
          <w:sz w:val="24"/>
          <w:szCs w:val="24"/>
        </w:rPr>
        <w:t>The choice of 5 MW/km</w:t>
      </w:r>
      <w:r w:rsidRPr="00BF1DE4">
        <w:rPr>
          <w:rFonts w:ascii="Arial" w:hAnsi="Arial" w:cs="Arial"/>
          <w:sz w:val="24"/>
          <w:szCs w:val="24"/>
          <w:vertAlign w:val="superscript"/>
        </w:rPr>
        <w:t>2</w:t>
      </w:r>
      <w:r w:rsidRPr="00BF1DE4">
        <w:rPr>
          <w:rFonts w:ascii="Arial" w:hAnsi="Arial" w:cs="Arial"/>
          <w:sz w:val="24"/>
          <w:szCs w:val="24"/>
        </w:rPr>
        <w:t xml:space="preserve"> is conservative </w:t>
      </w:r>
      <w:del w:id="254" w:author="Alexander Slocum" w:date="2014-04-06T09:54:00Z">
        <w:r w:rsidRPr="00BF1DE4" w:rsidDel="0099690D">
          <w:rPr>
            <w:rFonts w:ascii="Arial" w:hAnsi="Arial" w:cs="Arial"/>
            <w:sz w:val="24"/>
            <w:szCs w:val="24"/>
          </w:rPr>
          <w:delText xml:space="preserve">and </w:delText>
        </w:r>
      </w:del>
      <w:ins w:id="255" w:author="Alexander Slocum" w:date="2014-04-06T09:54:00Z">
        <w:r w:rsidR="0099690D">
          <w:rPr>
            <w:rFonts w:ascii="Arial" w:hAnsi="Arial" w:cs="Arial"/>
            <w:sz w:val="24"/>
            <w:szCs w:val="24"/>
          </w:rPr>
          <w:t>as</w:t>
        </w:r>
        <w:r w:rsidR="0099690D" w:rsidRPr="00BF1DE4">
          <w:rPr>
            <w:rFonts w:ascii="Arial" w:hAnsi="Arial" w:cs="Arial"/>
            <w:sz w:val="24"/>
            <w:szCs w:val="24"/>
          </w:rPr>
          <w:t xml:space="preserve"> </w:t>
        </w:r>
      </w:ins>
      <w:r w:rsidRPr="00BF1DE4">
        <w:rPr>
          <w:rFonts w:ascii="Arial" w:hAnsi="Arial" w:cs="Arial"/>
          <w:sz w:val="24"/>
          <w:szCs w:val="24"/>
        </w:rPr>
        <w:t>forthcoming are 7 MW turbines, although they will require larger spacing.  Even 10 MW turbines are under consideration for production.</w:t>
      </w:r>
    </w:p>
    <w:p w14:paraId="17A56D72" w14:textId="77777777" w:rsidR="00F35F97" w:rsidRPr="00D75104" w:rsidRDefault="00F35F97" w:rsidP="00F35F97">
      <w:pPr>
        <w:pStyle w:val="ListParagraph"/>
        <w:numPr>
          <w:ilvl w:val="0"/>
          <w:numId w:val="14"/>
        </w:numPr>
        <w:rPr>
          <w:rFonts w:ascii="Arial" w:hAnsi="Arial" w:cs="Arial"/>
          <w:b/>
          <w:sz w:val="24"/>
          <w:szCs w:val="24"/>
        </w:rPr>
      </w:pPr>
      <w:r w:rsidRPr="00D75104">
        <w:rPr>
          <w:rFonts w:ascii="Arial" w:hAnsi="Arial" w:cs="Arial"/>
          <w:b/>
          <w:sz w:val="24"/>
          <w:szCs w:val="24"/>
        </w:rPr>
        <w:t>Wind Turbine Capacity Factor</w:t>
      </w:r>
    </w:p>
    <w:p w14:paraId="406475E5" w14:textId="77777777" w:rsidR="00F35F97" w:rsidRPr="005C20F0" w:rsidRDefault="00F35F97" w:rsidP="00F35F97">
      <w:pPr>
        <w:pStyle w:val="ListParagraph"/>
        <w:numPr>
          <w:ilvl w:val="1"/>
          <w:numId w:val="14"/>
        </w:numPr>
        <w:autoSpaceDE w:val="0"/>
        <w:autoSpaceDN w:val="0"/>
        <w:adjustRightInd w:val="0"/>
        <w:spacing w:after="0" w:line="240" w:lineRule="auto"/>
        <w:rPr>
          <w:rFonts w:ascii="Arial" w:hAnsi="Arial" w:cs="Arial"/>
          <w:sz w:val="24"/>
          <w:szCs w:val="24"/>
        </w:rPr>
      </w:pPr>
      <w:r w:rsidRPr="005C20F0">
        <w:rPr>
          <w:rFonts w:ascii="Arial" w:hAnsi="Arial" w:cs="Arial"/>
          <w:sz w:val="24"/>
          <w:szCs w:val="24"/>
        </w:rPr>
        <w:t>NRELs median capacity factor to</w:t>
      </w:r>
      <w:r>
        <w:rPr>
          <w:rFonts w:ascii="Arial" w:hAnsi="Arial" w:cs="Arial"/>
          <w:sz w:val="24"/>
          <w:szCs w:val="24"/>
        </w:rPr>
        <w:t xml:space="preserve"> be 40</w:t>
      </w:r>
      <w:r w:rsidRPr="005C20F0">
        <w:rPr>
          <w:rFonts w:ascii="Arial" w:hAnsi="Arial" w:cs="Arial"/>
          <w:sz w:val="24"/>
          <w:szCs w:val="24"/>
        </w:rPr>
        <w:t>% for onshore wind turbines</w:t>
      </w:r>
    </w:p>
    <w:p w14:paraId="690BB6F8" w14:textId="4BEA735C" w:rsidR="00F35F97" w:rsidRPr="00D75104" w:rsidRDefault="00F35F97" w:rsidP="00F35F97">
      <w:pPr>
        <w:pStyle w:val="ListParagraph"/>
        <w:numPr>
          <w:ilvl w:val="1"/>
          <w:numId w:val="14"/>
        </w:numPr>
        <w:autoSpaceDE w:val="0"/>
        <w:autoSpaceDN w:val="0"/>
        <w:adjustRightInd w:val="0"/>
        <w:spacing w:after="0" w:line="240" w:lineRule="auto"/>
        <w:rPr>
          <w:rFonts w:ascii="Arial" w:hAnsi="Arial" w:cs="Arial"/>
          <w:sz w:val="24"/>
          <w:szCs w:val="24"/>
        </w:rPr>
      </w:pPr>
      <w:r>
        <w:rPr>
          <w:rFonts w:ascii="Arial" w:hAnsi="Arial" w:cs="Arial"/>
          <w:sz w:val="24"/>
          <w:szCs w:val="24"/>
        </w:rPr>
        <w:t>With higher hub heights</w:t>
      </w:r>
      <w:ins w:id="256" w:author="Alexander Slocum" w:date="2014-04-06T09:54:00Z">
        <w:r w:rsidR="0099690D">
          <w:rPr>
            <w:rFonts w:ascii="Arial" w:hAnsi="Arial" w:cs="Arial"/>
            <w:sz w:val="24"/>
            <w:szCs w:val="24"/>
          </w:rPr>
          <w:t xml:space="preserve"> increasing</w:t>
        </w:r>
      </w:ins>
      <w:r>
        <w:rPr>
          <w:rFonts w:ascii="Arial" w:hAnsi="Arial" w:cs="Arial"/>
          <w:sz w:val="24"/>
          <w:szCs w:val="24"/>
        </w:rPr>
        <w:t>, up to 140m,</w:t>
      </w:r>
      <w:r w:rsidRPr="005C20F0">
        <w:rPr>
          <w:rFonts w:ascii="Arial" w:hAnsi="Arial" w:cs="Arial"/>
          <w:sz w:val="24"/>
          <w:szCs w:val="24"/>
        </w:rPr>
        <w:t xml:space="preserve"> wind turbine net capacity factor </w:t>
      </w:r>
      <w:r>
        <w:rPr>
          <w:rFonts w:ascii="Arial" w:hAnsi="Arial" w:cs="Arial"/>
          <w:sz w:val="24"/>
          <w:szCs w:val="24"/>
        </w:rPr>
        <w:t>could rise to</w:t>
      </w:r>
      <w:r w:rsidRPr="005C20F0">
        <w:rPr>
          <w:rFonts w:ascii="Arial" w:hAnsi="Arial" w:cs="Arial"/>
          <w:sz w:val="24"/>
          <w:szCs w:val="24"/>
        </w:rPr>
        <w:t xml:space="preserve"> 50%</w:t>
      </w:r>
    </w:p>
    <w:p w14:paraId="01772DB3" w14:textId="77777777" w:rsidR="00F35F97" w:rsidRPr="00D75104" w:rsidRDefault="00F35F97" w:rsidP="00F35F97">
      <w:pPr>
        <w:pStyle w:val="ListParagraph"/>
        <w:numPr>
          <w:ilvl w:val="0"/>
          <w:numId w:val="14"/>
        </w:numPr>
        <w:rPr>
          <w:rFonts w:ascii="Arial" w:hAnsi="Arial" w:cs="Arial"/>
          <w:b/>
          <w:sz w:val="24"/>
          <w:szCs w:val="24"/>
        </w:rPr>
      </w:pPr>
      <w:r w:rsidRPr="00D75104">
        <w:rPr>
          <w:rFonts w:ascii="Arial" w:hAnsi="Arial" w:cs="Arial"/>
          <w:b/>
          <w:sz w:val="24"/>
          <w:szCs w:val="24"/>
        </w:rPr>
        <w:t>Land area per turbine</w:t>
      </w:r>
    </w:p>
    <w:p w14:paraId="5420EB31" w14:textId="7C587F3D" w:rsidR="00F35F97" w:rsidRPr="00D75104" w:rsidRDefault="00F35F97" w:rsidP="00F35F97">
      <w:pPr>
        <w:pStyle w:val="ListParagraph"/>
        <w:numPr>
          <w:ilvl w:val="1"/>
          <w:numId w:val="14"/>
        </w:numPr>
        <w:autoSpaceDE w:val="0"/>
        <w:autoSpaceDN w:val="0"/>
        <w:adjustRightInd w:val="0"/>
        <w:spacing w:after="0" w:line="240" w:lineRule="auto"/>
        <w:rPr>
          <w:rFonts w:ascii="Arial" w:hAnsi="Arial" w:cs="Arial"/>
          <w:b/>
          <w:sz w:val="24"/>
          <w:szCs w:val="24"/>
        </w:rPr>
      </w:pPr>
      <w:r w:rsidRPr="00BF1DE4">
        <w:rPr>
          <w:rFonts w:ascii="Arial" w:hAnsi="Arial" w:cs="Arial"/>
          <w:sz w:val="24"/>
          <w:szCs w:val="24"/>
        </w:rPr>
        <w:t>Land area assumed to cover 1 km</w:t>
      </w:r>
      <w:r w:rsidRPr="00BF1DE4">
        <w:rPr>
          <w:rFonts w:ascii="Arial" w:hAnsi="Arial" w:cs="Arial"/>
          <w:sz w:val="24"/>
          <w:szCs w:val="24"/>
          <w:vertAlign w:val="superscript"/>
        </w:rPr>
        <w:t>2</w:t>
      </w:r>
      <w:r w:rsidRPr="00BF1DE4">
        <w:rPr>
          <w:rFonts w:ascii="Arial" w:hAnsi="Arial" w:cs="Arial"/>
          <w:sz w:val="16"/>
          <w:szCs w:val="16"/>
        </w:rPr>
        <w:t xml:space="preserve"> </w:t>
      </w:r>
      <w:r w:rsidRPr="00BF1DE4">
        <w:rPr>
          <w:rFonts w:ascii="Arial" w:hAnsi="Arial" w:cs="Arial"/>
          <w:sz w:val="24"/>
          <w:szCs w:val="24"/>
        </w:rPr>
        <w:t xml:space="preserve">per turbine, many wind farms actually </w:t>
      </w:r>
      <w:del w:id="257" w:author="Alexander Slocum" w:date="2014-04-06T09:54:00Z">
        <w:r w:rsidRPr="00BF1DE4" w:rsidDel="0099690D">
          <w:rPr>
            <w:rFonts w:ascii="Arial" w:hAnsi="Arial" w:cs="Arial"/>
            <w:sz w:val="24"/>
            <w:szCs w:val="24"/>
          </w:rPr>
          <w:delText xml:space="preserve">would </w:delText>
        </w:r>
      </w:del>
      <w:r w:rsidRPr="00BF1DE4">
        <w:rPr>
          <w:rFonts w:ascii="Arial" w:hAnsi="Arial" w:cs="Arial"/>
          <w:sz w:val="24"/>
          <w:szCs w:val="24"/>
        </w:rPr>
        <w:t>place up to two turbines in this area.</w:t>
      </w:r>
    </w:p>
    <w:p w14:paraId="0DEB955D" w14:textId="77777777" w:rsidR="00F35F97" w:rsidRPr="00D75104" w:rsidRDefault="00F35F97" w:rsidP="00F35F97">
      <w:pPr>
        <w:pStyle w:val="ListParagraph"/>
        <w:numPr>
          <w:ilvl w:val="0"/>
          <w:numId w:val="14"/>
        </w:numPr>
        <w:rPr>
          <w:rFonts w:ascii="Arial" w:hAnsi="Arial" w:cs="Arial"/>
          <w:b/>
          <w:sz w:val="24"/>
          <w:szCs w:val="24"/>
        </w:rPr>
      </w:pPr>
      <w:r w:rsidRPr="00D75104">
        <w:rPr>
          <w:rFonts w:ascii="Arial" w:hAnsi="Arial" w:cs="Arial"/>
          <w:b/>
          <w:sz w:val="24"/>
          <w:szCs w:val="24"/>
        </w:rPr>
        <w:t>Percent land area for wind turbines</w:t>
      </w:r>
    </w:p>
    <w:p w14:paraId="21CDD892" w14:textId="77777777" w:rsidR="00F35F97" w:rsidRPr="00D75104" w:rsidRDefault="00F35F97" w:rsidP="00F35F97">
      <w:pPr>
        <w:pStyle w:val="ListParagraph"/>
        <w:numPr>
          <w:ilvl w:val="1"/>
          <w:numId w:val="14"/>
        </w:numPr>
        <w:autoSpaceDE w:val="0"/>
        <w:autoSpaceDN w:val="0"/>
        <w:adjustRightInd w:val="0"/>
        <w:spacing w:after="0" w:line="240" w:lineRule="auto"/>
        <w:rPr>
          <w:rFonts w:ascii="Arial" w:hAnsi="Arial" w:cs="Arial"/>
          <w:sz w:val="24"/>
          <w:szCs w:val="24"/>
        </w:rPr>
      </w:pPr>
      <w:r w:rsidRPr="005C20F0">
        <w:rPr>
          <w:rFonts w:ascii="Arial" w:hAnsi="Arial" w:cs="Arial"/>
          <w:sz w:val="24"/>
          <w:szCs w:val="24"/>
        </w:rPr>
        <w:t xml:space="preserve">Assumption to cover 50% of the total Alberta </w:t>
      </w:r>
      <w:r>
        <w:rPr>
          <w:rFonts w:ascii="Arial" w:hAnsi="Arial" w:cs="Arial"/>
          <w:sz w:val="24"/>
          <w:szCs w:val="24"/>
        </w:rPr>
        <w:t>oil</w:t>
      </w:r>
      <w:r w:rsidRPr="005C20F0">
        <w:rPr>
          <w:rFonts w:ascii="Arial" w:hAnsi="Arial" w:cs="Arial"/>
          <w:sz w:val="24"/>
          <w:szCs w:val="24"/>
        </w:rPr>
        <w:t xml:space="preserve"> sands area</w:t>
      </w:r>
    </w:p>
    <w:p w14:paraId="70FA0CF6" w14:textId="77777777" w:rsidR="00F35F97" w:rsidRPr="00D75104" w:rsidRDefault="00F35F97" w:rsidP="00F35F97">
      <w:pPr>
        <w:pStyle w:val="ListParagraph"/>
        <w:numPr>
          <w:ilvl w:val="0"/>
          <w:numId w:val="14"/>
        </w:numPr>
        <w:rPr>
          <w:rFonts w:ascii="Arial" w:hAnsi="Arial" w:cs="Arial"/>
          <w:b/>
          <w:sz w:val="24"/>
          <w:szCs w:val="24"/>
        </w:rPr>
      </w:pPr>
      <w:r w:rsidRPr="00D75104">
        <w:rPr>
          <w:rFonts w:ascii="Arial" w:hAnsi="Arial" w:cs="Arial"/>
          <w:b/>
          <w:sz w:val="24"/>
          <w:szCs w:val="24"/>
        </w:rPr>
        <w:t xml:space="preserve">Revenue generated </w:t>
      </w:r>
    </w:p>
    <w:p w14:paraId="43D034D9" w14:textId="71D68429" w:rsidR="00F35F97" w:rsidRDefault="00F35F97" w:rsidP="00F35F97">
      <w:pPr>
        <w:pStyle w:val="ListParagraph"/>
        <w:numPr>
          <w:ilvl w:val="1"/>
          <w:numId w:val="14"/>
        </w:numPr>
        <w:autoSpaceDE w:val="0"/>
        <w:autoSpaceDN w:val="0"/>
        <w:adjustRightInd w:val="0"/>
        <w:spacing w:after="0" w:line="240" w:lineRule="auto"/>
        <w:rPr>
          <w:rFonts w:ascii="Arial" w:hAnsi="Arial" w:cs="Arial"/>
          <w:sz w:val="24"/>
          <w:szCs w:val="24"/>
        </w:rPr>
      </w:pPr>
      <w:commentRangeStart w:id="258"/>
      <w:r>
        <w:rPr>
          <w:rFonts w:ascii="Arial" w:hAnsi="Arial" w:cs="Arial"/>
          <w:sz w:val="24"/>
          <w:szCs w:val="24"/>
        </w:rPr>
        <w:t xml:space="preserve">All revenue generated </w:t>
      </w:r>
      <w:del w:id="259" w:author="Alexander Slocum" w:date="2014-04-06T09:54:00Z">
        <w:r w:rsidDel="0099690D">
          <w:rPr>
            <w:rFonts w:ascii="Arial" w:hAnsi="Arial" w:cs="Arial"/>
            <w:sz w:val="24"/>
            <w:szCs w:val="24"/>
          </w:rPr>
          <w:delText xml:space="preserve">gets </w:delText>
        </w:r>
      </w:del>
      <w:ins w:id="260" w:author="Alexander Slocum" w:date="2014-04-06T09:54:00Z">
        <w:r w:rsidR="0099690D">
          <w:rPr>
            <w:rFonts w:ascii="Arial" w:hAnsi="Arial" w:cs="Arial"/>
            <w:sz w:val="24"/>
            <w:szCs w:val="24"/>
          </w:rPr>
          <w:t xml:space="preserve">is </w:t>
        </w:r>
      </w:ins>
      <w:r>
        <w:rPr>
          <w:rFonts w:ascii="Arial" w:hAnsi="Arial" w:cs="Arial"/>
          <w:sz w:val="24"/>
          <w:szCs w:val="24"/>
        </w:rPr>
        <w:t>reinvested into wind equipment purchasing.</w:t>
      </w:r>
      <w:r w:rsidRPr="003A4310">
        <w:rPr>
          <w:rFonts w:ascii="Arial" w:hAnsi="Arial" w:cs="Arial"/>
          <w:sz w:val="24"/>
          <w:szCs w:val="24"/>
        </w:rPr>
        <w:t xml:space="preserve"> This </w:t>
      </w:r>
      <w:r>
        <w:rPr>
          <w:rFonts w:ascii="Arial" w:hAnsi="Arial" w:cs="Arial"/>
          <w:sz w:val="24"/>
          <w:szCs w:val="24"/>
        </w:rPr>
        <w:t xml:space="preserve"> also </w:t>
      </w:r>
      <w:r w:rsidRPr="003A4310">
        <w:rPr>
          <w:rFonts w:ascii="Arial" w:hAnsi="Arial" w:cs="Arial"/>
          <w:sz w:val="24"/>
          <w:szCs w:val="24"/>
        </w:rPr>
        <w:t>includes the maintenance of wind turbines</w:t>
      </w:r>
      <w:commentRangeEnd w:id="258"/>
      <w:r w:rsidR="0099690D">
        <w:rPr>
          <w:rStyle w:val="CommentReference"/>
        </w:rPr>
        <w:commentReference w:id="258"/>
      </w:r>
    </w:p>
    <w:p w14:paraId="25884FDC" w14:textId="77777777" w:rsidR="00350F0E" w:rsidRDefault="00350F0E" w:rsidP="00350F0E">
      <w:pPr>
        <w:pStyle w:val="Heading2"/>
        <w:rPr>
          <w:rFonts w:ascii="Arial" w:hAnsi="Arial" w:cs="Arial"/>
          <w:color w:val="auto"/>
        </w:rPr>
      </w:pPr>
      <w:bookmarkStart w:id="261" w:name="_Toc384483129"/>
    </w:p>
    <w:p w14:paraId="796C7B64" w14:textId="77777777" w:rsidR="00350F0E" w:rsidRPr="00C473DA" w:rsidRDefault="00350F0E" w:rsidP="00350F0E">
      <w:pPr>
        <w:pStyle w:val="Heading2"/>
        <w:rPr>
          <w:rFonts w:ascii="Arial" w:hAnsi="Arial" w:cs="Arial"/>
          <w:color w:val="auto"/>
        </w:rPr>
      </w:pPr>
      <w:bookmarkStart w:id="262" w:name="_Toc384514776"/>
      <w:r w:rsidRPr="00C473DA">
        <w:rPr>
          <w:rFonts w:ascii="Arial" w:hAnsi="Arial" w:cs="Arial"/>
          <w:color w:val="auto"/>
        </w:rPr>
        <w:t xml:space="preserve">3.2 </w:t>
      </w:r>
      <w:r>
        <w:rPr>
          <w:rFonts w:ascii="Arial" w:hAnsi="Arial" w:cs="Arial"/>
          <w:color w:val="auto"/>
        </w:rPr>
        <w:t>CO</w:t>
      </w:r>
      <w:r w:rsidRPr="005F1B74">
        <w:rPr>
          <w:rFonts w:ascii="Arial" w:hAnsi="Arial" w:cs="Arial"/>
          <w:color w:val="auto"/>
          <w:vertAlign w:val="subscript"/>
        </w:rPr>
        <w:t>2</w:t>
      </w:r>
      <w:r>
        <w:rPr>
          <w:rFonts w:ascii="Arial" w:hAnsi="Arial" w:cs="Arial"/>
          <w:color w:val="auto"/>
        </w:rPr>
        <w:t xml:space="preserve"> Saved from </w:t>
      </w:r>
      <w:r w:rsidRPr="00C473DA">
        <w:rPr>
          <w:rFonts w:ascii="Arial" w:hAnsi="Arial" w:cs="Arial"/>
          <w:color w:val="auto"/>
        </w:rPr>
        <w:t>Investing in Solar Energy</w:t>
      </w:r>
      <w:bookmarkEnd w:id="261"/>
      <w:bookmarkEnd w:id="262"/>
    </w:p>
    <w:p w14:paraId="51C6AEAD" w14:textId="77777777" w:rsidR="00350F0E" w:rsidRDefault="00350F0E" w:rsidP="00350F0E">
      <w:pPr>
        <w:autoSpaceDE w:val="0"/>
        <w:autoSpaceDN w:val="0"/>
        <w:adjustRightInd w:val="0"/>
        <w:spacing w:after="0" w:line="240" w:lineRule="auto"/>
        <w:rPr>
          <w:rFonts w:ascii="Arial" w:hAnsi="Arial" w:cs="Arial"/>
          <w:sz w:val="24"/>
          <w:szCs w:val="24"/>
        </w:rPr>
      </w:pPr>
    </w:p>
    <w:p w14:paraId="4E280CB9" w14:textId="7161056C" w:rsidR="00350F0E" w:rsidRDefault="00350F0E" w:rsidP="00350F0E">
      <w:pPr>
        <w:autoSpaceDE w:val="0"/>
        <w:autoSpaceDN w:val="0"/>
        <w:adjustRightInd w:val="0"/>
        <w:spacing w:after="0" w:line="240" w:lineRule="auto"/>
        <w:ind w:firstLine="720"/>
        <w:rPr>
          <w:rFonts w:ascii="Arial" w:hAnsi="Arial" w:cs="Arial"/>
          <w:sz w:val="24"/>
          <w:szCs w:val="24"/>
        </w:rPr>
      </w:pPr>
      <w:r>
        <w:rPr>
          <w:rFonts w:ascii="Arial" w:hAnsi="Arial" w:cs="Arial"/>
          <w:sz w:val="24"/>
          <w:szCs w:val="24"/>
        </w:rPr>
        <w:t xml:space="preserve">Wind power can produce energy 24/7 as long as the wind blows.  For some regions, PV solar </w:t>
      </w:r>
      <w:del w:id="263" w:author="Alexander Slocum" w:date="2014-04-06T09:56:00Z">
        <w:r w:rsidDel="0099690D">
          <w:rPr>
            <w:rFonts w:ascii="Arial" w:hAnsi="Arial" w:cs="Arial"/>
            <w:sz w:val="24"/>
            <w:szCs w:val="24"/>
          </w:rPr>
          <w:delText>cells</w:delText>
        </w:r>
      </w:del>
      <w:ins w:id="264" w:author="Alexander Slocum" w:date="2014-04-06T09:56:00Z">
        <w:r w:rsidR="0099690D">
          <w:rPr>
            <w:rFonts w:ascii="Arial" w:hAnsi="Arial" w:cs="Arial"/>
            <w:sz w:val="24"/>
            <w:szCs w:val="24"/>
          </w:rPr>
          <w:t>panels</w:t>
        </w:r>
      </w:ins>
      <w:r>
        <w:rPr>
          <w:rFonts w:ascii="Arial" w:hAnsi="Arial" w:cs="Arial"/>
          <w:sz w:val="24"/>
          <w:szCs w:val="24"/>
        </w:rPr>
        <w:t xml:space="preserve">, even as far North as the oil sands region, might be an option. </w:t>
      </w:r>
    </w:p>
    <w:p w14:paraId="717CE1EE" w14:textId="77777777" w:rsidR="00350F0E" w:rsidRDefault="00350F0E" w:rsidP="00350F0E">
      <w:pPr>
        <w:autoSpaceDE w:val="0"/>
        <w:autoSpaceDN w:val="0"/>
        <w:adjustRightInd w:val="0"/>
        <w:spacing w:after="0" w:line="240" w:lineRule="auto"/>
        <w:ind w:firstLine="720"/>
        <w:rPr>
          <w:rFonts w:ascii="Arial" w:hAnsi="Arial" w:cs="Arial"/>
          <w:sz w:val="24"/>
          <w:szCs w:val="24"/>
        </w:rPr>
      </w:pPr>
    </w:p>
    <w:p w14:paraId="5EF467A9" w14:textId="5244F702" w:rsidR="00350F0E" w:rsidRDefault="00350F0E" w:rsidP="00350F0E">
      <w:pPr>
        <w:autoSpaceDE w:val="0"/>
        <w:autoSpaceDN w:val="0"/>
        <w:adjustRightInd w:val="0"/>
        <w:spacing w:after="0" w:line="240" w:lineRule="auto"/>
        <w:ind w:firstLine="720"/>
        <w:rPr>
          <w:rFonts w:ascii="Arial" w:hAnsi="Arial" w:cs="Arial"/>
          <w:sz w:val="24"/>
          <w:szCs w:val="24"/>
        </w:rPr>
      </w:pPr>
      <w:r w:rsidRPr="00F3537C">
        <w:rPr>
          <w:rFonts w:ascii="Arial" w:hAnsi="Arial" w:cs="Arial"/>
          <w:sz w:val="24"/>
          <w:szCs w:val="24"/>
        </w:rPr>
        <w:t xml:space="preserve">If </w:t>
      </w:r>
      <w:r>
        <w:rPr>
          <w:rFonts w:ascii="Arial" w:hAnsi="Arial" w:cs="Arial"/>
          <w:sz w:val="24"/>
          <w:szCs w:val="24"/>
        </w:rPr>
        <w:t>one</w:t>
      </w:r>
      <w:r w:rsidRPr="00F3537C">
        <w:rPr>
          <w:rFonts w:ascii="Arial" w:hAnsi="Arial" w:cs="Arial"/>
          <w:sz w:val="24"/>
          <w:szCs w:val="24"/>
        </w:rPr>
        <w:t xml:space="preserve"> were to invest 20% of the portion of </w:t>
      </w:r>
      <w:del w:id="265" w:author="Alexander Slocum" w:date="2014-04-06T09:56:00Z">
        <w:r w:rsidRPr="00F3537C" w:rsidDel="0099690D">
          <w:rPr>
            <w:rFonts w:ascii="Arial" w:hAnsi="Arial" w:cs="Arial"/>
            <w:sz w:val="24"/>
            <w:szCs w:val="24"/>
          </w:rPr>
          <w:delText xml:space="preserve">the </w:delText>
        </w:r>
      </w:del>
      <w:ins w:id="266" w:author="Alexander Slocum" w:date="2014-04-06T09:56:00Z">
        <w:r w:rsidR="0099690D">
          <w:rPr>
            <w:rFonts w:ascii="Arial" w:hAnsi="Arial" w:cs="Arial"/>
            <w:sz w:val="24"/>
            <w:szCs w:val="24"/>
          </w:rPr>
          <w:t>oil</w:t>
        </w:r>
        <w:r w:rsidR="0099690D" w:rsidRPr="00F3537C">
          <w:rPr>
            <w:rFonts w:ascii="Arial" w:hAnsi="Arial" w:cs="Arial"/>
            <w:sz w:val="24"/>
            <w:szCs w:val="24"/>
          </w:rPr>
          <w:t xml:space="preserve"> </w:t>
        </w:r>
      </w:ins>
      <w:r w:rsidRPr="00F3537C">
        <w:rPr>
          <w:rFonts w:ascii="Arial" w:hAnsi="Arial" w:cs="Arial"/>
          <w:sz w:val="24"/>
          <w:szCs w:val="24"/>
        </w:rPr>
        <w:t>sal</w:t>
      </w:r>
      <w:r>
        <w:rPr>
          <w:rFonts w:ascii="Arial" w:hAnsi="Arial" w:cs="Arial"/>
          <w:sz w:val="24"/>
          <w:szCs w:val="24"/>
        </w:rPr>
        <w:t>es (</w:t>
      </w:r>
      <w:ins w:id="267" w:author="Alexander Slocum" w:date="2014-04-06T09:56:00Z">
        <w:r w:rsidR="0099690D">
          <w:rPr>
            <w:rFonts w:ascii="Arial" w:hAnsi="Arial" w:cs="Arial"/>
            <w:sz w:val="24"/>
            <w:szCs w:val="24"/>
          </w:rPr>
          <w:t xml:space="preserve">e.g., about </w:t>
        </w:r>
      </w:ins>
      <w:r>
        <w:rPr>
          <w:rFonts w:ascii="Arial" w:hAnsi="Arial" w:cs="Arial"/>
          <w:sz w:val="24"/>
          <w:szCs w:val="24"/>
        </w:rPr>
        <w:t>$20/bbl for this scenario) covering 30% of the total PV Solar area farm (15% of the total Oil Sand Region)</w:t>
      </w:r>
      <w:r w:rsidRPr="00F3537C">
        <w:rPr>
          <w:rFonts w:ascii="Arial" w:hAnsi="Arial" w:cs="Arial"/>
          <w:sz w:val="24"/>
          <w:szCs w:val="24"/>
        </w:rPr>
        <w:t>, then this</w:t>
      </w:r>
      <w:r>
        <w:rPr>
          <w:rFonts w:ascii="Arial" w:hAnsi="Arial" w:cs="Arial"/>
          <w:sz w:val="24"/>
          <w:szCs w:val="24"/>
        </w:rPr>
        <w:t xml:space="preserve"> </w:t>
      </w:r>
      <w:r w:rsidRPr="00F3537C">
        <w:rPr>
          <w:rFonts w:ascii="Arial" w:hAnsi="Arial" w:cs="Arial"/>
          <w:sz w:val="24"/>
          <w:szCs w:val="24"/>
        </w:rPr>
        <w:t xml:space="preserve">approach would </w:t>
      </w:r>
      <w:r>
        <w:rPr>
          <w:rFonts w:ascii="Arial" w:hAnsi="Arial" w:cs="Arial"/>
          <w:sz w:val="24"/>
          <w:szCs w:val="24"/>
        </w:rPr>
        <w:t>off</w:t>
      </w:r>
      <w:r w:rsidRPr="00F3537C">
        <w:rPr>
          <w:rFonts w:ascii="Arial" w:hAnsi="Arial" w:cs="Arial"/>
          <w:sz w:val="24"/>
          <w:szCs w:val="24"/>
        </w:rPr>
        <w:t>set the CO</w:t>
      </w:r>
      <w:r w:rsidRPr="005C20F0">
        <w:rPr>
          <w:rFonts w:ascii="Arial" w:hAnsi="Arial" w:cs="Arial"/>
          <w:sz w:val="24"/>
          <w:szCs w:val="24"/>
          <w:vertAlign w:val="subscript"/>
        </w:rPr>
        <w:t>2</w:t>
      </w:r>
      <w:r w:rsidRPr="00F3537C">
        <w:rPr>
          <w:rFonts w:ascii="Arial" w:hAnsi="Arial" w:cs="Arial"/>
          <w:sz w:val="16"/>
          <w:szCs w:val="16"/>
        </w:rPr>
        <w:t xml:space="preserve"> </w:t>
      </w:r>
      <w:r w:rsidRPr="00F3537C">
        <w:rPr>
          <w:rFonts w:ascii="Arial" w:hAnsi="Arial" w:cs="Arial"/>
          <w:sz w:val="24"/>
          <w:szCs w:val="24"/>
        </w:rPr>
        <w:t xml:space="preserve">created by mining and using the </w:t>
      </w:r>
      <w:r>
        <w:rPr>
          <w:rFonts w:ascii="Arial" w:hAnsi="Arial" w:cs="Arial"/>
          <w:sz w:val="24"/>
          <w:szCs w:val="24"/>
        </w:rPr>
        <w:t>oil</w:t>
      </w:r>
      <w:r w:rsidRPr="00F3537C">
        <w:rPr>
          <w:rFonts w:ascii="Arial" w:hAnsi="Arial" w:cs="Arial"/>
          <w:sz w:val="24"/>
          <w:szCs w:val="24"/>
        </w:rPr>
        <w:t xml:space="preserve"> sands oil</w:t>
      </w:r>
      <w:r>
        <w:rPr>
          <w:rFonts w:ascii="Arial" w:hAnsi="Arial" w:cs="Arial"/>
          <w:sz w:val="24"/>
          <w:szCs w:val="24"/>
        </w:rPr>
        <w:t xml:space="preserve"> </w:t>
      </w:r>
      <w:r w:rsidRPr="00F3537C">
        <w:rPr>
          <w:rFonts w:ascii="Arial" w:hAnsi="Arial" w:cs="Arial"/>
          <w:sz w:val="24"/>
          <w:szCs w:val="24"/>
        </w:rPr>
        <w:t xml:space="preserve">in approximately </w:t>
      </w:r>
      <w:commentRangeStart w:id="268"/>
      <w:r w:rsidRPr="00EC2DE7">
        <w:rPr>
          <w:rFonts w:ascii="Arial" w:hAnsi="Arial" w:cs="Arial"/>
          <w:sz w:val="24"/>
          <w:szCs w:val="24"/>
          <w:highlight w:val="red"/>
        </w:rPr>
        <w:t>80 years</w:t>
      </w:r>
      <w:r w:rsidRPr="00F3537C">
        <w:rPr>
          <w:rFonts w:ascii="Arial" w:hAnsi="Arial" w:cs="Arial"/>
          <w:sz w:val="24"/>
          <w:szCs w:val="24"/>
        </w:rPr>
        <w:t xml:space="preserve"> </w:t>
      </w:r>
      <w:commentRangeEnd w:id="268"/>
      <w:r w:rsidR="000B0E22">
        <w:rPr>
          <w:rStyle w:val="CommentReference"/>
        </w:rPr>
        <w:commentReference w:id="268"/>
      </w:r>
      <w:r w:rsidRPr="00F3537C">
        <w:rPr>
          <w:rFonts w:ascii="Arial" w:hAnsi="Arial" w:cs="Arial"/>
          <w:sz w:val="24"/>
          <w:szCs w:val="24"/>
        </w:rPr>
        <w:t xml:space="preserve">while producers </w:t>
      </w:r>
      <w:r>
        <w:rPr>
          <w:rFonts w:ascii="Arial" w:hAnsi="Arial" w:cs="Arial"/>
          <w:sz w:val="24"/>
          <w:szCs w:val="24"/>
        </w:rPr>
        <w:t>could once again</w:t>
      </w:r>
      <w:r w:rsidRPr="00F3537C">
        <w:rPr>
          <w:rFonts w:ascii="Arial" w:hAnsi="Arial" w:cs="Arial"/>
          <w:sz w:val="24"/>
          <w:szCs w:val="24"/>
        </w:rPr>
        <w:t xml:space="preserve"> bene</w:t>
      </w:r>
      <w:r>
        <w:rPr>
          <w:rFonts w:ascii="Arial" w:hAnsi="Arial" w:cs="Arial"/>
          <w:sz w:val="24"/>
          <w:szCs w:val="24"/>
        </w:rPr>
        <w:t>fi</w:t>
      </w:r>
      <w:r w:rsidRPr="00F3537C">
        <w:rPr>
          <w:rFonts w:ascii="Arial" w:hAnsi="Arial" w:cs="Arial"/>
          <w:sz w:val="24"/>
          <w:szCs w:val="24"/>
        </w:rPr>
        <w:t>t from the use of electric</w:t>
      </w:r>
      <w:r>
        <w:rPr>
          <w:rFonts w:ascii="Arial" w:hAnsi="Arial" w:cs="Arial"/>
          <w:sz w:val="24"/>
          <w:szCs w:val="24"/>
        </w:rPr>
        <w:t xml:space="preserve"> </w:t>
      </w:r>
      <w:r w:rsidRPr="00F3537C">
        <w:rPr>
          <w:rFonts w:ascii="Arial" w:hAnsi="Arial" w:cs="Arial"/>
          <w:sz w:val="24"/>
          <w:szCs w:val="24"/>
        </w:rPr>
        <w:t xml:space="preserve">power for mining </w:t>
      </w:r>
      <w:r>
        <w:rPr>
          <w:rFonts w:ascii="Arial" w:hAnsi="Arial" w:cs="Arial"/>
          <w:sz w:val="24"/>
          <w:szCs w:val="24"/>
        </w:rPr>
        <w:t>and production of the oil sands</w:t>
      </w:r>
      <w:r w:rsidRPr="005B05CD">
        <w:rPr>
          <w:rFonts w:ascii="Arial" w:hAnsi="Arial" w:cs="Arial"/>
          <w:sz w:val="24"/>
          <w:szCs w:val="24"/>
        </w:rPr>
        <w:t>.</w:t>
      </w:r>
      <w:r>
        <w:rPr>
          <w:rFonts w:ascii="Arial" w:hAnsi="Arial" w:cs="Arial"/>
          <w:sz w:val="24"/>
          <w:szCs w:val="24"/>
        </w:rPr>
        <w:t xml:space="preserve">  Figure 5 shows different scenarios for diff</w:t>
      </w:r>
      <w:r w:rsidRPr="00F3537C">
        <w:rPr>
          <w:rFonts w:ascii="Arial" w:hAnsi="Arial" w:cs="Arial"/>
          <w:sz w:val="24"/>
          <w:szCs w:val="24"/>
        </w:rPr>
        <w:t>erent percentage of</w:t>
      </w:r>
      <w:r>
        <w:rPr>
          <w:rFonts w:ascii="Arial" w:hAnsi="Arial" w:cs="Arial"/>
          <w:sz w:val="24"/>
          <w:szCs w:val="24"/>
        </w:rPr>
        <w:t xml:space="preserve"> investments.</w:t>
      </w:r>
    </w:p>
    <w:p w14:paraId="6139B681" w14:textId="77777777" w:rsidR="00350F0E" w:rsidRDefault="00350F0E" w:rsidP="00350F0E">
      <w:pPr>
        <w:rPr>
          <w:rFonts w:ascii="Arial" w:hAnsi="Arial" w:cs="Arial"/>
          <w:sz w:val="24"/>
          <w:szCs w:val="24"/>
        </w:rPr>
      </w:pPr>
      <w:r>
        <w:rPr>
          <w:rFonts w:ascii="Arial" w:hAnsi="Arial" w:cs="Arial"/>
          <w:noProof/>
          <w:sz w:val="24"/>
          <w:szCs w:val="24"/>
          <w:lang w:eastAsia="en-CA"/>
        </w:rPr>
        <w:lastRenderedPageBreak/>
        <w:drawing>
          <wp:anchor distT="0" distB="0" distL="114300" distR="114300" simplePos="0" relativeHeight="251659264" behindDoc="1" locked="0" layoutInCell="1" allowOverlap="1" wp14:anchorId="0631C8A6" wp14:editId="3EEB4B24">
            <wp:simplePos x="0" y="0"/>
            <wp:positionH relativeFrom="column">
              <wp:posOffset>334010</wp:posOffset>
            </wp:positionH>
            <wp:positionV relativeFrom="paragraph">
              <wp:posOffset>-193040</wp:posOffset>
            </wp:positionV>
            <wp:extent cx="5539105" cy="3583305"/>
            <wp:effectExtent l="0" t="0" r="4445" b="0"/>
            <wp:wrapTight wrapText="bothSides">
              <wp:wrapPolygon edited="0">
                <wp:start x="0" y="0"/>
                <wp:lineTo x="0" y="21474"/>
                <wp:lineTo x="21543" y="21474"/>
                <wp:lineTo x="21543"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lar2.png"/>
                    <pic:cNvPicPr/>
                  </pic:nvPicPr>
                  <pic:blipFill>
                    <a:blip r:embed="rId14">
                      <a:extLst>
                        <a:ext uri="{28A0092B-C50C-407E-A947-70E740481C1C}">
                          <a14:useLocalDpi xmlns:a14="http://schemas.microsoft.com/office/drawing/2010/main" val="0"/>
                        </a:ext>
                      </a:extLst>
                    </a:blip>
                    <a:stretch>
                      <a:fillRect/>
                    </a:stretch>
                  </pic:blipFill>
                  <pic:spPr>
                    <a:xfrm>
                      <a:off x="0" y="0"/>
                      <a:ext cx="5539105" cy="3583305"/>
                    </a:xfrm>
                    <a:prstGeom prst="rect">
                      <a:avLst/>
                    </a:prstGeom>
                  </pic:spPr>
                </pic:pic>
              </a:graphicData>
            </a:graphic>
            <wp14:sizeRelH relativeFrom="page">
              <wp14:pctWidth>0</wp14:pctWidth>
            </wp14:sizeRelH>
            <wp14:sizeRelV relativeFrom="page">
              <wp14:pctHeight>0</wp14:pctHeight>
            </wp14:sizeRelV>
          </wp:anchor>
        </w:drawing>
      </w:r>
    </w:p>
    <w:p w14:paraId="7E1B5338" w14:textId="77777777" w:rsidR="00350F0E" w:rsidRDefault="00350F0E" w:rsidP="00350F0E">
      <w:pPr>
        <w:autoSpaceDE w:val="0"/>
        <w:autoSpaceDN w:val="0"/>
        <w:adjustRightInd w:val="0"/>
        <w:spacing w:after="0" w:line="240" w:lineRule="auto"/>
        <w:ind w:firstLine="720"/>
        <w:jc w:val="center"/>
        <w:rPr>
          <w:rFonts w:ascii="Arial" w:hAnsi="Arial" w:cs="Arial"/>
          <w:sz w:val="24"/>
          <w:szCs w:val="24"/>
        </w:rPr>
      </w:pPr>
    </w:p>
    <w:p w14:paraId="79547BCF" w14:textId="77777777" w:rsidR="00350F0E" w:rsidRPr="007E70FC" w:rsidRDefault="00350F0E" w:rsidP="00350F0E">
      <w:pPr>
        <w:autoSpaceDE w:val="0"/>
        <w:autoSpaceDN w:val="0"/>
        <w:adjustRightInd w:val="0"/>
        <w:spacing w:after="0" w:line="240" w:lineRule="auto"/>
        <w:jc w:val="center"/>
        <w:rPr>
          <w:rFonts w:ascii="Arial" w:hAnsi="Arial" w:cs="Arial"/>
          <w:sz w:val="24"/>
          <w:szCs w:val="24"/>
        </w:rPr>
      </w:pPr>
      <w:r w:rsidRPr="00BF1B5A">
        <w:rPr>
          <w:rFonts w:ascii="Arial" w:hAnsi="Arial" w:cs="Arial"/>
          <w:b/>
          <w:sz w:val="24"/>
          <w:szCs w:val="24"/>
          <w:highlight w:val="red"/>
        </w:rPr>
        <w:t xml:space="preserve">Figure 5. </w:t>
      </w:r>
      <w:r w:rsidRPr="00EC2DE7">
        <w:rPr>
          <w:rFonts w:ascii="Arial" w:hAnsi="Arial" w:cs="Arial"/>
          <w:sz w:val="24"/>
          <w:szCs w:val="24"/>
        </w:rPr>
        <w:t>Amounts of CO</w:t>
      </w:r>
      <w:r w:rsidRPr="00EC2DE7">
        <w:rPr>
          <w:rFonts w:ascii="Arial" w:hAnsi="Arial" w:cs="Arial"/>
          <w:sz w:val="24"/>
          <w:szCs w:val="24"/>
          <w:vertAlign w:val="subscript"/>
        </w:rPr>
        <w:t>2</w:t>
      </w:r>
      <w:r w:rsidRPr="00EC2DE7">
        <w:rPr>
          <w:rFonts w:ascii="Arial" w:hAnsi="Arial" w:cs="Arial"/>
          <w:sz w:val="24"/>
          <w:szCs w:val="24"/>
        </w:rPr>
        <w:t xml:space="preserve"> offset with different investments in Solar Energy, assuming a 25 year life expectancy, and a $0.05/kWh reinvestment into purchasing more solar cells.</w:t>
      </w:r>
      <w:r>
        <w:rPr>
          <w:rFonts w:ascii="Arial" w:hAnsi="Arial" w:cs="Arial"/>
          <w:sz w:val="24"/>
          <w:szCs w:val="24"/>
        </w:rPr>
        <w:t xml:space="preserve"> </w:t>
      </w:r>
    </w:p>
    <w:p w14:paraId="391EA6C4" w14:textId="77777777" w:rsidR="00350F0E" w:rsidRPr="007E70FC" w:rsidRDefault="00350F0E" w:rsidP="00350F0E">
      <w:pPr>
        <w:autoSpaceDE w:val="0"/>
        <w:autoSpaceDN w:val="0"/>
        <w:adjustRightInd w:val="0"/>
        <w:spacing w:after="0" w:line="240" w:lineRule="auto"/>
        <w:rPr>
          <w:rFonts w:ascii="Arial" w:hAnsi="Arial" w:cs="Arial"/>
          <w:sz w:val="24"/>
          <w:szCs w:val="24"/>
        </w:rPr>
      </w:pPr>
    </w:p>
    <w:p w14:paraId="67F07CB3" w14:textId="77777777" w:rsidR="00350F0E" w:rsidRPr="007340F4" w:rsidRDefault="00350F0E" w:rsidP="00350F0E">
      <w:pPr>
        <w:jc w:val="center"/>
        <w:rPr>
          <w:rFonts w:ascii="Arial" w:hAnsi="Arial" w:cs="Arial"/>
          <w:b/>
          <w:sz w:val="24"/>
          <w:szCs w:val="24"/>
        </w:rPr>
      </w:pPr>
      <w:commentRangeStart w:id="269"/>
      <w:r>
        <w:rPr>
          <w:rFonts w:ascii="Arial" w:hAnsi="Arial" w:cs="Arial"/>
          <w:b/>
          <w:sz w:val="24"/>
          <w:szCs w:val="24"/>
        </w:rPr>
        <w:t xml:space="preserve">Technical Details </w:t>
      </w:r>
      <w:commentRangeEnd w:id="269"/>
      <w:r w:rsidR="000B0E22">
        <w:rPr>
          <w:rStyle w:val="CommentReference"/>
        </w:rPr>
        <w:commentReference w:id="269"/>
      </w:r>
    </w:p>
    <w:tbl>
      <w:tblPr>
        <w:tblStyle w:val="TableGrid"/>
        <w:tblW w:w="0" w:type="auto"/>
        <w:jc w:val="center"/>
        <w:tblLook w:val="04A0" w:firstRow="1" w:lastRow="0" w:firstColumn="1" w:lastColumn="0" w:noHBand="0" w:noVBand="1"/>
      </w:tblPr>
      <w:tblGrid>
        <w:gridCol w:w="6444"/>
        <w:gridCol w:w="2380"/>
      </w:tblGrid>
      <w:tr w:rsidR="00350F0E" w:rsidRPr="00263FCD" w14:paraId="524E3AD5" w14:textId="77777777" w:rsidTr="00B84D5B">
        <w:trPr>
          <w:trHeight w:val="268"/>
          <w:jc w:val="center"/>
        </w:trPr>
        <w:tc>
          <w:tcPr>
            <w:tcW w:w="6444" w:type="dxa"/>
            <w:shd w:val="pct25" w:color="auto" w:fill="auto"/>
          </w:tcPr>
          <w:p w14:paraId="0FECD485" w14:textId="77777777" w:rsidR="00350F0E" w:rsidRPr="00263FCD" w:rsidRDefault="00350F0E" w:rsidP="00B84D5B">
            <w:pPr>
              <w:autoSpaceDE w:val="0"/>
              <w:autoSpaceDN w:val="0"/>
              <w:adjustRightInd w:val="0"/>
              <w:rPr>
                <w:rFonts w:ascii="Arial" w:hAnsi="Arial" w:cs="Arial"/>
                <w:b/>
                <w:sz w:val="24"/>
                <w:szCs w:val="24"/>
              </w:rPr>
            </w:pPr>
            <w:r w:rsidRPr="00263FCD">
              <w:rPr>
                <w:rFonts w:ascii="Arial" w:hAnsi="Arial" w:cs="Arial"/>
                <w:b/>
                <w:sz w:val="24"/>
                <w:szCs w:val="24"/>
              </w:rPr>
              <w:t>Description</w:t>
            </w:r>
          </w:p>
        </w:tc>
        <w:tc>
          <w:tcPr>
            <w:tcW w:w="2380" w:type="dxa"/>
            <w:shd w:val="pct25" w:color="auto" w:fill="auto"/>
          </w:tcPr>
          <w:p w14:paraId="0BA19E9A" w14:textId="77777777" w:rsidR="00350F0E" w:rsidRPr="00263FCD" w:rsidRDefault="00350F0E" w:rsidP="00B84D5B">
            <w:pPr>
              <w:autoSpaceDE w:val="0"/>
              <w:autoSpaceDN w:val="0"/>
              <w:adjustRightInd w:val="0"/>
              <w:rPr>
                <w:rFonts w:ascii="Arial" w:hAnsi="Arial" w:cs="Arial"/>
                <w:b/>
                <w:sz w:val="24"/>
                <w:szCs w:val="24"/>
              </w:rPr>
            </w:pPr>
            <w:r w:rsidRPr="00263FCD">
              <w:rPr>
                <w:rFonts w:ascii="Arial" w:hAnsi="Arial" w:cs="Arial"/>
                <w:b/>
                <w:sz w:val="24"/>
                <w:szCs w:val="24"/>
              </w:rPr>
              <w:t>Value</w:t>
            </w:r>
          </w:p>
        </w:tc>
      </w:tr>
      <w:tr w:rsidR="00350F0E" w14:paraId="53909301" w14:textId="77777777" w:rsidTr="00B84D5B">
        <w:trPr>
          <w:trHeight w:val="268"/>
          <w:jc w:val="center"/>
        </w:trPr>
        <w:tc>
          <w:tcPr>
            <w:tcW w:w="6444" w:type="dxa"/>
          </w:tcPr>
          <w:p w14:paraId="1E33E2C2" w14:textId="77777777" w:rsidR="00350F0E" w:rsidRPr="00C71903" w:rsidRDefault="00350F0E" w:rsidP="00B84D5B">
            <w:pPr>
              <w:rPr>
                <w:rFonts w:ascii="Arial" w:hAnsi="Arial" w:cs="Arial"/>
                <w:color w:val="000000"/>
                <w:sz w:val="24"/>
                <w:szCs w:val="24"/>
              </w:rPr>
            </w:pPr>
            <w:r>
              <w:rPr>
                <w:rFonts w:ascii="Arial" w:hAnsi="Arial" w:cs="Arial"/>
                <w:color w:val="000000"/>
                <w:sz w:val="24"/>
                <w:szCs w:val="24"/>
              </w:rPr>
              <w:t>P</w:t>
            </w:r>
            <w:r w:rsidRPr="00C71903">
              <w:rPr>
                <w:rFonts w:ascii="Arial" w:hAnsi="Arial" w:cs="Arial"/>
                <w:color w:val="000000"/>
                <w:sz w:val="24"/>
                <w:szCs w:val="24"/>
              </w:rPr>
              <w:t>ercent land area assumed covered by PV fields</w:t>
            </w:r>
          </w:p>
        </w:tc>
        <w:tc>
          <w:tcPr>
            <w:tcW w:w="2380" w:type="dxa"/>
          </w:tcPr>
          <w:p w14:paraId="478EFD19" w14:textId="77777777" w:rsidR="00350F0E" w:rsidRPr="00C71903" w:rsidRDefault="00350F0E" w:rsidP="00B84D5B">
            <w:pPr>
              <w:autoSpaceDE w:val="0"/>
              <w:autoSpaceDN w:val="0"/>
              <w:adjustRightInd w:val="0"/>
              <w:rPr>
                <w:rFonts w:ascii="Arial" w:hAnsi="Arial" w:cs="Arial"/>
                <w:sz w:val="24"/>
                <w:szCs w:val="24"/>
              </w:rPr>
            </w:pPr>
            <w:r w:rsidRPr="00C71903">
              <w:rPr>
                <w:rFonts w:ascii="Arial" w:hAnsi="Arial" w:cs="Arial"/>
                <w:sz w:val="24"/>
                <w:szCs w:val="24"/>
              </w:rPr>
              <w:t>1</w:t>
            </w:r>
            <w:r>
              <w:rPr>
                <w:rFonts w:ascii="Arial" w:hAnsi="Arial" w:cs="Arial"/>
                <w:sz w:val="24"/>
                <w:szCs w:val="24"/>
              </w:rPr>
              <w:t>5</w:t>
            </w:r>
            <w:r w:rsidRPr="00C71903">
              <w:rPr>
                <w:rFonts w:ascii="Arial" w:hAnsi="Arial" w:cs="Arial"/>
                <w:sz w:val="24"/>
                <w:szCs w:val="24"/>
              </w:rPr>
              <w:t>%</w:t>
            </w:r>
          </w:p>
        </w:tc>
      </w:tr>
      <w:tr w:rsidR="00350F0E" w:rsidRPr="00DD54AB" w14:paraId="72FB9383" w14:textId="77777777" w:rsidTr="00B84D5B">
        <w:trPr>
          <w:trHeight w:val="268"/>
          <w:jc w:val="center"/>
        </w:trPr>
        <w:tc>
          <w:tcPr>
            <w:tcW w:w="6444" w:type="dxa"/>
          </w:tcPr>
          <w:p w14:paraId="6C646EEB" w14:textId="77777777" w:rsidR="00350F0E" w:rsidRPr="00DD54AB" w:rsidRDefault="00350F0E" w:rsidP="00B84D5B">
            <w:pPr>
              <w:rPr>
                <w:rFonts w:ascii="Arial" w:hAnsi="Arial" w:cs="Arial"/>
                <w:sz w:val="24"/>
                <w:szCs w:val="24"/>
              </w:rPr>
            </w:pPr>
            <w:r w:rsidRPr="00DD54AB">
              <w:rPr>
                <w:rFonts w:ascii="Arial" w:hAnsi="Arial" w:cs="Arial"/>
                <w:sz w:val="24"/>
                <w:szCs w:val="24"/>
              </w:rPr>
              <w:t>A</w:t>
            </w:r>
            <w:r>
              <w:rPr>
                <w:rFonts w:ascii="Arial" w:hAnsi="Arial" w:cs="Arial"/>
                <w:sz w:val="24"/>
                <w:szCs w:val="24"/>
              </w:rPr>
              <w:t>rea of PV farm (km</w:t>
            </w:r>
            <w:r w:rsidRPr="00576B9D">
              <w:rPr>
                <w:rFonts w:ascii="Arial" w:hAnsi="Arial" w:cs="Arial"/>
                <w:sz w:val="24"/>
                <w:szCs w:val="24"/>
                <w:vertAlign w:val="superscript"/>
              </w:rPr>
              <w:t>2</w:t>
            </w:r>
            <w:r w:rsidRPr="00DD54AB">
              <w:rPr>
                <w:rFonts w:ascii="Arial" w:hAnsi="Arial" w:cs="Arial"/>
                <w:sz w:val="24"/>
                <w:szCs w:val="24"/>
              </w:rPr>
              <w:t>)</w:t>
            </w:r>
          </w:p>
        </w:tc>
        <w:tc>
          <w:tcPr>
            <w:tcW w:w="2380" w:type="dxa"/>
          </w:tcPr>
          <w:p w14:paraId="64001A3D" w14:textId="77777777" w:rsidR="00350F0E" w:rsidRPr="007340F4" w:rsidRDefault="00350F0E" w:rsidP="00B84D5B">
            <w:pPr>
              <w:rPr>
                <w:rFonts w:ascii="Arial" w:hAnsi="Arial" w:cs="Arial"/>
                <w:bCs/>
                <w:sz w:val="24"/>
                <w:szCs w:val="24"/>
              </w:rPr>
            </w:pPr>
            <w:r w:rsidRPr="007340F4">
              <w:rPr>
                <w:rFonts w:ascii="Arial" w:hAnsi="Arial" w:cs="Arial"/>
                <w:bCs/>
                <w:sz w:val="24"/>
                <w:szCs w:val="24"/>
              </w:rPr>
              <w:t>14</w:t>
            </w:r>
            <w:r>
              <w:rPr>
                <w:rFonts w:ascii="Arial" w:hAnsi="Arial" w:cs="Arial"/>
                <w:bCs/>
                <w:sz w:val="24"/>
                <w:szCs w:val="24"/>
              </w:rPr>
              <w:t>,</w:t>
            </w:r>
            <w:r w:rsidRPr="007340F4">
              <w:rPr>
                <w:rFonts w:ascii="Arial" w:hAnsi="Arial" w:cs="Arial"/>
                <w:bCs/>
                <w:sz w:val="24"/>
                <w:szCs w:val="24"/>
              </w:rPr>
              <w:t>020</w:t>
            </w:r>
          </w:p>
        </w:tc>
      </w:tr>
      <w:tr w:rsidR="00350F0E" w:rsidRPr="00DD54AB" w14:paraId="6FE2EBB5" w14:textId="77777777" w:rsidTr="00B84D5B">
        <w:trPr>
          <w:trHeight w:val="268"/>
          <w:jc w:val="center"/>
        </w:trPr>
        <w:tc>
          <w:tcPr>
            <w:tcW w:w="6444" w:type="dxa"/>
          </w:tcPr>
          <w:p w14:paraId="3857045F" w14:textId="77777777" w:rsidR="00350F0E" w:rsidRPr="00DD54AB" w:rsidRDefault="00350F0E" w:rsidP="00B84D5B">
            <w:pPr>
              <w:rPr>
                <w:rFonts w:ascii="Arial" w:hAnsi="Arial" w:cs="Arial"/>
                <w:sz w:val="24"/>
                <w:szCs w:val="24"/>
              </w:rPr>
            </w:pPr>
            <w:r>
              <w:rPr>
                <w:rFonts w:ascii="Arial" w:hAnsi="Arial" w:cs="Arial"/>
                <w:sz w:val="24"/>
                <w:szCs w:val="24"/>
              </w:rPr>
              <w:t xml:space="preserve">                                                                </w:t>
            </w:r>
            <w:r w:rsidRPr="00DD54AB">
              <w:rPr>
                <w:rFonts w:ascii="Arial" w:hAnsi="Arial" w:cs="Arial"/>
                <w:sz w:val="24"/>
                <w:szCs w:val="24"/>
              </w:rPr>
              <w:t>(Square miles)</w:t>
            </w:r>
          </w:p>
        </w:tc>
        <w:tc>
          <w:tcPr>
            <w:tcW w:w="2380" w:type="dxa"/>
          </w:tcPr>
          <w:p w14:paraId="7D4F8D0B" w14:textId="77777777" w:rsidR="00350F0E" w:rsidRPr="007340F4" w:rsidRDefault="00350F0E" w:rsidP="00B84D5B">
            <w:pPr>
              <w:rPr>
                <w:rFonts w:ascii="Arial" w:hAnsi="Arial" w:cs="Arial"/>
                <w:bCs/>
                <w:sz w:val="24"/>
                <w:szCs w:val="24"/>
              </w:rPr>
            </w:pPr>
            <w:r w:rsidRPr="007340F4">
              <w:rPr>
                <w:rFonts w:ascii="Arial" w:hAnsi="Arial" w:cs="Arial"/>
                <w:bCs/>
                <w:sz w:val="24"/>
                <w:szCs w:val="24"/>
              </w:rPr>
              <w:t xml:space="preserve">5,477 </w:t>
            </w:r>
          </w:p>
        </w:tc>
      </w:tr>
      <w:tr w:rsidR="00350F0E" w:rsidRPr="00DD54AB" w14:paraId="225C7530" w14:textId="77777777" w:rsidTr="00B84D5B">
        <w:trPr>
          <w:trHeight w:val="268"/>
          <w:jc w:val="center"/>
        </w:trPr>
        <w:tc>
          <w:tcPr>
            <w:tcW w:w="6444" w:type="dxa"/>
          </w:tcPr>
          <w:p w14:paraId="6F7983C0" w14:textId="77777777" w:rsidR="00350F0E" w:rsidRPr="00DD54AB" w:rsidRDefault="00350F0E" w:rsidP="00B84D5B">
            <w:pPr>
              <w:rPr>
                <w:rFonts w:ascii="Arial" w:hAnsi="Arial" w:cs="Arial"/>
                <w:sz w:val="24"/>
                <w:szCs w:val="24"/>
              </w:rPr>
            </w:pPr>
            <w:r>
              <w:rPr>
                <w:rFonts w:ascii="Arial" w:hAnsi="Arial" w:cs="Arial"/>
                <w:sz w:val="24"/>
                <w:szCs w:val="24"/>
              </w:rPr>
              <w:t xml:space="preserve">                                            </w:t>
            </w:r>
            <w:r w:rsidRPr="00DD54AB">
              <w:rPr>
                <w:rFonts w:ascii="Arial" w:hAnsi="Arial" w:cs="Arial"/>
                <w:sz w:val="24"/>
                <w:szCs w:val="24"/>
              </w:rPr>
              <w:t>Square size (miles x miles)</w:t>
            </w:r>
          </w:p>
        </w:tc>
        <w:tc>
          <w:tcPr>
            <w:tcW w:w="2380" w:type="dxa"/>
          </w:tcPr>
          <w:p w14:paraId="23C0467A" w14:textId="77777777" w:rsidR="00350F0E" w:rsidRPr="00DD54AB" w:rsidRDefault="00350F0E" w:rsidP="00B84D5B">
            <w:pPr>
              <w:autoSpaceDE w:val="0"/>
              <w:autoSpaceDN w:val="0"/>
              <w:adjustRightInd w:val="0"/>
              <w:rPr>
                <w:rFonts w:ascii="Arial" w:hAnsi="Arial" w:cs="Arial"/>
                <w:sz w:val="24"/>
                <w:szCs w:val="24"/>
              </w:rPr>
            </w:pPr>
            <w:r w:rsidRPr="00DD54AB">
              <w:rPr>
                <w:rFonts w:ascii="Arial" w:hAnsi="Arial" w:cs="Arial"/>
                <w:sz w:val="24"/>
                <w:szCs w:val="24"/>
              </w:rPr>
              <w:t>74</w:t>
            </w:r>
          </w:p>
        </w:tc>
      </w:tr>
      <w:tr w:rsidR="000B0E22" w14:paraId="6D164B67" w14:textId="77777777" w:rsidTr="00B84D5B">
        <w:trPr>
          <w:trHeight w:val="268"/>
          <w:jc w:val="center"/>
        </w:trPr>
        <w:tc>
          <w:tcPr>
            <w:tcW w:w="6444" w:type="dxa"/>
          </w:tcPr>
          <w:p w14:paraId="5008751F" w14:textId="0C1B00F1" w:rsidR="000B0E22" w:rsidRPr="00C71903" w:rsidRDefault="000B0E22" w:rsidP="00B84D5B">
            <w:pPr>
              <w:rPr>
                <w:rFonts w:ascii="Arial" w:hAnsi="Arial" w:cs="Arial"/>
                <w:color w:val="000000"/>
                <w:sz w:val="24"/>
                <w:szCs w:val="24"/>
              </w:rPr>
            </w:pPr>
            <w:ins w:id="270" w:author="Alexander Slocum" w:date="2014-04-06T09:59:00Z">
              <w:r>
                <w:rPr>
                  <w:rFonts w:ascii="Arial" w:hAnsi="Arial" w:cs="Arial"/>
                  <w:color w:val="000000"/>
                  <w:sz w:val="24"/>
                  <w:szCs w:val="24"/>
                </w:rPr>
                <w:t>D</w:t>
              </w:r>
              <w:r w:rsidRPr="00C71903">
                <w:rPr>
                  <w:rFonts w:ascii="Arial" w:hAnsi="Arial" w:cs="Arial"/>
                  <w:color w:val="000000"/>
                  <w:sz w:val="24"/>
                  <w:szCs w:val="24"/>
                </w:rPr>
                <w:t>ensity of coverage on land designated for PV fields</w:t>
              </w:r>
            </w:ins>
            <w:del w:id="271" w:author="Alexander Slocum" w:date="2014-04-06T09:59:00Z">
              <w:r w:rsidDel="00413366">
                <w:rPr>
                  <w:rFonts w:ascii="Arial" w:hAnsi="Arial" w:cs="Arial"/>
                  <w:color w:val="000000"/>
                  <w:sz w:val="24"/>
                  <w:szCs w:val="24"/>
                </w:rPr>
                <w:delText>N</w:delText>
              </w:r>
              <w:r w:rsidRPr="00C71903" w:rsidDel="00413366">
                <w:rPr>
                  <w:rFonts w:ascii="Arial" w:hAnsi="Arial" w:cs="Arial"/>
                  <w:color w:val="000000"/>
                  <w:sz w:val="24"/>
                  <w:szCs w:val="24"/>
                </w:rPr>
                <w:delText>umber of solar panels to be built for land area</w:delText>
              </w:r>
            </w:del>
          </w:p>
        </w:tc>
        <w:tc>
          <w:tcPr>
            <w:tcW w:w="2380" w:type="dxa"/>
          </w:tcPr>
          <w:p w14:paraId="6F82196D" w14:textId="3C3C6714" w:rsidR="000B0E22" w:rsidRPr="00C71903" w:rsidRDefault="000B0E22" w:rsidP="000B0E22">
            <w:pPr>
              <w:autoSpaceDE w:val="0"/>
              <w:autoSpaceDN w:val="0"/>
              <w:adjustRightInd w:val="0"/>
              <w:rPr>
                <w:rFonts w:ascii="Arial" w:hAnsi="Arial" w:cs="Arial"/>
                <w:sz w:val="24"/>
                <w:szCs w:val="24"/>
              </w:rPr>
            </w:pPr>
            <w:ins w:id="272" w:author="Alexander Slocum" w:date="2014-04-06T09:59:00Z">
              <w:r w:rsidRPr="00C71903">
                <w:rPr>
                  <w:rFonts w:ascii="Arial" w:hAnsi="Arial" w:cs="Arial"/>
                  <w:sz w:val="24"/>
                  <w:szCs w:val="24"/>
                </w:rPr>
                <w:t>30%</w:t>
              </w:r>
            </w:ins>
            <w:del w:id="273" w:author="Alexander Slocum" w:date="2014-04-06T09:59:00Z">
              <w:r w:rsidDel="00413366">
                <w:rPr>
                  <w:rFonts w:ascii="Arial" w:hAnsi="Arial" w:cs="Arial"/>
                  <w:sz w:val="24"/>
                  <w:szCs w:val="24"/>
                </w:rPr>
                <w:delText xml:space="preserve">Depends </w:delText>
              </w:r>
              <w:r w:rsidDel="000B0E22">
                <w:rPr>
                  <w:rFonts w:ascii="Arial" w:hAnsi="Arial" w:cs="Arial"/>
                  <w:sz w:val="24"/>
                  <w:szCs w:val="24"/>
                </w:rPr>
                <w:delText xml:space="preserve">of </w:delText>
              </w:r>
              <w:r w:rsidDel="00413366">
                <w:rPr>
                  <w:rFonts w:ascii="Arial" w:hAnsi="Arial" w:cs="Arial"/>
                  <w:sz w:val="24"/>
                  <w:szCs w:val="24"/>
                </w:rPr>
                <w:delText>Size</w:delText>
              </w:r>
            </w:del>
          </w:p>
        </w:tc>
      </w:tr>
      <w:tr w:rsidR="000B0E22" w14:paraId="38201484" w14:textId="77777777" w:rsidTr="00B84D5B">
        <w:trPr>
          <w:trHeight w:val="268"/>
          <w:jc w:val="center"/>
        </w:trPr>
        <w:tc>
          <w:tcPr>
            <w:tcW w:w="6444" w:type="dxa"/>
          </w:tcPr>
          <w:p w14:paraId="0B57A256" w14:textId="67CB9A8F" w:rsidR="000B0E22" w:rsidRPr="00C71903" w:rsidRDefault="000B0E22" w:rsidP="00B84D5B">
            <w:pPr>
              <w:rPr>
                <w:rFonts w:ascii="Arial" w:hAnsi="Arial" w:cs="Arial"/>
                <w:color w:val="000000"/>
                <w:sz w:val="24"/>
                <w:szCs w:val="24"/>
              </w:rPr>
            </w:pPr>
            <w:ins w:id="274" w:author="Alexander Slocum" w:date="2014-04-06T09:59:00Z">
              <w:r>
                <w:rPr>
                  <w:rFonts w:ascii="Arial" w:hAnsi="Arial" w:cs="Arial"/>
                  <w:color w:val="000000"/>
                  <w:sz w:val="24"/>
                  <w:szCs w:val="24"/>
                </w:rPr>
                <w:t>Area of PV cells (m</w:t>
              </w:r>
              <w:r w:rsidRPr="002A0A9D">
                <w:rPr>
                  <w:rFonts w:ascii="Arial" w:hAnsi="Arial" w:cs="Arial"/>
                  <w:color w:val="000000"/>
                  <w:sz w:val="24"/>
                  <w:szCs w:val="24"/>
                  <w:vertAlign w:val="superscript"/>
                </w:rPr>
                <w:t>2</w:t>
              </w:r>
              <w:r w:rsidRPr="00C71903">
                <w:rPr>
                  <w:rFonts w:ascii="Arial" w:hAnsi="Arial" w:cs="Arial"/>
                  <w:color w:val="000000"/>
                  <w:sz w:val="24"/>
                  <w:szCs w:val="24"/>
                </w:rPr>
                <w:t>)</w:t>
              </w:r>
            </w:ins>
            <w:del w:id="275" w:author="Alexander Slocum" w:date="2014-04-06T09:59:00Z">
              <w:r w:rsidDel="00413366">
                <w:rPr>
                  <w:rFonts w:ascii="Arial" w:hAnsi="Arial" w:cs="Arial"/>
                  <w:color w:val="000000"/>
                  <w:sz w:val="24"/>
                  <w:szCs w:val="24"/>
                </w:rPr>
                <w:delText>D</w:delText>
              </w:r>
              <w:r w:rsidRPr="00C71903" w:rsidDel="00413366">
                <w:rPr>
                  <w:rFonts w:ascii="Arial" w:hAnsi="Arial" w:cs="Arial"/>
                  <w:color w:val="000000"/>
                  <w:sz w:val="24"/>
                  <w:szCs w:val="24"/>
                </w:rPr>
                <w:delText>ensity of coverage on land designated for PV fields</w:delText>
              </w:r>
            </w:del>
          </w:p>
        </w:tc>
        <w:tc>
          <w:tcPr>
            <w:tcW w:w="2380" w:type="dxa"/>
          </w:tcPr>
          <w:p w14:paraId="3BFB70B8" w14:textId="481D11D6" w:rsidR="000B0E22" w:rsidRPr="00C71903" w:rsidRDefault="000B0E22" w:rsidP="00B84D5B">
            <w:pPr>
              <w:autoSpaceDE w:val="0"/>
              <w:autoSpaceDN w:val="0"/>
              <w:adjustRightInd w:val="0"/>
              <w:rPr>
                <w:rFonts w:ascii="Arial" w:hAnsi="Arial" w:cs="Arial"/>
                <w:sz w:val="24"/>
                <w:szCs w:val="24"/>
              </w:rPr>
            </w:pPr>
            <w:ins w:id="276" w:author="Alexander Slocum" w:date="2014-04-06T09:59:00Z">
              <w:r>
                <w:rPr>
                  <w:rFonts w:ascii="Arial" w:hAnsi="Arial" w:cs="Arial"/>
                  <w:sz w:val="24"/>
                  <w:szCs w:val="24"/>
                </w:rPr>
                <w:t>6</w:t>
              </w:r>
              <w:r w:rsidRPr="00C71903">
                <w:rPr>
                  <w:rFonts w:ascii="Arial" w:hAnsi="Arial" w:cs="Arial"/>
                  <w:sz w:val="24"/>
                  <w:szCs w:val="24"/>
                </w:rPr>
                <w:t>,</w:t>
              </w:r>
              <w:r>
                <w:rPr>
                  <w:rFonts w:ascii="Arial" w:hAnsi="Arial" w:cs="Arial"/>
                  <w:sz w:val="24"/>
                  <w:szCs w:val="24"/>
                </w:rPr>
                <w:t>309</w:t>
              </w:r>
              <w:r w:rsidRPr="00C71903">
                <w:rPr>
                  <w:rFonts w:ascii="Arial" w:hAnsi="Arial" w:cs="Arial"/>
                  <w:sz w:val="24"/>
                  <w:szCs w:val="24"/>
                </w:rPr>
                <w:t>,000,000</w:t>
              </w:r>
            </w:ins>
            <w:del w:id="277" w:author="Alexander Slocum" w:date="2014-04-06T09:59:00Z">
              <w:r w:rsidRPr="00C71903" w:rsidDel="00413366">
                <w:rPr>
                  <w:rFonts w:ascii="Arial" w:hAnsi="Arial" w:cs="Arial"/>
                  <w:sz w:val="24"/>
                  <w:szCs w:val="24"/>
                </w:rPr>
                <w:delText>30%</w:delText>
              </w:r>
            </w:del>
          </w:p>
        </w:tc>
      </w:tr>
      <w:tr w:rsidR="000B0E22" w14:paraId="75F55CEA" w14:textId="77777777" w:rsidTr="00B84D5B">
        <w:trPr>
          <w:trHeight w:val="268"/>
          <w:jc w:val="center"/>
        </w:trPr>
        <w:tc>
          <w:tcPr>
            <w:tcW w:w="6444" w:type="dxa"/>
          </w:tcPr>
          <w:p w14:paraId="41BFE558" w14:textId="0CB969E3" w:rsidR="000B0E22" w:rsidRPr="00C71903" w:rsidRDefault="000B0E22" w:rsidP="00B84D5B">
            <w:pPr>
              <w:rPr>
                <w:rFonts w:ascii="Arial" w:hAnsi="Arial" w:cs="Arial"/>
                <w:color w:val="000000"/>
                <w:sz w:val="24"/>
                <w:szCs w:val="24"/>
              </w:rPr>
            </w:pPr>
            <w:ins w:id="278" w:author="Alexander Slocum" w:date="2014-04-06T09:59:00Z">
              <w:r>
                <w:rPr>
                  <w:rFonts w:ascii="Arial" w:hAnsi="Arial" w:cs="Arial"/>
                  <w:color w:val="000000"/>
                  <w:sz w:val="24"/>
                  <w:szCs w:val="24"/>
                </w:rPr>
                <w:t>P</w:t>
              </w:r>
              <w:r w:rsidRPr="00C71903">
                <w:rPr>
                  <w:rFonts w:ascii="Arial" w:hAnsi="Arial" w:cs="Arial"/>
                  <w:color w:val="000000"/>
                  <w:sz w:val="24"/>
                  <w:szCs w:val="24"/>
                </w:rPr>
                <w:t>V cell efficiency</w:t>
              </w:r>
            </w:ins>
            <w:del w:id="279" w:author="Alexander Slocum" w:date="2014-04-06T09:59:00Z">
              <w:r w:rsidDel="00413366">
                <w:rPr>
                  <w:rFonts w:ascii="Arial" w:hAnsi="Arial" w:cs="Arial"/>
                  <w:color w:val="000000"/>
                  <w:sz w:val="24"/>
                  <w:szCs w:val="24"/>
                </w:rPr>
                <w:delText>Area of PV cells (m</w:delText>
              </w:r>
              <w:r w:rsidRPr="002A0A9D" w:rsidDel="00413366">
                <w:rPr>
                  <w:rFonts w:ascii="Arial" w:hAnsi="Arial" w:cs="Arial"/>
                  <w:color w:val="000000"/>
                  <w:sz w:val="24"/>
                  <w:szCs w:val="24"/>
                  <w:vertAlign w:val="superscript"/>
                </w:rPr>
                <w:delText>2</w:delText>
              </w:r>
              <w:r w:rsidRPr="00C71903" w:rsidDel="00413366">
                <w:rPr>
                  <w:rFonts w:ascii="Arial" w:hAnsi="Arial" w:cs="Arial"/>
                  <w:color w:val="000000"/>
                  <w:sz w:val="24"/>
                  <w:szCs w:val="24"/>
                </w:rPr>
                <w:delText>)</w:delText>
              </w:r>
            </w:del>
          </w:p>
        </w:tc>
        <w:tc>
          <w:tcPr>
            <w:tcW w:w="2380" w:type="dxa"/>
          </w:tcPr>
          <w:p w14:paraId="79CE2F31" w14:textId="2A2420D7" w:rsidR="000B0E22" w:rsidRPr="00C71903" w:rsidRDefault="000B0E22" w:rsidP="00B84D5B">
            <w:pPr>
              <w:autoSpaceDE w:val="0"/>
              <w:autoSpaceDN w:val="0"/>
              <w:adjustRightInd w:val="0"/>
              <w:rPr>
                <w:rFonts w:ascii="Arial" w:hAnsi="Arial" w:cs="Arial"/>
                <w:sz w:val="24"/>
                <w:szCs w:val="24"/>
              </w:rPr>
            </w:pPr>
            <w:ins w:id="280" w:author="Alexander Slocum" w:date="2014-04-06T09:59:00Z">
              <w:r w:rsidRPr="00C71903">
                <w:rPr>
                  <w:rFonts w:ascii="Arial" w:hAnsi="Arial" w:cs="Arial"/>
                  <w:sz w:val="24"/>
                  <w:szCs w:val="24"/>
                </w:rPr>
                <w:t>15%</w:t>
              </w:r>
            </w:ins>
            <w:del w:id="281" w:author="Alexander Slocum" w:date="2014-04-06T09:59:00Z">
              <w:r w:rsidDel="00413366">
                <w:rPr>
                  <w:rFonts w:ascii="Arial" w:hAnsi="Arial" w:cs="Arial"/>
                  <w:sz w:val="24"/>
                  <w:szCs w:val="24"/>
                </w:rPr>
                <w:delText>6</w:delText>
              </w:r>
              <w:r w:rsidRPr="00C71903" w:rsidDel="00413366">
                <w:rPr>
                  <w:rFonts w:ascii="Arial" w:hAnsi="Arial" w:cs="Arial"/>
                  <w:sz w:val="24"/>
                  <w:szCs w:val="24"/>
                </w:rPr>
                <w:delText>,</w:delText>
              </w:r>
              <w:r w:rsidDel="00413366">
                <w:rPr>
                  <w:rFonts w:ascii="Arial" w:hAnsi="Arial" w:cs="Arial"/>
                  <w:sz w:val="24"/>
                  <w:szCs w:val="24"/>
                </w:rPr>
                <w:delText>309</w:delText>
              </w:r>
              <w:r w:rsidRPr="00C71903" w:rsidDel="00413366">
                <w:rPr>
                  <w:rFonts w:ascii="Arial" w:hAnsi="Arial" w:cs="Arial"/>
                  <w:sz w:val="24"/>
                  <w:szCs w:val="24"/>
                </w:rPr>
                <w:delText>,000,000</w:delText>
              </w:r>
            </w:del>
          </w:p>
        </w:tc>
      </w:tr>
      <w:tr w:rsidR="000B0E22" w14:paraId="1FA27E43" w14:textId="77777777" w:rsidTr="00B84D5B">
        <w:trPr>
          <w:trHeight w:val="268"/>
          <w:jc w:val="center"/>
        </w:trPr>
        <w:tc>
          <w:tcPr>
            <w:tcW w:w="6444" w:type="dxa"/>
          </w:tcPr>
          <w:p w14:paraId="60FA6F6C" w14:textId="7050957F" w:rsidR="000B0E22" w:rsidRPr="00C71903" w:rsidRDefault="000B0E22" w:rsidP="00B84D5B">
            <w:pPr>
              <w:rPr>
                <w:rFonts w:ascii="Arial" w:hAnsi="Arial" w:cs="Arial"/>
                <w:color w:val="000000"/>
                <w:sz w:val="24"/>
                <w:szCs w:val="24"/>
              </w:rPr>
            </w:pPr>
            <w:ins w:id="282" w:author="Alexander Slocum" w:date="2014-04-06T09:59:00Z">
              <w:r>
                <w:rPr>
                  <w:rFonts w:ascii="Arial" w:hAnsi="Arial" w:cs="Arial"/>
                  <w:color w:val="000000"/>
                  <w:sz w:val="24"/>
                  <w:szCs w:val="24"/>
                </w:rPr>
                <w:t>A</w:t>
              </w:r>
              <w:r w:rsidRPr="00C71903">
                <w:rPr>
                  <w:rFonts w:ascii="Arial" w:hAnsi="Arial" w:cs="Arial"/>
                  <w:color w:val="000000"/>
                  <w:sz w:val="24"/>
                  <w:szCs w:val="24"/>
                </w:rPr>
                <w:t>verage 24/7 solar insolation April (Wh/m</w:t>
              </w:r>
              <w:r w:rsidRPr="002A0A9D">
                <w:rPr>
                  <w:rFonts w:ascii="Arial" w:hAnsi="Arial" w:cs="Arial"/>
                  <w:color w:val="000000"/>
                  <w:sz w:val="24"/>
                  <w:szCs w:val="24"/>
                  <w:vertAlign w:val="superscript"/>
                </w:rPr>
                <w:t>2</w:t>
              </w:r>
              <w:r w:rsidRPr="00C71903">
                <w:rPr>
                  <w:rFonts w:ascii="Arial" w:hAnsi="Arial" w:cs="Arial"/>
                  <w:color w:val="000000"/>
                  <w:sz w:val="24"/>
                  <w:szCs w:val="24"/>
                </w:rPr>
                <w:t>/day)</w:t>
              </w:r>
            </w:ins>
            <w:del w:id="283" w:author="Alexander Slocum" w:date="2014-04-06T09:59:00Z">
              <w:r w:rsidDel="00413366">
                <w:rPr>
                  <w:rFonts w:ascii="Arial" w:hAnsi="Arial" w:cs="Arial"/>
                  <w:color w:val="000000"/>
                  <w:sz w:val="24"/>
                  <w:szCs w:val="24"/>
                </w:rPr>
                <w:delText>P</w:delText>
              </w:r>
              <w:r w:rsidRPr="00C71903" w:rsidDel="00413366">
                <w:rPr>
                  <w:rFonts w:ascii="Arial" w:hAnsi="Arial" w:cs="Arial"/>
                  <w:color w:val="000000"/>
                  <w:sz w:val="24"/>
                  <w:szCs w:val="24"/>
                </w:rPr>
                <w:delText>V cell efficiency</w:delText>
              </w:r>
            </w:del>
          </w:p>
        </w:tc>
        <w:tc>
          <w:tcPr>
            <w:tcW w:w="2380" w:type="dxa"/>
          </w:tcPr>
          <w:p w14:paraId="02916A2A" w14:textId="5E841987" w:rsidR="000B0E22" w:rsidRPr="00C71903" w:rsidRDefault="000B0E22" w:rsidP="00B84D5B">
            <w:pPr>
              <w:autoSpaceDE w:val="0"/>
              <w:autoSpaceDN w:val="0"/>
              <w:adjustRightInd w:val="0"/>
              <w:rPr>
                <w:rFonts w:ascii="Arial" w:hAnsi="Arial" w:cs="Arial"/>
                <w:sz w:val="24"/>
                <w:szCs w:val="24"/>
              </w:rPr>
            </w:pPr>
            <w:del w:id="284" w:author="Alexander Slocum" w:date="2014-04-06T09:59:00Z">
              <w:r w:rsidRPr="00C71903" w:rsidDel="00413366">
                <w:rPr>
                  <w:rFonts w:ascii="Arial" w:hAnsi="Arial" w:cs="Arial"/>
                  <w:sz w:val="24"/>
                  <w:szCs w:val="24"/>
                </w:rPr>
                <w:delText>15%</w:delText>
              </w:r>
            </w:del>
          </w:p>
        </w:tc>
      </w:tr>
      <w:tr w:rsidR="000B0E22" w14:paraId="6A7CC0E0" w14:textId="77777777" w:rsidTr="00B84D5B">
        <w:trPr>
          <w:trHeight w:val="268"/>
          <w:jc w:val="center"/>
        </w:trPr>
        <w:tc>
          <w:tcPr>
            <w:tcW w:w="6444" w:type="dxa"/>
          </w:tcPr>
          <w:p w14:paraId="37D2A23D" w14:textId="6FEAF949" w:rsidR="000B0E22" w:rsidRPr="00C71903" w:rsidRDefault="000B0E22" w:rsidP="00B84D5B">
            <w:pPr>
              <w:rPr>
                <w:rFonts w:ascii="Arial" w:hAnsi="Arial" w:cs="Arial"/>
                <w:color w:val="000000"/>
                <w:sz w:val="24"/>
                <w:szCs w:val="24"/>
              </w:rPr>
            </w:pPr>
            <w:ins w:id="285" w:author="Alexander Slocum" w:date="2014-04-06T09:59:00Z">
              <w:r>
                <w:rPr>
                  <w:rFonts w:ascii="Arial" w:hAnsi="Arial" w:cs="Arial"/>
                  <w:sz w:val="24"/>
                  <w:szCs w:val="24"/>
                </w:rPr>
                <w:t xml:space="preserve">                                                                               </w:t>
              </w:r>
              <w:r w:rsidRPr="00C71903">
                <w:rPr>
                  <w:rFonts w:ascii="Arial" w:hAnsi="Arial" w:cs="Arial"/>
                  <w:sz w:val="24"/>
                  <w:szCs w:val="24"/>
                </w:rPr>
                <w:t>June</w:t>
              </w:r>
            </w:ins>
            <w:del w:id="286" w:author="Alexander Slocum" w:date="2014-04-06T09:59:00Z">
              <w:r w:rsidDel="00413366">
                <w:rPr>
                  <w:rFonts w:ascii="Arial" w:hAnsi="Arial" w:cs="Arial"/>
                  <w:color w:val="000000"/>
                  <w:sz w:val="24"/>
                  <w:szCs w:val="24"/>
                </w:rPr>
                <w:delText>A</w:delText>
              </w:r>
              <w:r w:rsidRPr="00C71903" w:rsidDel="00413366">
                <w:rPr>
                  <w:rFonts w:ascii="Arial" w:hAnsi="Arial" w:cs="Arial"/>
                  <w:color w:val="000000"/>
                  <w:sz w:val="24"/>
                  <w:szCs w:val="24"/>
                </w:rPr>
                <w:delText>verage 24/7 solar insolation April (Wh/m</w:delText>
              </w:r>
              <w:r w:rsidRPr="002A0A9D" w:rsidDel="00413366">
                <w:rPr>
                  <w:rFonts w:ascii="Arial" w:hAnsi="Arial" w:cs="Arial"/>
                  <w:color w:val="000000"/>
                  <w:sz w:val="24"/>
                  <w:szCs w:val="24"/>
                  <w:vertAlign w:val="superscript"/>
                </w:rPr>
                <w:delText>2</w:delText>
              </w:r>
              <w:r w:rsidRPr="00C71903" w:rsidDel="00413366">
                <w:rPr>
                  <w:rFonts w:ascii="Arial" w:hAnsi="Arial" w:cs="Arial"/>
                  <w:color w:val="000000"/>
                  <w:sz w:val="24"/>
                  <w:szCs w:val="24"/>
                </w:rPr>
                <w:delText>/day)</w:delText>
              </w:r>
            </w:del>
          </w:p>
        </w:tc>
        <w:tc>
          <w:tcPr>
            <w:tcW w:w="2380" w:type="dxa"/>
          </w:tcPr>
          <w:p w14:paraId="26A6DD19" w14:textId="246A613A" w:rsidR="000B0E22" w:rsidRPr="00C71903" w:rsidRDefault="000B0E22" w:rsidP="00B84D5B">
            <w:pPr>
              <w:autoSpaceDE w:val="0"/>
              <w:autoSpaceDN w:val="0"/>
              <w:adjustRightInd w:val="0"/>
              <w:rPr>
                <w:rFonts w:ascii="Arial" w:hAnsi="Arial" w:cs="Arial"/>
                <w:sz w:val="24"/>
                <w:szCs w:val="24"/>
              </w:rPr>
            </w:pPr>
            <w:ins w:id="287" w:author="Alexander Slocum" w:date="2014-04-06T09:59:00Z">
              <w:r w:rsidRPr="00C71903">
                <w:rPr>
                  <w:rFonts w:ascii="Arial" w:hAnsi="Arial" w:cs="Arial"/>
                  <w:sz w:val="24"/>
                  <w:szCs w:val="24"/>
                </w:rPr>
                <w:t>6</w:t>
              </w:r>
              <w:r>
                <w:rPr>
                  <w:rFonts w:ascii="Arial" w:hAnsi="Arial" w:cs="Arial"/>
                  <w:sz w:val="24"/>
                  <w:szCs w:val="24"/>
                </w:rPr>
                <w:t>,</w:t>
              </w:r>
              <w:r w:rsidRPr="00C71903">
                <w:rPr>
                  <w:rFonts w:ascii="Arial" w:hAnsi="Arial" w:cs="Arial"/>
                  <w:sz w:val="24"/>
                  <w:szCs w:val="24"/>
                </w:rPr>
                <w:t>250</w:t>
              </w:r>
            </w:ins>
          </w:p>
        </w:tc>
      </w:tr>
      <w:tr w:rsidR="000B0E22" w14:paraId="122BDBCB" w14:textId="77777777" w:rsidTr="00B84D5B">
        <w:trPr>
          <w:trHeight w:val="268"/>
          <w:jc w:val="center"/>
        </w:trPr>
        <w:tc>
          <w:tcPr>
            <w:tcW w:w="6444" w:type="dxa"/>
          </w:tcPr>
          <w:p w14:paraId="4F004570" w14:textId="57985DF0" w:rsidR="000B0E22" w:rsidRPr="00C71903" w:rsidRDefault="000B0E22" w:rsidP="00B84D5B">
            <w:pPr>
              <w:autoSpaceDE w:val="0"/>
              <w:autoSpaceDN w:val="0"/>
              <w:adjustRightInd w:val="0"/>
              <w:rPr>
                <w:rFonts w:ascii="Arial" w:hAnsi="Arial" w:cs="Arial"/>
                <w:sz w:val="24"/>
                <w:szCs w:val="24"/>
              </w:rPr>
            </w:pPr>
            <w:ins w:id="288" w:author="Alexander Slocum" w:date="2014-04-06T09:59:00Z">
              <w:r>
                <w:rPr>
                  <w:rFonts w:ascii="Arial" w:hAnsi="Arial" w:cs="Arial"/>
                  <w:sz w:val="24"/>
                  <w:szCs w:val="24"/>
                </w:rPr>
                <w:t xml:space="preserve">                                                                          </w:t>
              </w:r>
              <w:r w:rsidRPr="00C71903">
                <w:rPr>
                  <w:rFonts w:ascii="Arial" w:hAnsi="Arial" w:cs="Arial"/>
                  <w:sz w:val="24"/>
                  <w:szCs w:val="24"/>
                </w:rPr>
                <w:t>January</w:t>
              </w:r>
            </w:ins>
            <w:del w:id="289" w:author="Alexander Slocum" w:date="2014-04-06T09:59:00Z">
              <w:r w:rsidDel="00413366">
                <w:rPr>
                  <w:rFonts w:ascii="Arial" w:hAnsi="Arial" w:cs="Arial"/>
                  <w:sz w:val="24"/>
                  <w:szCs w:val="24"/>
                </w:rPr>
                <w:delText xml:space="preserve">                                                                               </w:delText>
              </w:r>
              <w:r w:rsidRPr="00C71903" w:rsidDel="00413366">
                <w:rPr>
                  <w:rFonts w:ascii="Arial" w:hAnsi="Arial" w:cs="Arial"/>
                  <w:sz w:val="24"/>
                  <w:szCs w:val="24"/>
                </w:rPr>
                <w:delText>June</w:delText>
              </w:r>
            </w:del>
          </w:p>
        </w:tc>
        <w:tc>
          <w:tcPr>
            <w:tcW w:w="2380" w:type="dxa"/>
          </w:tcPr>
          <w:p w14:paraId="5874C163" w14:textId="0CF6D55A" w:rsidR="000B0E22" w:rsidRPr="00C71903" w:rsidRDefault="000B0E22" w:rsidP="00B84D5B">
            <w:pPr>
              <w:autoSpaceDE w:val="0"/>
              <w:autoSpaceDN w:val="0"/>
              <w:adjustRightInd w:val="0"/>
              <w:rPr>
                <w:rFonts w:ascii="Arial" w:hAnsi="Arial" w:cs="Arial"/>
                <w:sz w:val="24"/>
                <w:szCs w:val="24"/>
              </w:rPr>
            </w:pPr>
            <w:ins w:id="290" w:author="Alexander Slocum" w:date="2014-04-06T09:59:00Z">
              <w:r w:rsidRPr="00C71903">
                <w:rPr>
                  <w:rFonts w:ascii="Arial" w:hAnsi="Arial" w:cs="Arial"/>
                  <w:sz w:val="24"/>
                  <w:szCs w:val="24"/>
                </w:rPr>
                <w:t>1</w:t>
              </w:r>
              <w:r>
                <w:rPr>
                  <w:rFonts w:ascii="Arial" w:hAnsi="Arial" w:cs="Arial"/>
                  <w:sz w:val="24"/>
                  <w:szCs w:val="24"/>
                </w:rPr>
                <w:t>,</w:t>
              </w:r>
              <w:r w:rsidRPr="00C71903">
                <w:rPr>
                  <w:rFonts w:ascii="Arial" w:hAnsi="Arial" w:cs="Arial"/>
                  <w:sz w:val="24"/>
                  <w:szCs w:val="24"/>
                </w:rPr>
                <w:t>389</w:t>
              </w:r>
            </w:ins>
            <w:del w:id="291" w:author="Alexander Slocum" w:date="2014-04-06T09:59:00Z">
              <w:r w:rsidRPr="00C71903" w:rsidDel="00413366">
                <w:rPr>
                  <w:rFonts w:ascii="Arial" w:hAnsi="Arial" w:cs="Arial"/>
                  <w:sz w:val="24"/>
                  <w:szCs w:val="24"/>
                </w:rPr>
                <w:delText>6</w:delText>
              </w:r>
              <w:r w:rsidDel="00413366">
                <w:rPr>
                  <w:rFonts w:ascii="Arial" w:hAnsi="Arial" w:cs="Arial"/>
                  <w:sz w:val="24"/>
                  <w:szCs w:val="24"/>
                </w:rPr>
                <w:delText>,</w:delText>
              </w:r>
              <w:r w:rsidRPr="00C71903" w:rsidDel="00413366">
                <w:rPr>
                  <w:rFonts w:ascii="Arial" w:hAnsi="Arial" w:cs="Arial"/>
                  <w:sz w:val="24"/>
                  <w:szCs w:val="24"/>
                </w:rPr>
                <w:delText>250</w:delText>
              </w:r>
            </w:del>
          </w:p>
        </w:tc>
      </w:tr>
      <w:tr w:rsidR="000B0E22" w14:paraId="7271D42D" w14:textId="77777777" w:rsidTr="00B84D5B">
        <w:trPr>
          <w:trHeight w:val="268"/>
          <w:jc w:val="center"/>
        </w:trPr>
        <w:tc>
          <w:tcPr>
            <w:tcW w:w="6444" w:type="dxa"/>
          </w:tcPr>
          <w:p w14:paraId="379BB2A5" w14:textId="55F6DBEE" w:rsidR="000B0E22" w:rsidRPr="00C71903" w:rsidRDefault="000B0E22" w:rsidP="00B84D5B">
            <w:pPr>
              <w:autoSpaceDE w:val="0"/>
              <w:autoSpaceDN w:val="0"/>
              <w:adjustRightInd w:val="0"/>
              <w:rPr>
                <w:rFonts w:ascii="Arial" w:hAnsi="Arial" w:cs="Arial"/>
                <w:sz w:val="24"/>
                <w:szCs w:val="24"/>
              </w:rPr>
            </w:pPr>
            <w:ins w:id="292" w:author="Alexander Slocum" w:date="2014-04-06T09:59:00Z">
              <w:r>
                <w:rPr>
                  <w:rFonts w:ascii="Arial" w:hAnsi="Arial" w:cs="Arial"/>
                  <w:color w:val="000000"/>
                  <w:sz w:val="24"/>
                  <w:szCs w:val="24"/>
                </w:rPr>
                <w:t>A</w:t>
              </w:r>
              <w:r w:rsidRPr="00C71903">
                <w:rPr>
                  <w:rFonts w:ascii="Arial" w:hAnsi="Arial" w:cs="Arial"/>
                  <w:color w:val="000000"/>
                  <w:sz w:val="24"/>
                  <w:szCs w:val="24"/>
                </w:rPr>
                <w:t>verage power (assumes 24/7 operation made possible with storage technology) (GW)</w:t>
              </w:r>
            </w:ins>
            <w:del w:id="293" w:author="Alexander Slocum" w:date="2014-04-06T09:59:00Z">
              <w:r w:rsidDel="00413366">
                <w:rPr>
                  <w:rFonts w:ascii="Arial" w:hAnsi="Arial" w:cs="Arial"/>
                  <w:sz w:val="24"/>
                  <w:szCs w:val="24"/>
                </w:rPr>
                <w:delText xml:space="preserve">                                                                          </w:delText>
              </w:r>
              <w:r w:rsidRPr="00C71903" w:rsidDel="00413366">
                <w:rPr>
                  <w:rFonts w:ascii="Arial" w:hAnsi="Arial" w:cs="Arial"/>
                  <w:sz w:val="24"/>
                  <w:szCs w:val="24"/>
                </w:rPr>
                <w:delText>January</w:delText>
              </w:r>
            </w:del>
          </w:p>
        </w:tc>
        <w:tc>
          <w:tcPr>
            <w:tcW w:w="2380" w:type="dxa"/>
          </w:tcPr>
          <w:p w14:paraId="6B212ABF" w14:textId="6469B98C" w:rsidR="000B0E22" w:rsidRPr="00C71903" w:rsidRDefault="000B0E22" w:rsidP="00B84D5B">
            <w:pPr>
              <w:autoSpaceDE w:val="0"/>
              <w:autoSpaceDN w:val="0"/>
              <w:adjustRightInd w:val="0"/>
              <w:rPr>
                <w:rFonts w:ascii="Arial" w:hAnsi="Arial" w:cs="Arial"/>
                <w:sz w:val="24"/>
                <w:szCs w:val="24"/>
              </w:rPr>
            </w:pPr>
            <w:del w:id="294" w:author="Alexander Slocum" w:date="2014-04-06T09:59:00Z">
              <w:r w:rsidRPr="00C71903" w:rsidDel="00413366">
                <w:rPr>
                  <w:rFonts w:ascii="Arial" w:hAnsi="Arial" w:cs="Arial"/>
                  <w:sz w:val="24"/>
                  <w:szCs w:val="24"/>
                </w:rPr>
                <w:delText>1</w:delText>
              </w:r>
              <w:r w:rsidDel="00413366">
                <w:rPr>
                  <w:rFonts w:ascii="Arial" w:hAnsi="Arial" w:cs="Arial"/>
                  <w:sz w:val="24"/>
                  <w:szCs w:val="24"/>
                </w:rPr>
                <w:delText>,</w:delText>
              </w:r>
              <w:r w:rsidRPr="00C71903" w:rsidDel="00413366">
                <w:rPr>
                  <w:rFonts w:ascii="Arial" w:hAnsi="Arial" w:cs="Arial"/>
                  <w:sz w:val="24"/>
                  <w:szCs w:val="24"/>
                </w:rPr>
                <w:delText>389</w:delText>
              </w:r>
            </w:del>
          </w:p>
        </w:tc>
      </w:tr>
      <w:tr w:rsidR="000B0E22" w14:paraId="3FC06720" w14:textId="77777777" w:rsidTr="00B84D5B">
        <w:trPr>
          <w:trHeight w:val="536"/>
          <w:jc w:val="center"/>
        </w:trPr>
        <w:tc>
          <w:tcPr>
            <w:tcW w:w="6444" w:type="dxa"/>
          </w:tcPr>
          <w:p w14:paraId="13E5A6AE" w14:textId="5103D97A" w:rsidR="000B0E22" w:rsidRPr="00C71903" w:rsidRDefault="000B0E22" w:rsidP="00B84D5B">
            <w:pPr>
              <w:rPr>
                <w:rFonts w:ascii="Arial" w:hAnsi="Arial" w:cs="Arial"/>
                <w:color w:val="000000"/>
                <w:sz w:val="24"/>
                <w:szCs w:val="24"/>
              </w:rPr>
            </w:pPr>
            <w:ins w:id="295" w:author="Alexander Slocum" w:date="2014-04-06T09:59:00Z">
              <w:r>
                <w:rPr>
                  <w:rFonts w:ascii="Arial" w:hAnsi="Arial" w:cs="Arial"/>
                  <w:sz w:val="24"/>
                  <w:szCs w:val="24"/>
                </w:rPr>
                <w:t xml:space="preserve">                                                                               </w:t>
              </w:r>
              <w:r w:rsidRPr="00C71903">
                <w:rPr>
                  <w:rFonts w:ascii="Arial" w:hAnsi="Arial" w:cs="Arial"/>
                  <w:sz w:val="24"/>
                  <w:szCs w:val="24"/>
                </w:rPr>
                <w:t>June</w:t>
              </w:r>
            </w:ins>
            <w:del w:id="296" w:author="Alexander Slocum" w:date="2014-04-06T09:59:00Z">
              <w:r w:rsidDel="00413366">
                <w:rPr>
                  <w:rFonts w:ascii="Arial" w:hAnsi="Arial" w:cs="Arial"/>
                  <w:color w:val="000000"/>
                  <w:sz w:val="24"/>
                  <w:szCs w:val="24"/>
                </w:rPr>
                <w:delText>A</w:delText>
              </w:r>
              <w:r w:rsidRPr="00C71903" w:rsidDel="00413366">
                <w:rPr>
                  <w:rFonts w:ascii="Arial" w:hAnsi="Arial" w:cs="Arial"/>
                  <w:color w:val="000000"/>
                  <w:sz w:val="24"/>
                  <w:szCs w:val="24"/>
                </w:rPr>
                <w:delText xml:space="preserve">verage power (assumes 24/7 operation made </w:delText>
              </w:r>
              <w:r w:rsidRPr="00C71903" w:rsidDel="00413366">
                <w:rPr>
                  <w:rFonts w:ascii="Arial" w:hAnsi="Arial" w:cs="Arial"/>
                  <w:color w:val="000000"/>
                  <w:sz w:val="24"/>
                  <w:szCs w:val="24"/>
                </w:rPr>
                <w:lastRenderedPageBreak/>
                <w:delText>possible with storage technology) (GW)</w:delText>
              </w:r>
            </w:del>
          </w:p>
        </w:tc>
        <w:tc>
          <w:tcPr>
            <w:tcW w:w="2380" w:type="dxa"/>
          </w:tcPr>
          <w:p w14:paraId="6C381D14" w14:textId="1BBAFA75" w:rsidR="000B0E22" w:rsidRPr="00C71903" w:rsidRDefault="000B0E22" w:rsidP="00B84D5B">
            <w:pPr>
              <w:autoSpaceDE w:val="0"/>
              <w:autoSpaceDN w:val="0"/>
              <w:adjustRightInd w:val="0"/>
              <w:rPr>
                <w:rFonts w:ascii="Arial" w:hAnsi="Arial" w:cs="Arial"/>
                <w:sz w:val="24"/>
                <w:szCs w:val="24"/>
              </w:rPr>
            </w:pPr>
            <w:ins w:id="297" w:author="Alexander Slocum" w:date="2014-04-06T09:59:00Z">
              <w:r w:rsidRPr="00C71903">
                <w:rPr>
                  <w:rFonts w:ascii="Arial" w:hAnsi="Arial" w:cs="Arial"/>
                  <w:sz w:val="24"/>
                  <w:szCs w:val="24"/>
                </w:rPr>
                <w:lastRenderedPageBreak/>
                <w:t>164</w:t>
              </w:r>
            </w:ins>
          </w:p>
        </w:tc>
      </w:tr>
      <w:tr w:rsidR="000B0E22" w14:paraId="3B5B0F7F" w14:textId="77777777" w:rsidTr="00B84D5B">
        <w:trPr>
          <w:trHeight w:val="283"/>
          <w:jc w:val="center"/>
        </w:trPr>
        <w:tc>
          <w:tcPr>
            <w:tcW w:w="6444" w:type="dxa"/>
          </w:tcPr>
          <w:p w14:paraId="53410EF7" w14:textId="25D4E066" w:rsidR="000B0E22" w:rsidRPr="00C71903" w:rsidRDefault="000B0E22" w:rsidP="00B84D5B">
            <w:pPr>
              <w:autoSpaceDE w:val="0"/>
              <w:autoSpaceDN w:val="0"/>
              <w:adjustRightInd w:val="0"/>
              <w:rPr>
                <w:rFonts w:ascii="Arial" w:hAnsi="Arial" w:cs="Arial"/>
                <w:sz w:val="24"/>
                <w:szCs w:val="24"/>
              </w:rPr>
            </w:pPr>
            <w:ins w:id="298" w:author="Alexander Slocum" w:date="2014-04-06T09:59:00Z">
              <w:r>
                <w:rPr>
                  <w:rFonts w:ascii="Arial" w:hAnsi="Arial" w:cs="Arial"/>
                  <w:sz w:val="24"/>
                  <w:szCs w:val="24"/>
                </w:rPr>
                <w:lastRenderedPageBreak/>
                <w:t xml:space="preserve">                                                                          </w:t>
              </w:r>
              <w:r w:rsidRPr="00C71903">
                <w:rPr>
                  <w:rFonts w:ascii="Arial" w:hAnsi="Arial" w:cs="Arial"/>
                  <w:sz w:val="24"/>
                  <w:szCs w:val="24"/>
                </w:rPr>
                <w:t>January</w:t>
              </w:r>
            </w:ins>
            <w:del w:id="299" w:author="Alexander Slocum" w:date="2014-04-06T09:59:00Z">
              <w:r w:rsidDel="00413366">
                <w:rPr>
                  <w:rFonts w:ascii="Arial" w:hAnsi="Arial" w:cs="Arial"/>
                  <w:sz w:val="24"/>
                  <w:szCs w:val="24"/>
                </w:rPr>
                <w:delText xml:space="preserve">                                                                               </w:delText>
              </w:r>
              <w:r w:rsidRPr="00C71903" w:rsidDel="00413366">
                <w:rPr>
                  <w:rFonts w:ascii="Arial" w:hAnsi="Arial" w:cs="Arial"/>
                  <w:sz w:val="24"/>
                  <w:szCs w:val="24"/>
                </w:rPr>
                <w:delText>June</w:delText>
              </w:r>
            </w:del>
          </w:p>
        </w:tc>
        <w:tc>
          <w:tcPr>
            <w:tcW w:w="2380" w:type="dxa"/>
          </w:tcPr>
          <w:p w14:paraId="01E7F97E" w14:textId="1DACCBBD" w:rsidR="000B0E22" w:rsidRPr="00C71903" w:rsidRDefault="000B0E22" w:rsidP="00B84D5B">
            <w:pPr>
              <w:autoSpaceDE w:val="0"/>
              <w:autoSpaceDN w:val="0"/>
              <w:adjustRightInd w:val="0"/>
              <w:rPr>
                <w:rFonts w:ascii="Arial" w:hAnsi="Arial" w:cs="Arial"/>
                <w:sz w:val="24"/>
                <w:szCs w:val="24"/>
              </w:rPr>
            </w:pPr>
            <w:ins w:id="300" w:author="Alexander Slocum" w:date="2014-04-06T09:59:00Z">
              <w:r w:rsidRPr="00C71903">
                <w:rPr>
                  <w:rFonts w:ascii="Arial" w:hAnsi="Arial" w:cs="Arial"/>
                  <w:sz w:val="24"/>
                  <w:szCs w:val="24"/>
                </w:rPr>
                <w:t>37</w:t>
              </w:r>
            </w:ins>
            <w:del w:id="301" w:author="Alexander Slocum" w:date="2014-04-06T09:59:00Z">
              <w:r w:rsidRPr="00C71903" w:rsidDel="00413366">
                <w:rPr>
                  <w:rFonts w:ascii="Arial" w:hAnsi="Arial" w:cs="Arial"/>
                  <w:sz w:val="24"/>
                  <w:szCs w:val="24"/>
                </w:rPr>
                <w:delText>164</w:delText>
              </w:r>
            </w:del>
          </w:p>
        </w:tc>
      </w:tr>
      <w:tr w:rsidR="000B0E22" w14:paraId="7C06D556" w14:textId="77777777" w:rsidTr="00B84D5B">
        <w:trPr>
          <w:trHeight w:val="268"/>
          <w:jc w:val="center"/>
        </w:trPr>
        <w:tc>
          <w:tcPr>
            <w:tcW w:w="6444" w:type="dxa"/>
          </w:tcPr>
          <w:p w14:paraId="2F6E41DF" w14:textId="6A0FF91C" w:rsidR="000B0E22" w:rsidRPr="00C71903" w:rsidRDefault="000B0E22" w:rsidP="00B84D5B">
            <w:pPr>
              <w:autoSpaceDE w:val="0"/>
              <w:autoSpaceDN w:val="0"/>
              <w:adjustRightInd w:val="0"/>
              <w:rPr>
                <w:rFonts w:ascii="Arial" w:hAnsi="Arial" w:cs="Arial"/>
                <w:sz w:val="24"/>
                <w:szCs w:val="24"/>
              </w:rPr>
            </w:pPr>
            <w:ins w:id="302" w:author="Alexander Slocum" w:date="2014-04-06T09:59:00Z">
              <w:r>
                <w:rPr>
                  <w:rFonts w:ascii="Arial" w:hAnsi="Arial" w:cs="Arial"/>
                  <w:sz w:val="24"/>
                  <w:szCs w:val="24"/>
                </w:rPr>
                <w:t xml:space="preserve">                                                                          </w:t>
              </w:r>
              <w:r w:rsidRPr="00C71903">
                <w:rPr>
                  <w:rFonts w:ascii="Arial" w:hAnsi="Arial" w:cs="Arial"/>
                  <w:sz w:val="24"/>
                  <w:szCs w:val="24"/>
                </w:rPr>
                <w:t>Average</w:t>
              </w:r>
            </w:ins>
            <w:del w:id="303" w:author="Alexander Slocum" w:date="2014-04-06T09:59:00Z">
              <w:r w:rsidDel="00413366">
                <w:rPr>
                  <w:rFonts w:ascii="Arial" w:hAnsi="Arial" w:cs="Arial"/>
                  <w:sz w:val="24"/>
                  <w:szCs w:val="24"/>
                </w:rPr>
                <w:delText xml:space="preserve">                                                                          </w:delText>
              </w:r>
              <w:r w:rsidRPr="00C71903" w:rsidDel="00413366">
                <w:rPr>
                  <w:rFonts w:ascii="Arial" w:hAnsi="Arial" w:cs="Arial"/>
                  <w:sz w:val="24"/>
                  <w:szCs w:val="24"/>
                </w:rPr>
                <w:delText>January</w:delText>
              </w:r>
            </w:del>
          </w:p>
        </w:tc>
        <w:tc>
          <w:tcPr>
            <w:tcW w:w="2380" w:type="dxa"/>
          </w:tcPr>
          <w:p w14:paraId="33E1E479" w14:textId="52CA6637" w:rsidR="000B0E22" w:rsidRPr="00C71903" w:rsidRDefault="000B0E22" w:rsidP="00B84D5B">
            <w:pPr>
              <w:autoSpaceDE w:val="0"/>
              <w:autoSpaceDN w:val="0"/>
              <w:adjustRightInd w:val="0"/>
              <w:rPr>
                <w:rFonts w:ascii="Arial" w:hAnsi="Arial" w:cs="Arial"/>
                <w:sz w:val="24"/>
                <w:szCs w:val="24"/>
              </w:rPr>
            </w:pPr>
            <w:ins w:id="304" w:author="Alexander Slocum" w:date="2014-04-06T09:59:00Z">
              <w:r w:rsidRPr="00C71903">
                <w:rPr>
                  <w:rFonts w:ascii="Arial" w:hAnsi="Arial" w:cs="Arial"/>
                  <w:sz w:val="24"/>
                  <w:szCs w:val="24"/>
                </w:rPr>
                <w:t>100.405</w:t>
              </w:r>
            </w:ins>
            <w:del w:id="305" w:author="Alexander Slocum" w:date="2014-04-06T09:59:00Z">
              <w:r w:rsidRPr="00C71903" w:rsidDel="00413366">
                <w:rPr>
                  <w:rFonts w:ascii="Arial" w:hAnsi="Arial" w:cs="Arial"/>
                  <w:sz w:val="24"/>
                  <w:szCs w:val="24"/>
                </w:rPr>
                <w:delText>37</w:delText>
              </w:r>
            </w:del>
          </w:p>
        </w:tc>
      </w:tr>
      <w:tr w:rsidR="000B0E22" w14:paraId="5DD9D996" w14:textId="77777777" w:rsidTr="00B84D5B">
        <w:trPr>
          <w:trHeight w:val="268"/>
          <w:jc w:val="center"/>
        </w:trPr>
        <w:tc>
          <w:tcPr>
            <w:tcW w:w="6444" w:type="dxa"/>
          </w:tcPr>
          <w:p w14:paraId="2D334D36" w14:textId="0FDF810B" w:rsidR="000B0E22" w:rsidRPr="00C71903" w:rsidRDefault="000B0E22" w:rsidP="00B84D5B">
            <w:pPr>
              <w:autoSpaceDE w:val="0"/>
              <w:autoSpaceDN w:val="0"/>
              <w:adjustRightInd w:val="0"/>
              <w:rPr>
                <w:rFonts w:ascii="Arial" w:hAnsi="Arial" w:cs="Arial"/>
                <w:sz w:val="24"/>
                <w:szCs w:val="24"/>
              </w:rPr>
            </w:pPr>
            <w:ins w:id="306" w:author="Alexander Slocum" w:date="2014-04-06T09:59:00Z">
              <w:r w:rsidRPr="00C71903">
                <w:rPr>
                  <w:rFonts w:ascii="Arial" w:hAnsi="Arial" w:cs="Arial"/>
                  <w:b/>
                  <w:color w:val="000000"/>
                  <w:sz w:val="24"/>
                  <w:szCs w:val="24"/>
                </w:rPr>
                <w:t>CO</w:t>
              </w:r>
              <w:r w:rsidRPr="007340F4">
                <w:rPr>
                  <w:rFonts w:ascii="Arial" w:hAnsi="Arial" w:cs="Arial"/>
                  <w:b/>
                  <w:color w:val="000000"/>
                  <w:sz w:val="24"/>
                  <w:szCs w:val="24"/>
                  <w:vertAlign w:val="subscript"/>
                </w:rPr>
                <w:t>2</w:t>
              </w:r>
              <w:r w:rsidRPr="00C71903">
                <w:rPr>
                  <w:rFonts w:ascii="Arial" w:hAnsi="Arial" w:cs="Arial"/>
                  <w:b/>
                  <w:color w:val="000000"/>
                  <w:sz w:val="24"/>
                  <w:szCs w:val="24"/>
                </w:rPr>
                <w:t xml:space="preserve"> saved by not burning coal to produce energy generated by solar (</w:t>
              </w:r>
              <w:r>
                <w:rPr>
                  <w:rFonts w:ascii="Arial" w:hAnsi="Arial" w:cs="Arial"/>
                  <w:b/>
                  <w:color w:val="000000"/>
                  <w:sz w:val="24"/>
                  <w:szCs w:val="24"/>
                </w:rPr>
                <w:t>Me</w:t>
              </w:r>
              <w:r w:rsidRPr="00C71903">
                <w:rPr>
                  <w:rFonts w:ascii="Arial" w:hAnsi="Arial" w:cs="Arial"/>
                  <w:b/>
                  <w:color w:val="000000"/>
                  <w:sz w:val="24"/>
                  <w:szCs w:val="24"/>
                </w:rPr>
                <w:t>ga</w:t>
              </w:r>
              <w:r>
                <w:rPr>
                  <w:rFonts w:ascii="Arial" w:hAnsi="Arial" w:cs="Arial"/>
                  <w:b/>
                  <w:color w:val="000000"/>
                  <w:sz w:val="24"/>
                  <w:szCs w:val="24"/>
                </w:rPr>
                <w:t>-</w:t>
              </w:r>
              <w:r w:rsidRPr="00C71903">
                <w:rPr>
                  <w:rFonts w:ascii="Arial" w:hAnsi="Arial" w:cs="Arial"/>
                  <w:b/>
                  <w:color w:val="000000"/>
                  <w:sz w:val="24"/>
                  <w:szCs w:val="24"/>
                </w:rPr>
                <w:t>tonnes/year)</w:t>
              </w:r>
            </w:ins>
            <w:del w:id="307" w:author="Alexander Slocum" w:date="2014-04-06T09:59:00Z">
              <w:r w:rsidDel="00413366">
                <w:rPr>
                  <w:rFonts w:ascii="Arial" w:hAnsi="Arial" w:cs="Arial"/>
                  <w:sz w:val="24"/>
                  <w:szCs w:val="24"/>
                </w:rPr>
                <w:delText xml:space="preserve">                                                                          </w:delText>
              </w:r>
              <w:r w:rsidRPr="00C71903" w:rsidDel="00413366">
                <w:rPr>
                  <w:rFonts w:ascii="Arial" w:hAnsi="Arial" w:cs="Arial"/>
                  <w:sz w:val="24"/>
                  <w:szCs w:val="24"/>
                </w:rPr>
                <w:delText>Average</w:delText>
              </w:r>
            </w:del>
          </w:p>
        </w:tc>
        <w:tc>
          <w:tcPr>
            <w:tcW w:w="2380" w:type="dxa"/>
          </w:tcPr>
          <w:p w14:paraId="2425EBF5" w14:textId="49BD20B0" w:rsidR="000B0E22" w:rsidRPr="00C71903" w:rsidRDefault="000B0E22" w:rsidP="00B84D5B">
            <w:pPr>
              <w:autoSpaceDE w:val="0"/>
              <w:autoSpaceDN w:val="0"/>
              <w:adjustRightInd w:val="0"/>
              <w:rPr>
                <w:rFonts w:ascii="Arial" w:hAnsi="Arial" w:cs="Arial"/>
                <w:sz w:val="24"/>
                <w:szCs w:val="24"/>
              </w:rPr>
            </w:pPr>
            <w:ins w:id="308" w:author="Alexander Slocum" w:date="2014-04-06T09:59:00Z">
              <w:r w:rsidRPr="00C71903">
                <w:rPr>
                  <w:rFonts w:ascii="Arial" w:hAnsi="Arial" w:cs="Arial"/>
                  <w:b/>
                  <w:sz w:val="24"/>
                  <w:szCs w:val="24"/>
                </w:rPr>
                <w:t>854</w:t>
              </w:r>
            </w:ins>
            <w:del w:id="309" w:author="Alexander Slocum" w:date="2014-04-06T09:59:00Z">
              <w:r w:rsidRPr="00C71903" w:rsidDel="00413366">
                <w:rPr>
                  <w:rFonts w:ascii="Arial" w:hAnsi="Arial" w:cs="Arial"/>
                  <w:sz w:val="24"/>
                  <w:szCs w:val="24"/>
                </w:rPr>
                <w:delText>100.405</w:delText>
              </w:r>
            </w:del>
          </w:p>
        </w:tc>
      </w:tr>
      <w:tr w:rsidR="000B0E22" w14:paraId="6A4E9E98" w14:textId="77777777" w:rsidTr="00B84D5B">
        <w:trPr>
          <w:trHeight w:val="550"/>
          <w:jc w:val="center"/>
        </w:trPr>
        <w:tc>
          <w:tcPr>
            <w:tcW w:w="6444" w:type="dxa"/>
          </w:tcPr>
          <w:p w14:paraId="097D498E" w14:textId="6D296BF7" w:rsidR="000B0E22" w:rsidRPr="00C71903" w:rsidRDefault="000B0E22" w:rsidP="00B84D5B">
            <w:pPr>
              <w:rPr>
                <w:rFonts w:ascii="Arial" w:hAnsi="Arial" w:cs="Arial"/>
                <w:b/>
                <w:color w:val="000000"/>
                <w:sz w:val="24"/>
                <w:szCs w:val="24"/>
              </w:rPr>
            </w:pPr>
            <w:del w:id="310" w:author="Alexander Slocum" w:date="2014-04-06T09:59:00Z">
              <w:r w:rsidRPr="00C71903" w:rsidDel="002C0B77">
                <w:rPr>
                  <w:rFonts w:ascii="Arial" w:hAnsi="Arial" w:cs="Arial"/>
                  <w:b/>
                  <w:color w:val="000000"/>
                  <w:sz w:val="24"/>
                  <w:szCs w:val="24"/>
                </w:rPr>
                <w:delText>CO</w:delText>
              </w:r>
              <w:r w:rsidRPr="007340F4" w:rsidDel="002C0B77">
                <w:rPr>
                  <w:rFonts w:ascii="Arial" w:hAnsi="Arial" w:cs="Arial"/>
                  <w:b/>
                  <w:color w:val="000000"/>
                  <w:sz w:val="24"/>
                  <w:szCs w:val="24"/>
                  <w:vertAlign w:val="subscript"/>
                </w:rPr>
                <w:delText>2</w:delText>
              </w:r>
              <w:r w:rsidRPr="00C71903" w:rsidDel="002C0B77">
                <w:rPr>
                  <w:rFonts w:ascii="Arial" w:hAnsi="Arial" w:cs="Arial"/>
                  <w:b/>
                  <w:color w:val="000000"/>
                  <w:sz w:val="24"/>
                  <w:szCs w:val="24"/>
                </w:rPr>
                <w:delText xml:space="preserve"> saved by not burning coal to produce energy generated by solar (</w:delText>
              </w:r>
              <w:r w:rsidDel="002C0B77">
                <w:rPr>
                  <w:rFonts w:ascii="Arial" w:hAnsi="Arial" w:cs="Arial"/>
                  <w:b/>
                  <w:color w:val="000000"/>
                  <w:sz w:val="24"/>
                  <w:szCs w:val="24"/>
                </w:rPr>
                <w:delText>Me</w:delText>
              </w:r>
              <w:r w:rsidRPr="00C71903" w:rsidDel="002C0B77">
                <w:rPr>
                  <w:rFonts w:ascii="Arial" w:hAnsi="Arial" w:cs="Arial"/>
                  <w:b/>
                  <w:color w:val="000000"/>
                  <w:sz w:val="24"/>
                  <w:szCs w:val="24"/>
                </w:rPr>
                <w:delText>ga</w:delText>
              </w:r>
              <w:r w:rsidDel="002C0B77">
                <w:rPr>
                  <w:rFonts w:ascii="Arial" w:hAnsi="Arial" w:cs="Arial"/>
                  <w:b/>
                  <w:color w:val="000000"/>
                  <w:sz w:val="24"/>
                  <w:szCs w:val="24"/>
                </w:rPr>
                <w:delText>-</w:delText>
              </w:r>
              <w:r w:rsidRPr="00C71903" w:rsidDel="002C0B77">
                <w:rPr>
                  <w:rFonts w:ascii="Arial" w:hAnsi="Arial" w:cs="Arial"/>
                  <w:b/>
                  <w:color w:val="000000"/>
                  <w:sz w:val="24"/>
                  <w:szCs w:val="24"/>
                </w:rPr>
                <w:delText>tonnes/year)</w:delText>
              </w:r>
            </w:del>
          </w:p>
        </w:tc>
        <w:tc>
          <w:tcPr>
            <w:tcW w:w="2380" w:type="dxa"/>
          </w:tcPr>
          <w:p w14:paraId="267B7BF1" w14:textId="7B4912B7" w:rsidR="000B0E22" w:rsidRPr="00C71903" w:rsidRDefault="000B0E22" w:rsidP="00B84D5B">
            <w:pPr>
              <w:autoSpaceDE w:val="0"/>
              <w:autoSpaceDN w:val="0"/>
              <w:adjustRightInd w:val="0"/>
              <w:rPr>
                <w:rFonts w:ascii="Arial" w:hAnsi="Arial" w:cs="Arial"/>
                <w:b/>
                <w:sz w:val="24"/>
                <w:szCs w:val="24"/>
              </w:rPr>
            </w:pPr>
            <w:del w:id="311" w:author="Alexander Slocum" w:date="2014-04-06T09:59:00Z">
              <w:r w:rsidRPr="00C71903" w:rsidDel="002C0B77">
                <w:rPr>
                  <w:rFonts w:ascii="Arial" w:hAnsi="Arial" w:cs="Arial"/>
                  <w:b/>
                  <w:sz w:val="24"/>
                  <w:szCs w:val="24"/>
                </w:rPr>
                <w:delText>854</w:delText>
              </w:r>
            </w:del>
          </w:p>
        </w:tc>
      </w:tr>
    </w:tbl>
    <w:p w14:paraId="65272973" w14:textId="77777777" w:rsidR="00350F0E" w:rsidRDefault="00350F0E" w:rsidP="00350F0E">
      <w:pPr>
        <w:autoSpaceDE w:val="0"/>
        <w:autoSpaceDN w:val="0"/>
        <w:adjustRightInd w:val="0"/>
        <w:spacing w:after="0" w:line="240" w:lineRule="auto"/>
        <w:rPr>
          <w:rFonts w:ascii="Arial" w:hAnsi="Arial" w:cs="Arial"/>
          <w:b/>
          <w:sz w:val="24"/>
          <w:szCs w:val="24"/>
        </w:rPr>
      </w:pPr>
    </w:p>
    <w:p w14:paraId="2A6E00C3" w14:textId="77777777" w:rsidR="00350F0E" w:rsidRDefault="00350F0E" w:rsidP="00350F0E">
      <w:pPr>
        <w:autoSpaceDE w:val="0"/>
        <w:autoSpaceDN w:val="0"/>
        <w:adjustRightInd w:val="0"/>
        <w:spacing w:after="0" w:line="240" w:lineRule="auto"/>
        <w:jc w:val="center"/>
        <w:rPr>
          <w:rFonts w:ascii="Arial" w:hAnsi="Arial" w:cs="Arial"/>
          <w:sz w:val="24"/>
          <w:szCs w:val="24"/>
        </w:rPr>
      </w:pPr>
      <w:r>
        <w:rPr>
          <w:rFonts w:ascii="Arial" w:hAnsi="Arial" w:cs="Arial"/>
          <w:b/>
          <w:sz w:val="24"/>
          <w:szCs w:val="24"/>
        </w:rPr>
        <w:t xml:space="preserve">Table 4. </w:t>
      </w:r>
      <w:r w:rsidRPr="007E70FC">
        <w:rPr>
          <w:rFonts w:ascii="Arial" w:hAnsi="Arial" w:cs="Arial"/>
          <w:sz w:val="24"/>
          <w:szCs w:val="24"/>
        </w:rPr>
        <w:t>Amount of CO2 saved by not burning coal to produce energy by Solar</w:t>
      </w:r>
    </w:p>
    <w:p w14:paraId="59200677" w14:textId="77777777" w:rsidR="00350F0E" w:rsidRDefault="00350F0E" w:rsidP="00350F0E">
      <w:pPr>
        <w:rPr>
          <w:rFonts w:ascii="Arial" w:hAnsi="Arial" w:cs="Arial"/>
          <w:b/>
          <w:sz w:val="24"/>
          <w:szCs w:val="24"/>
        </w:rPr>
      </w:pPr>
    </w:p>
    <w:p w14:paraId="3CA4E3F7" w14:textId="77777777" w:rsidR="00350F0E" w:rsidRDefault="00350F0E" w:rsidP="00350F0E">
      <w:pPr>
        <w:rPr>
          <w:rFonts w:ascii="Arial" w:hAnsi="Arial" w:cs="Arial"/>
          <w:b/>
          <w:sz w:val="24"/>
          <w:szCs w:val="24"/>
        </w:rPr>
      </w:pPr>
      <w:commentRangeStart w:id="312"/>
      <w:r>
        <w:rPr>
          <w:rFonts w:ascii="Arial" w:hAnsi="Arial" w:cs="Arial"/>
          <w:b/>
          <w:sz w:val="24"/>
          <w:szCs w:val="24"/>
        </w:rPr>
        <w:t>Estimated Results For Solar:</w:t>
      </w:r>
    </w:p>
    <w:p w14:paraId="1CCA4151" w14:textId="77777777" w:rsidR="00350F0E" w:rsidRDefault="00350F0E" w:rsidP="00350F0E">
      <w:pPr>
        <w:rPr>
          <w:rFonts w:ascii="Arial" w:hAnsi="Arial" w:cs="Arial"/>
          <w:b/>
          <w:sz w:val="24"/>
          <w:szCs w:val="24"/>
        </w:rPr>
      </w:pPr>
      <w:r>
        <w:rPr>
          <w:rFonts w:ascii="Arial" w:hAnsi="Arial" w:cs="Arial"/>
          <w:b/>
          <w:sz w:val="24"/>
          <w:szCs w:val="24"/>
        </w:rPr>
        <w:t xml:space="preserve">With $0.05/kWh Reinvestment Policy: </w:t>
      </w:r>
    </w:p>
    <w:p w14:paraId="163877F3" w14:textId="77777777" w:rsidR="00350F0E" w:rsidRDefault="00350F0E" w:rsidP="00350F0E">
      <w:pPr>
        <w:pStyle w:val="ListParagraph"/>
        <w:numPr>
          <w:ilvl w:val="0"/>
          <w:numId w:val="18"/>
        </w:numPr>
        <w:rPr>
          <w:rFonts w:ascii="Arial" w:hAnsi="Arial" w:cs="Arial"/>
          <w:sz w:val="24"/>
          <w:szCs w:val="24"/>
        </w:rPr>
      </w:pPr>
      <w:r>
        <w:rPr>
          <w:rFonts w:ascii="Arial" w:hAnsi="Arial" w:cs="Arial"/>
          <w:sz w:val="24"/>
          <w:szCs w:val="24"/>
        </w:rPr>
        <w:t xml:space="preserve">$10/bbl Investment will produce an offset of </w:t>
      </w:r>
      <w:r w:rsidRPr="00E71BBE">
        <w:rPr>
          <w:rFonts w:ascii="Arial" w:eastAsiaTheme="minorEastAsia" w:hAnsi="Arial" w:cs="Arial"/>
          <w:sz w:val="24"/>
          <w:szCs w:val="24"/>
        </w:rPr>
        <w:t>CO</w:t>
      </w:r>
      <w:r w:rsidRPr="00E71BBE">
        <w:rPr>
          <w:rFonts w:ascii="Arial" w:eastAsiaTheme="minorEastAsia" w:hAnsi="Arial" w:cs="Arial"/>
          <w:sz w:val="24"/>
          <w:szCs w:val="24"/>
          <w:vertAlign w:val="subscript"/>
        </w:rPr>
        <w:t>2</w:t>
      </w:r>
      <w:r>
        <w:rPr>
          <w:rFonts w:ascii="Arial" w:eastAsiaTheme="minorEastAsia" w:hAnsi="Arial" w:cs="Arial"/>
          <w:sz w:val="24"/>
          <w:szCs w:val="24"/>
        </w:rPr>
        <w:t xml:space="preserve"> in </w:t>
      </w:r>
      <w:r w:rsidRPr="00C972E3">
        <w:rPr>
          <w:rFonts w:ascii="Arial" w:eastAsiaTheme="minorEastAsia" w:hAnsi="Arial" w:cs="Arial"/>
          <w:sz w:val="24"/>
          <w:szCs w:val="24"/>
          <w:highlight w:val="red"/>
        </w:rPr>
        <w:t>58</w:t>
      </w:r>
      <w:r w:rsidRPr="00E71BBE">
        <w:rPr>
          <w:rFonts w:ascii="Arial" w:eastAsiaTheme="minorEastAsia" w:hAnsi="Arial" w:cs="Arial"/>
          <w:sz w:val="24"/>
          <w:szCs w:val="24"/>
        </w:rPr>
        <w:t xml:space="preserve"> years</w:t>
      </w:r>
    </w:p>
    <w:p w14:paraId="0F5E6F9C" w14:textId="77777777" w:rsidR="00350F0E" w:rsidRPr="00307E2F" w:rsidRDefault="00350F0E" w:rsidP="00350F0E">
      <w:pPr>
        <w:pStyle w:val="ListParagraph"/>
        <w:numPr>
          <w:ilvl w:val="0"/>
          <w:numId w:val="18"/>
        </w:numPr>
        <w:rPr>
          <w:rFonts w:ascii="Arial" w:hAnsi="Arial" w:cs="Arial"/>
          <w:sz w:val="24"/>
          <w:szCs w:val="24"/>
        </w:rPr>
      </w:pPr>
      <w:r>
        <w:rPr>
          <w:rFonts w:ascii="Arial" w:hAnsi="Arial" w:cs="Arial"/>
          <w:sz w:val="24"/>
          <w:szCs w:val="24"/>
        </w:rPr>
        <w:t>$15/bbl</w:t>
      </w:r>
      <w:r w:rsidRPr="00307E2F">
        <w:rPr>
          <w:rFonts w:ascii="Arial" w:hAnsi="Arial" w:cs="Arial"/>
          <w:sz w:val="24"/>
          <w:szCs w:val="24"/>
        </w:rPr>
        <w:t xml:space="preserve"> Investment will produce an </w:t>
      </w:r>
      <w:r w:rsidRPr="00307E2F">
        <w:rPr>
          <w:rFonts w:ascii="Arial" w:eastAsiaTheme="minorEastAsia" w:hAnsi="Arial" w:cs="Arial"/>
          <w:sz w:val="24"/>
          <w:szCs w:val="24"/>
        </w:rPr>
        <w:t>offset of CO</w:t>
      </w:r>
      <w:r w:rsidRPr="00307E2F">
        <w:rPr>
          <w:rFonts w:ascii="Arial" w:eastAsiaTheme="minorEastAsia" w:hAnsi="Arial" w:cs="Arial"/>
          <w:sz w:val="24"/>
          <w:szCs w:val="24"/>
          <w:vertAlign w:val="subscript"/>
        </w:rPr>
        <w:t>2</w:t>
      </w:r>
      <w:r w:rsidRPr="00307E2F">
        <w:rPr>
          <w:rFonts w:ascii="Arial" w:eastAsiaTheme="minorEastAsia" w:hAnsi="Arial" w:cs="Arial"/>
          <w:sz w:val="24"/>
          <w:szCs w:val="24"/>
        </w:rPr>
        <w:t xml:space="preserve"> in </w:t>
      </w:r>
      <w:r w:rsidRPr="00C972E3">
        <w:rPr>
          <w:rFonts w:ascii="Arial" w:eastAsiaTheme="minorEastAsia" w:hAnsi="Arial" w:cs="Arial"/>
          <w:sz w:val="24"/>
          <w:szCs w:val="24"/>
          <w:highlight w:val="red"/>
        </w:rPr>
        <w:t>48</w:t>
      </w:r>
      <w:r w:rsidRPr="00307E2F">
        <w:rPr>
          <w:rFonts w:ascii="Arial" w:eastAsiaTheme="minorEastAsia" w:hAnsi="Arial" w:cs="Arial"/>
          <w:sz w:val="24"/>
          <w:szCs w:val="24"/>
        </w:rPr>
        <w:t xml:space="preserve"> years</w:t>
      </w:r>
    </w:p>
    <w:p w14:paraId="34EC6E57" w14:textId="77777777" w:rsidR="00350F0E" w:rsidRPr="00E71BBE" w:rsidRDefault="00350F0E" w:rsidP="00350F0E">
      <w:pPr>
        <w:pStyle w:val="ListParagraph"/>
        <w:numPr>
          <w:ilvl w:val="0"/>
          <w:numId w:val="18"/>
        </w:numPr>
        <w:rPr>
          <w:rFonts w:ascii="Arial" w:hAnsi="Arial" w:cs="Arial"/>
          <w:sz w:val="24"/>
          <w:szCs w:val="24"/>
        </w:rPr>
      </w:pPr>
      <w:r>
        <w:rPr>
          <w:rFonts w:ascii="Arial" w:eastAsiaTheme="minorEastAsia" w:hAnsi="Arial" w:cs="Arial"/>
          <w:sz w:val="24"/>
          <w:szCs w:val="24"/>
        </w:rPr>
        <w:t xml:space="preserve">$20/bbl Investment will produce an offset of </w:t>
      </w:r>
      <w:r w:rsidRPr="00E71BBE">
        <w:rPr>
          <w:rFonts w:ascii="Arial" w:eastAsiaTheme="minorEastAsia" w:hAnsi="Arial" w:cs="Arial"/>
          <w:sz w:val="24"/>
          <w:szCs w:val="24"/>
        </w:rPr>
        <w:t>CO</w:t>
      </w:r>
      <w:r w:rsidRPr="00E71BBE">
        <w:rPr>
          <w:rFonts w:ascii="Arial" w:eastAsiaTheme="minorEastAsia" w:hAnsi="Arial" w:cs="Arial"/>
          <w:sz w:val="24"/>
          <w:szCs w:val="24"/>
          <w:vertAlign w:val="subscript"/>
        </w:rPr>
        <w:t>2</w:t>
      </w:r>
      <w:r w:rsidRPr="00E71BBE">
        <w:rPr>
          <w:rFonts w:ascii="Arial" w:eastAsiaTheme="minorEastAsia" w:hAnsi="Arial" w:cs="Arial"/>
          <w:sz w:val="24"/>
          <w:szCs w:val="24"/>
        </w:rPr>
        <w:t xml:space="preserve"> in </w:t>
      </w:r>
      <w:r w:rsidRPr="00C972E3">
        <w:rPr>
          <w:rFonts w:ascii="Arial" w:eastAsiaTheme="minorEastAsia" w:hAnsi="Arial" w:cs="Arial"/>
          <w:sz w:val="24"/>
          <w:szCs w:val="24"/>
          <w:highlight w:val="red"/>
        </w:rPr>
        <w:t>41</w:t>
      </w:r>
      <w:r w:rsidRPr="00E71BBE">
        <w:rPr>
          <w:rFonts w:ascii="Arial" w:eastAsiaTheme="minorEastAsia" w:hAnsi="Arial" w:cs="Arial"/>
          <w:sz w:val="24"/>
          <w:szCs w:val="24"/>
        </w:rPr>
        <w:t xml:space="preserve"> years</w:t>
      </w:r>
    </w:p>
    <w:p w14:paraId="6D51E20F" w14:textId="77777777" w:rsidR="00350F0E" w:rsidRPr="00E71BBE" w:rsidRDefault="00350F0E" w:rsidP="00350F0E">
      <w:pPr>
        <w:pStyle w:val="ListParagraph"/>
        <w:numPr>
          <w:ilvl w:val="0"/>
          <w:numId w:val="18"/>
        </w:numPr>
        <w:rPr>
          <w:rFonts w:ascii="Arial" w:hAnsi="Arial" w:cs="Arial"/>
          <w:sz w:val="24"/>
          <w:szCs w:val="24"/>
        </w:rPr>
      </w:pPr>
      <w:r>
        <w:rPr>
          <w:rFonts w:ascii="Arial" w:hAnsi="Arial" w:cs="Arial"/>
          <w:sz w:val="24"/>
          <w:szCs w:val="24"/>
        </w:rPr>
        <w:t xml:space="preserve">$25/bbl Investment will produce an </w:t>
      </w:r>
      <w:r w:rsidRPr="00E71BBE">
        <w:rPr>
          <w:rFonts w:ascii="Arial" w:eastAsiaTheme="minorEastAsia" w:hAnsi="Arial" w:cs="Arial"/>
          <w:sz w:val="24"/>
          <w:szCs w:val="24"/>
        </w:rPr>
        <w:t>offset of CO</w:t>
      </w:r>
      <w:r w:rsidRPr="00E71BBE">
        <w:rPr>
          <w:rFonts w:ascii="Arial" w:eastAsiaTheme="minorEastAsia" w:hAnsi="Arial" w:cs="Arial"/>
          <w:sz w:val="24"/>
          <w:szCs w:val="24"/>
          <w:vertAlign w:val="subscript"/>
        </w:rPr>
        <w:t>2</w:t>
      </w:r>
      <w:r w:rsidRPr="00E71BBE">
        <w:rPr>
          <w:rFonts w:ascii="Arial" w:eastAsiaTheme="minorEastAsia" w:hAnsi="Arial" w:cs="Arial"/>
          <w:sz w:val="24"/>
          <w:szCs w:val="24"/>
        </w:rPr>
        <w:t xml:space="preserve"> in </w:t>
      </w:r>
      <w:r w:rsidRPr="00C972E3">
        <w:rPr>
          <w:rFonts w:ascii="Arial" w:eastAsiaTheme="minorEastAsia" w:hAnsi="Arial" w:cs="Arial"/>
          <w:sz w:val="24"/>
          <w:szCs w:val="24"/>
          <w:highlight w:val="red"/>
        </w:rPr>
        <w:t>36.5</w:t>
      </w:r>
      <w:r w:rsidRPr="00E71BBE">
        <w:rPr>
          <w:rFonts w:ascii="Arial" w:eastAsiaTheme="minorEastAsia" w:hAnsi="Arial" w:cs="Arial"/>
          <w:sz w:val="24"/>
          <w:szCs w:val="24"/>
        </w:rPr>
        <w:t xml:space="preserve"> years</w:t>
      </w:r>
    </w:p>
    <w:p w14:paraId="795A4D36" w14:textId="77777777" w:rsidR="00350F0E" w:rsidRPr="00E71BBE" w:rsidRDefault="00350F0E" w:rsidP="00350F0E">
      <w:pPr>
        <w:pStyle w:val="ListParagraph"/>
        <w:numPr>
          <w:ilvl w:val="0"/>
          <w:numId w:val="18"/>
        </w:numPr>
        <w:rPr>
          <w:rFonts w:ascii="Arial" w:hAnsi="Arial" w:cs="Arial"/>
          <w:sz w:val="24"/>
          <w:szCs w:val="24"/>
        </w:rPr>
      </w:pPr>
      <w:r>
        <w:rPr>
          <w:rFonts w:ascii="Arial" w:hAnsi="Arial" w:cs="Arial"/>
          <w:sz w:val="24"/>
          <w:szCs w:val="24"/>
        </w:rPr>
        <w:t>$30/bbl</w:t>
      </w:r>
      <w:r w:rsidRPr="00E71BBE">
        <w:rPr>
          <w:rFonts w:ascii="Arial" w:hAnsi="Arial" w:cs="Arial"/>
          <w:sz w:val="24"/>
          <w:szCs w:val="24"/>
        </w:rPr>
        <w:t xml:space="preserve"> Investment </w:t>
      </w:r>
      <w:r>
        <w:rPr>
          <w:rFonts w:ascii="Arial" w:hAnsi="Arial" w:cs="Arial"/>
          <w:sz w:val="24"/>
          <w:szCs w:val="24"/>
        </w:rPr>
        <w:t xml:space="preserve">will produce an </w:t>
      </w:r>
      <w:r w:rsidRPr="00E71BBE">
        <w:rPr>
          <w:rFonts w:ascii="Arial" w:eastAsiaTheme="minorEastAsia" w:hAnsi="Arial" w:cs="Arial"/>
          <w:sz w:val="24"/>
          <w:szCs w:val="24"/>
        </w:rPr>
        <w:t>offset of CO</w:t>
      </w:r>
      <w:r w:rsidRPr="00E71BBE">
        <w:rPr>
          <w:rFonts w:ascii="Arial" w:eastAsiaTheme="minorEastAsia" w:hAnsi="Arial" w:cs="Arial"/>
          <w:sz w:val="24"/>
          <w:szCs w:val="24"/>
          <w:vertAlign w:val="subscript"/>
        </w:rPr>
        <w:t>2</w:t>
      </w:r>
      <w:r w:rsidRPr="00E71BBE">
        <w:rPr>
          <w:rFonts w:ascii="Arial" w:eastAsiaTheme="minorEastAsia" w:hAnsi="Arial" w:cs="Arial"/>
          <w:sz w:val="24"/>
          <w:szCs w:val="24"/>
        </w:rPr>
        <w:t xml:space="preserve"> in </w:t>
      </w:r>
      <w:r w:rsidRPr="00C972E3">
        <w:rPr>
          <w:rFonts w:ascii="Arial" w:eastAsiaTheme="minorEastAsia" w:hAnsi="Arial" w:cs="Arial"/>
          <w:sz w:val="24"/>
          <w:szCs w:val="24"/>
          <w:highlight w:val="red"/>
        </w:rPr>
        <w:t>33</w:t>
      </w:r>
      <w:r w:rsidRPr="00E71BBE">
        <w:rPr>
          <w:rFonts w:ascii="Arial" w:eastAsiaTheme="minorEastAsia" w:hAnsi="Arial" w:cs="Arial"/>
          <w:sz w:val="24"/>
          <w:szCs w:val="24"/>
        </w:rPr>
        <w:t xml:space="preserve"> years</w:t>
      </w:r>
    </w:p>
    <w:p w14:paraId="185102E3" w14:textId="77777777" w:rsidR="00350F0E" w:rsidRDefault="00350F0E" w:rsidP="00350F0E">
      <w:pPr>
        <w:rPr>
          <w:rFonts w:ascii="Arial" w:hAnsi="Arial" w:cs="Arial"/>
          <w:b/>
          <w:sz w:val="24"/>
          <w:szCs w:val="24"/>
        </w:rPr>
      </w:pPr>
      <w:r>
        <w:rPr>
          <w:rFonts w:ascii="Arial" w:hAnsi="Arial" w:cs="Arial"/>
          <w:b/>
          <w:sz w:val="24"/>
          <w:szCs w:val="24"/>
        </w:rPr>
        <w:t xml:space="preserve">With $0.07/kWh Reinvestment Policy: </w:t>
      </w:r>
    </w:p>
    <w:p w14:paraId="76E87216" w14:textId="77777777" w:rsidR="00350F0E" w:rsidRDefault="00350F0E" w:rsidP="00350F0E">
      <w:pPr>
        <w:pStyle w:val="ListParagraph"/>
        <w:numPr>
          <w:ilvl w:val="0"/>
          <w:numId w:val="18"/>
        </w:numPr>
        <w:rPr>
          <w:rFonts w:ascii="Arial" w:hAnsi="Arial" w:cs="Arial"/>
          <w:sz w:val="24"/>
          <w:szCs w:val="24"/>
        </w:rPr>
      </w:pPr>
      <w:r>
        <w:rPr>
          <w:rFonts w:ascii="Arial" w:hAnsi="Arial" w:cs="Arial"/>
          <w:sz w:val="24"/>
          <w:szCs w:val="24"/>
        </w:rPr>
        <w:t xml:space="preserve">$10/bbl Investment will produce an offset of </w:t>
      </w:r>
      <w:r w:rsidRPr="00E71BBE">
        <w:rPr>
          <w:rFonts w:ascii="Arial" w:eastAsiaTheme="minorEastAsia" w:hAnsi="Arial" w:cs="Arial"/>
          <w:sz w:val="24"/>
          <w:szCs w:val="24"/>
        </w:rPr>
        <w:t>CO</w:t>
      </w:r>
      <w:r w:rsidRPr="00E71BBE">
        <w:rPr>
          <w:rFonts w:ascii="Arial" w:eastAsiaTheme="minorEastAsia" w:hAnsi="Arial" w:cs="Arial"/>
          <w:sz w:val="24"/>
          <w:szCs w:val="24"/>
          <w:vertAlign w:val="subscript"/>
        </w:rPr>
        <w:t>2</w:t>
      </w:r>
      <w:r w:rsidRPr="00E71BBE">
        <w:rPr>
          <w:rFonts w:ascii="Arial" w:eastAsiaTheme="minorEastAsia" w:hAnsi="Arial" w:cs="Arial"/>
          <w:sz w:val="24"/>
          <w:szCs w:val="24"/>
        </w:rPr>
        <w:t xml:space="preserve"> in </w:t>
      </w:r>
      <w:r w:rsidRPr="00C972E3">
        <w:rPr>
          <w:rFonts w:ascii="Arial" w:eastAsiaTheme="minorEastAsia" w:hAnsi="Arial" w:cs="Arial"/>
          <w:sz w:val="24"/>
          <w:szCs w:val="24"/>
          <w:highlight w:val="red"/>
        </w:rPr>
        <w:t>61</w:t>
      </w:r>
      <w:r w:rsidRPr="00E71BBE">
        <w:rPr>
          <w:rFonts w:ascii="Arial" w:eastAsiaTheme="minorEastAsia" w:hAnsi="Arial" w:cs="Arial"/>
          <w:sz w:val="24"/>
          <w:szCs w:val="24"/>
        </w:rPr>
        <w:t xml:space="preserve"> years</w:t>
      </w:r>
    </w:p>
    <w:p w14:paraId="4E6DBBF7" w14:textId="77777777" w:rsidR="00350F0E" w:rsidRPr="00307E2F" w:rsidRDefault="00350F0E" w:rsidP="00350F0E">
      <w:pPr>
        <w:pStyle w:val="ListParagraph"/>
        <w:numPr>
          <w:ilvl w:val="0"/>
          <w:numId w:val="18"/>
        </w:numPr>
        <w:rPr>
          <w:rFonts w:ascii="Arial" w:hAnsi="Arial" w:cs="Arial"/>
          <w:sz w:val="24"/>
          <w:szCs w:val="24"/>
        </w:rPr>
      </w:pPr>
      <w:r>
        <w:rPr>
          <w:rFonts w:ascii="Arial" w:hAnsi="Arial" w:cs="Arial"/>
          <w:sz w:val="24"/>
          <w:szCs w:val="24"/>
        </w:rPr>
        <w:t>$15/bbl</w:t>
      </w:r>
      <w:r w:rsidRPr="00307E2F">
        <w:rPr>
          <w:rFonts w:ascii="Arial" w:hAnsi="Arial" w:cs="Arial"/>
          <w:sz w:val="24"/>
          <w:szCs w:val="24"/>
        </w:rPr>
        <w:t xml:space="preserve"> Investment will produce an </w:t>
      </w:r>
      <w:r w:rsidRPr="00307E2F">
        <w:rPr>
          <w:rFonts w:ascii="Arial" w:eastAsiaTheme="minorEastAsia" w:hAnsi="Arial" w:cs="Arial"/>
          <w:sz w:val="24"/>
          <w:szCs w:val="24"/>
        </w:rPr>
        <w:t>offset of CO</w:t>
      </w:r>
      <w:r w:rsidRPr="00307E2F">
        <w:rPr>
          <w:rFonts w:ascii="Arial" w:eastAsiaTheme="minorEastAsia" w:hAnsi="Arial" w:cs="Arial"/>
          <w:sz w:val="24"/>
          <w:szCs w:val="24"/>
          <w:vertAlign w:val="subscript"/>
        </w:rPr>
        <w:t>2</w:t>
      </w:r>
      <w:r w:rsidRPr="00307E2F">
        <w:rPr>
          <w:rFonts w:ascii="Arial" w:eastAsiaTheme="minorEastAsia" w:hAnsi="Arial" w:cs="Arial"/>
          <w:sz w:val="24"/>
          <w:szCs w:val="24"/>
        </w:rPr>
        <w:t xml:space="preserve"> in </w:t>
      </w:r>
      <w:r w:rsidRPr="00C972E3">
        <w:rPr>
          <w:rFonts w:ascii="Arial" w:eastAsiaTheme="minorEastAsia" w:hAnsi="Arial" w:cs="Arial"/>
          <w:sz w:val="24"/>
          <w:szCs w:val="24"/>
          <w:highlight w:val="red"/>
        </w:rPr>
        <w:t>48</w:t>
      </w:r>
      <w:r w:rsidRPr="00307E2F">
        <w:rPr>
          <w:rFonts w:ascii="Arial" w:eastAsiaTheme="minorEastAsia" w:hAnsi="Arial" w:cs="Arial"/>
          <w:sz w:val="24"/>
          <w:szCs w:val="24"/>
        </w:rPr>
        <w:t xml:space="preserve"> years</w:t>
      </w:r>
    </w:p>
    <w:p w14:paraId="62D0C3E0" w14:textId="77777777" w:rsidR="00350F0E" w:rsidRPr="00E71BBE" w:rsidRDefault="00350F0E" w:rsidP="00350F0E">
      <w:pPr>
        <w:pStyle w:val="ListParagraph"/>
        <w:numPr>
          <w:ilvl w:val="0"/>
          <w:numId w:val="18"/>
        </w:numPr>
        <w:rPr>
          <w:rFonts w:ascii="Arial" w:hAnsi="Arial" w:cs="Arial"/>
          <w:sz w:val="24"/>
          <w:szCs w:val="24"/>
        </w:rPr>
      </w:pPr>
      <w:r>
        <w:rPr>
          <w:rFonts w:ascii="Arial" w:hAnsi="Arial" w:cs="Arial"/>
          <w:sz w:val="24"/>
          <w:szCs w:val="24"/>
        </w:rPr>
        <w:t>$20/bbl</w:t>
      </w:r>
      <w:r>
        <w:rPr>
          <w:rFonts w:ascii="Arial" w:eastAsiaTheme="minorEastAsia" w:hAnsi="Arial" w:cs="Arial"/>
          <w:sz w:val="24"/>
          <w:szCs w:val="24"/>
        </w:rPr>
        <w:t xml:space="preserve"> Investment will produce an offset of </w:t>
      </w:r>
      <w:r w:rsidRPr="00E71BBE">
        <w:rPr>
          <w:rFonts w:ascii="Arial" w:eastAsiaTheme="minorEastAsia" w:hAnsi="Arial" w:cs="Arial"/>
          <w:sz w:val="24"/>
          <w:szCs w:val="24"/>
        </w:rPr>
        <w:t>CO</w:t>
      </w:r>
      <w:r w:rsidRPr="00E71BBE">
        <w:rPr>
          <w:rFonts w:ascii="Arial" w:eastAsiaTheme="minorEastAsia" w:hAnsi="Arial" w:cs="Arial"/>
          <w:sz w:val="24"/>
          <w:szCs w:val="24"/>
          <w:vertAlign w:val="subscript"/>
        </w:rPr>
        <w:t>2</w:t>
      </w:r>
      <w:r w:rsidRPr="00E71BBE">
        <w:rPr>
          <w:rFonts w:ascii="Arial" w:eastAsiaTheme="minorEastAsia" w:hAnsi="Arial" w:cs="Arial"/>
          <w:sz w:val="24"/>
          <w:szCs w:val="24"/>
        </w:rPr>
        <w:t xml:space="preserve"> in </w:t>
      </w:r>
      <w:r w:rsidRPr="00C972E3">
        <w:rPr>
          <w:rFonts w:ascii="Arial" w:eastAsiaTheme="minorEastAsia" w:hAnsi="Arial" w:cs="Arial"/>
          <w:sz w:val="24"/>
          <w:szCs w:val="24"/>
          <w:highlight w:val="red"/>
        </w:rPr>
        <w:t>40</w:t>
      </w:r>
      <w:r w:rsidRPr="00E71BBE">
        <w:rPr>
          <w:rFonts w:ascii="Arial" w:eastAsiaTheme="minorEastAsia" w:hAnsi="Arial" w:cs="Arial"/>
          <w:sz w:val="24"/>
          <w:szCs w:val="24"/>
        </w:rPr>
        <w:t xml:space="preserve"> years</w:t>
      </w:r>
    </w:p>
    <w:p w14:paraId="7DF75DB6" w14:textId="77777777" w:rsidR="00350F0E" w:rsidRPr="00E71BBE" w:rsidRDefault="00350F0E" w:rsidP="00350F0E">
      <w:pPr>
        <w:pStyle w:val="ListParagraph"/>
        <w:numPr>
          <w:ilvl w:val="0"/>
          <w:numId w:val="18"/>
        </w:numPr>
        <w:rPr>
          <w:rFonts w:ascii="Arial" w:hAnsi="Arial" w:cs="Arial"/>
          <w:sz w:val="24"/>
          <w:szCs w:val="24"/>
        </w:rPr>
      </w:pPr>
      <w:r>
        <w:rPr>
          <w:rFonts w:ascii="Arial" w:hAnsi="Arial" w:cs="Arial"/>
          <w:sz w:val="24"/>
          <w:szCs w:val="24"/>
        </w:rPr>
        <w:t xml:space="preserve">$25/bbl Investment will produce an </w:t>
      </w:r>
      <w:r w:rsidRPr="00E71BBE">
        <w:rPr>
          <w:rFonts w:ascii="Arial" w:eastAsiaTheme="minorEastAsia" w:hAnsi="Arial" w:cs="Arial"/>
          <w:sz w:val="24"/>
          <w:szCs w:val="24"/>
        </w:rPr>
        <w:t>offset of CO</w:t>
      </w:r>
      <w:r w:rsidRPr="00E71BBE">
        <w:rPr>
          <w:rFonts w:ascii="Arial" w:eastAsiaTheme="minorEastAsia" w:hAnsi="Arial" w:cs="Arial"/>
          <w:sz w:val="24"/>
          <w:szCs w:val="24"/>
          <w:vertAlign w:val="subscript"/>
        </w:rPr>
        <w:t>2</w:t>
      </w:r>
      <w:r w:rsidRPr="00E71BBE">
        <w:rPr>
          <w:rFonts w:ascii="Arial" w:eastAsiaTheme="minorEastAsia" w:hAnsi="Arial" w:cs="Arial"/>
          <w:sz w:val="24"/>
          <w:szCs w:val="24"/>
        </w:rPr>
        <w:t xml:space="preserve"> in </w:t>
      </w:r>
      <w:r w:rsidRPr="00C972E3">
        <w:rPr>
          <w:rFonts w:ascii="Arial" w:eastAsiaTheme="minorEastAsia" w:hAnsi="Arial" w:cs="Arial"/>
          <w:sz w:val="24"/>
          <w:szCs w:val="24"/>
          <w:highlight w:val="red"/>
        </w:rPr>
        <w:t>34</w:t>
      </w:r>
      <w:r w:rsidRPr="00E71BBE">
        <w:rPr>
          <w:rFonts w:ascii="Arial" w:eastAsiaTheme="minorEastAsia" w:hAnsi="Arial" w:cs="Arial"/>
          <w:sz w:val="24"/>
          <w:szCs w:val="24"/>
        </w:rPr>
        <w:t xml:space="preserve"> years</w:t>
      </w:r>
    </w:p>
    <w:p w14:paraId="15D2FA31" w14:textId="77777777" w:rsidR="00350F0E" w:rsidRPr="00307E2F" w:rsidRDefault="00350F0E" w:rsidP="00350F0E">
      <w:pPr>
        <w:pStyle w:val="ListParagraph"/>
        <w:numPr>
          <w:ilvl w:val="0"/>
          <w:numId w:val="18"/>
        </w:numPr>
        <w:rPr>
          <w:rFonts w:ascii="Arial" w:hAnsi="Arial" w:cs="Arial"/>
          <w:sz w:val="24"/>
          <w:szCs w:val="24"/>
        </w:rPr>
      </w:pPr>
      <w:r>
        <w:rPr>
          <w:rFonts w:ascii="Arial" w:hAnsi="Arial" w:cs="Arial"/>
          <w:sz w:val="24"/>
          <w:szCs w:val="24"/>
        </w:rPr>
        <w:t>$30/bbl</w:t>
      </w:r>
      <w:r w:rsidRPr="00E71BBE">
        <w:rPr>
          <w:rFonts w:ascii="Arial" w:hAnsi="Arial" w:cs="Arial"/>
          <w:sz w:val="24"/>
          <w:szCs w:val="24"/>
        </w:rPr>
        <w:t xml:space="preserve"> Investment </w:t>
      </w:r>
      <w:r>
        <w:rPr>
          <w:rFonts w:ascii="Arial" w:hAnsi="Arial" w:cs="Arial"/>
          <w:sz w:val="24"/>
          <w:szCs w:val="24"/>
        </w:rPr>
        <w:t xml:space="preserve">will produce an </w:t>
      </w:r>
      <w:r w:rsidRPr="00E71BBE">
        <w:rPr>
          <w:rFonts w:ascii="Arial" w:eastAsiaTheme="minorEastAsia" w:hAnsi="Arial" w:cs="Arial"/>
          <w:sz w:val="24"/>
          <w:szCs w:val="24"/>
        </w:rPr>
        <w:t>offset of CO</w:t>
      </w:r>
      <w:r w:rsidRPr="00E71BBE">
        <w:rPr>
          <w:rFonts w:ascii="Arial" w:eastAsiaTheme="minorEastAsia" w:hAnsi="Arial" w:cs="Arial"/>
          <w:sz w:val="24"/>
          <w:szCs w:val="24"/>
          <w:vertAlign w:val="subscript"/>
        </w:rPr>
        <w:t>2</w:t>
      </w:r>
      <w:r w:rsidRPr="00E71BBE">
        <w:rPr>
          <w:rFonts w:ascii="Arial" w:eastAsiaTheme="minorEastAsia" w:hAnsi="Arial" w:cs="Arial"/>
          <w:sz w:val="24"/>
          <w:szCs w:val="24"/>
        </w:rPr>
        <w:t xml:space="preserve"> in </w:t>
      </w:r>
      <w:r w:rsidRPr="00C972E3">
        <w:rPr>
          <w:rFonts w:ascii="Arial" w:eastAsiaTheme="minorEastAsia" w:hAnsi="Arial" w:cs="Arial"/>
          <w:sz w:val="24"/>
          <w:szCs w:val="24"/>
          <w:highlight w:val="red"/>
        </w:rPr>
        <w:t>30</w:t>
      </w:r>
      <w:r w:rsidRPr="00E71BBE">
        <w:rPr>
          <w:rFonts w:ascii="Arial" w:eastAsiaTheme="minorEastAsia" w:hAnsi="Arial" w:cs="Arial"/>
          <w:sz w:val="24"/>
          <w:szCs w:val="24"/>
        </w:rPr>
        <w:t xml:space="preserve"> years</w:t>
      </w:r>
    </w:p>
    <w:commentRangeEnd w:id="312"/>
    <w:p w14:paraId="59D4F301" w14:textId="77777777" w:rsidR="00350F0E" w:rsidRDefault="000B0E22" w:rsidP="00350F0E">
      <w:pPr>
        <w:autoSpaceDE w:val="0"/>
        <w:autoSpaceDN w:val="0"/>
        <w:adjustRightInd w:val="0"/>
        <w:spacing w:after="0" w:line="240" w:lineRule="auto"/>
        <w:rPr>
          <w:rFonts w:ascii="Arial" w:hAnsi="Arial" w:cs="Arial"/>
          <w:b/>
          <w:sz w:val="24"/>
          <w:szCs w:val="24"/>
        </w:rPr>
      </w:pPr>
      <w:r>
        <w:rPr>
          <w:rStyle w:val="CommentReference"/>
        </w:rPr>
        <w:commentReference w:id="312"/>
      </w:r>
    </w:p>
    <w:p w14:paraId="597B58F6" w14:textId="68043148" w:rsidR="00350F0E" w:rsidRPr="00EC2DE7" w:rsidRDefault="00350F0E" w:rsidP="00350F0E">
      <w:pPr>
        <w:autoSpaceDE w:val="0"/>
        <w:autoSpaceDN w:val="0"/>
        <w:adjustRightInd w:val="0"/>
        <w:spacing w:after="0" w:line="240" w:lineRule="auto"/>
        <w:rPr>
          <w:rFonts w:ascii="Arial" w:hAnsi="Arial" w:cs="Arial"/>
          <w:sz w:val="24"/>
          <w:szCs w:val="24"/>
        </w:rPr>
      </w:pPr>
      <w:r w:rsidRPr="00EC2DE7">
        <w:rPr>
          <w:rFonts w:ascii="Arial" w:hAnsi="Arial" w:cs="Arial"/>
          <w:sz w:val="24"/>
          <w:szCs w:val="24"/>
        </w:rPr>
        <w:t xml:space="preserve">Similarly, the behavior of these results are controlled by the ($/bbl) investment, the life expectancy of the solar cells, and the ($/kWh) reinvestment into purchasing more solar cells. </w:t>
      </w:r>
      <w:ins w:id="313" w:author="Alexander Slocum" w:date="2014-04-06T10:00:00Z">
        <w:r w:rsidR="000B0E22">
          <w:rPr>
            <w:rFonts w:ascii="Arial" w:hAnsi="Arial" w:cs="Arial"/>
            <w:sz w:val="24"/>
            <w:szCs w:val="24"/>
          </w:rPr>
          <w:t>The assumptions here are reasonable but readers can investigate the results from other values using the spreadsheet provided as part of supplemental materials.</w:t>
        </w:r>
      </w:ins>
    </w:p>
    <w:p w14:paraId="6C10A8E9" w14:textId="77777777" w:rsidR="00350F0E" w:rsidRDefault="00350F0E" w:rsidP="00350F0E">
      <w:pPr>
        <w:autoSpaceDE w:val="0"/>
        <w:autoSpaceDN w:val="0"/>
        <w:adjustRightInd w:val="0"/>
        <w:spacing w:after="0" w:line="240" w:lineRule="auto"/>
        <w:rPr>
          <w:rFonts w:ascii="Arial" w:hAnsi="Arial" w:cs="Arial"/>
          <w:b/>
          <w:sz w:val="24"/>
          <w:szCs w:val="24"/>
        </w:rPr>
      </w:pPr>
    </w:p>
    <w:p w14:paraId="562CE0CA" w14:textId="77777777" w:rsidR="00350F0E" w:rsidRPr="00346FAE" w:rsidRDefault="00350F0E" w:rsidP="00350F0E">
      <w:pPr>
        <w:rPr>
          <w:rFonts w:ascii="Arial" w:hAnsi="Arial" w:cs="Arial"/>
          <w:b/>
          <w:sz w:val="24"/>
          <w:szCs w:val="24"/>
        </w:rPr>
      </w:pPr>
      <w:r w:rsidRPr="00C473DA">
        <w:rPr>
          <w:rFonts w:ascii="Arial" w:hAnsi="Arial" w:cs="Arial"/>
          <w:b/>
          <w:sz w:val="24"/>
          <w:szCs w:val="24"/>
        </w:rPr>
        <w:t>Assumptions</w:t>
      </w:r>
    </w:p>
    <w:p w14:paraId="12B87FD3" w14:textId="77777777" w:rsidR="00350F0E" w:rsidRPr="00D75104" w:rsidRDefault="00350F0E" w:rsidP="00350F0E">
      <w:pPr>
        <w:pStyle w:val="ListParagraph"/>
        <w:numPr>
          <w:ilvl w:val="0"/>
          <w:numId w:val="26"/>
        </w:numPr>
        <w:rPr>
          <w:rFonts w:ascii="Arial" w:hAnsi="Arial" w:cs="Arial"/>
          <w:b/>
          <w:sz w:val="24"/>
          <w:szCs w:val="24"/>
        </w:rPr>
      </w:pPr>
      <w:r w:rsidRPr="00D75104">
        <w:rPr>
          <w:rFonts w:ascii="Arial" w:hAnsi="Arial" w:cs="Arial"/>
          <w:b/>
          <w:sz w:val="24"/>
          <w:szCs w:val="24"/>
        </w:rPr>
        <w:t>Peak Power of PV cell</w:t>
      </w:r>
    </w:p>
    <w:p w14:paraId="4B0C7E58" w14:textId="75E29615" w:rsidR="00350F0E" w:rsidRPr="00D75104" w:rsidDel="000B0E22" w:rsidRDefault="00350F0E" w:rsidP="00350F0E">
      <w:pPr>
        <w:pStyle w:val="ListParagraph"/>
        <w:numPr>
          <w:ilvl w:val="1"/>
          <w:numId w:val="26"/>
        </w:numPr>
        <w:autoSpaceDE w:val="0"/>
        <w:autoSpaceDN w:val="0"/>
        <w:adjustRightInd w:val="0"/>
        <w:spacing w:after="0" w:line="240" w:lineRule="auto"/>
        <w:rPr>
          <w:del w:id="314" w:author="Alexander Slocum" w:date="2014-04-06T10:01:00Z"/>
          <w:rFonts w:ascii="Arial" w:hAnsi="Arial" w:cs="Arial"/>
          <w:sz w:val="24"/>
          <w:szCs w:val="24"/>
        </w:rPr>
      </w:pPr>
      <w:r w:rsidRPr="00D75104">
        <w:rPr>
          <w:rFonts w:ascii="Arial" w:hAnsi="Arial" w:cs="Arial"/>
          <w:sz w:val="24"/>
          <w:szCs w:val="24"/>
        </w:rPr>
        <w:t xml:space="preserve">Assumption to be </w:t>
      </w:r>
      <w:r w:rsidRPr="00D75104">
        <w:rPr>
          <w:rFonts w:ascii="Arial" w:hAnsi="Arial" w:cs="Arial"/>
          <w:iCs/>
          <w:sz w:val="24"/>
          <w:szCs w:val="24"/>
          <w:shd w:val="clear" w:color="auto" w:fill="FFFFFF"/>
        </w:rPr>
        <w:t xml:space="preserve">1.3kW solar photovoltaic system. In Alberta, a </w:t>
      </w:r>
      <w:ins w:id="315" w:author="Alexander Slocum" w:date="2014-04-06T10:01:00Z">
        <w:r w:rsidR="000B0E22">
          <w:rPr>
            <w:rFonts w:ascii="Arial" w:hAnsi="Arial" w:cs="Arial"/>
            <w:iCs/>
            <w:sz w:val="24"/>
            <w:szCs w:val="24"/>
            <w:shd w:val="clear" w:color="auto" w:fill="FFFFFF"/>
          </w:rPr>
          <w:t xml:space="preserve">PV </w:t>
        </w:r>
      </w:ins>
      <w:del w:id="316" w:author="Alexander Slocum" w:date="2014-04-06T10:01:00Z">
        <w:r w:rsidRPr="00D75104" w:rsidDel="000B0E22">
          <w:rPr>
            <w:rFonts w:ascii="Arial" w:hAnsi="Arial" w:cs="Arial"/>
            <w:iCs/>
            <w:sz w:val="24"/>
            <w:szCs w:val="24"/>
            <w:shd w:val="clear" w:color="auto" w:fill="FFFFFF"/>
          </w:rPr>
          <w:delText xml:space="preserve">cell </w:delText>
        </w:r>
      </w:del>
      <w:ins w:id="317" w:author="Alexander Slocum" w:date="2014-04-06T10:01:00Z">
        <w:r w:rsidR="000B0E22">
          <w:rPr>
            <w:rFonts w:ascii="Arial" w:hAnsi="Arial" w:cs="Arial"/>
            <w:iCs/>
            <w:sz w:val="24"/>
            <w:szCs w:val="24"/>
            <w:shd w:val="clear" w:color="auto" w:fill="FFFFFF"/>
          </w:rPr>
          <w:t>panel</w:t>
        </w:r>
        <w:r w:rsidR="000B0E22" w:rsidRPr="00D75104">
          <w:rPr>
            <w:rFonts w:ascii="Arial" w:hAnsi="Arial" w:cs="Arial"/>
            <w:iCs/>
            <w:sz w:val="24"/>
            <w:szCs w:val="24"/>
            <w:shd w:val="clear" w:color="auto" w:fill="FFFFFF"/>
          </w:rPr>
          <w:t xml:space="preserve"> </w:t>
        </w:r>
      </w:ins>
      <w:r w:rsidRPr="00D75104">
        <w:rPr>
          <w:rFonts w:ascii="Arial" w:hAnsi="Arial" w:cs="Arial"/>
          <w:iCs/>
          <w:sz w:val="24"/>
          <w:szCs w:val="24"/>
          <w:shd w:val="clear" w:color="auto" w:fill="FFFFFF"/>
        </w:rPr>
        <w:t>will typically produce between 1000 and 1400 kWh per year [10]</w:t>
      </w:r>
    </w:p>
    <w:p w14:paraId="3957D4C1" w14:textId="76890DEC" w:rsidR="00350F0E" w:rsidRPr="00D75104" w:rsidRDefault="00350F0E" w:rsidP="000B0E22">
      <w:pPr>
        <w:pStyle w:val="ListParagraph"/>
        <w:numPr>
          <w:ilvl w:val="1"/>
          <w:numId w:val="26"/>
        </w:numPr>
        <w:autoSpaceDE w:val="0"/>
        <w:autoSpaceDN w:val="0"/>
        <w:adjustRightInd w:val="0"/>
        <w:spacing w:after="0" w:line="240" w:lineRule="auto"/>
        <w:rPr>
          <w:rFonts w:ascii="Arial" w:hAnsi="Arial" w:cs="Arial"/>
          <w:sz w:val="24"/>
          <w:szCs w:val="24"/>
        </w:rPr>
      </w:pPr>
      <w:del w:id="318" w:author="Alexander Slocum" w:date="2014-04-06T10:01:00Z">
        <w:r w:rsidRPr="00D75104" w:rsidDel="000B0E22">
          <w:rPr>
            <w:rFonts w:ascii="Arial" w:hAnsi="Arial" w:cs="Arial"/>
            <w:sz w:val="24"/>
            <w:szCs w:val="24"/>
          </w:rPr>
          <w:lastRenderedPageBreak/>
          <w:delText>Most solar panels come at roughly two sizes. We assume that this</w:delText>
        </w:r>
      </w:del>
      <w:ins w:id="319" w:author="Alexander Slocum" w:date="2014-04-06T10:01:00Z">
        <w:r w:rsidR="000B0E22">
          <w:rPr>
            <w:rFonts w:ascii="Arial" w:hAnsi="Arial" w:cs="Arial"/>
            <w:sz w:val="24"/>
            <w:szCs w:val="24"/>
          </w:rPr>
          <w:t xml:space="preserve"> based on a</w:t>
        </w:r>
      </w:ins>
      <w:r w:rsidRPr="00D75104">
        <w:rPr>
          <w:rFonts w:ascii="Arial" w:hAnsi="Arial" w:cs="Arial"/>
          <w:sz w:val="24"/>
          <w:szCs w:val="24"/>
        </w:rPr>
        <w:t xml:space="preserve"> solar panel </w:t>
      </w:r>
      <w:del w:id="320" w:author="Alexander Slocum" w:date="2014-04-06T10:02:00Z">
        <w:r w:rsidRPr="00D75104" w:rsidDel="000B0E22">
          <w:rPr>
            <w:rFonts w:ascii="Arial" w:hAnsi="Arial" w:cs="Arial"/>
            <w:sz w:val="24"/>
            <w:szCs w:val="24"/>
          </w:rPr>
          <w:delText xml:space="preserve">is </w:delText>
        </w:r>
      </w:del>
      <w:ins w:id="321" w:author="Alexander Slocum" w:date="2014-04-06T10:02:00Z">
        <w:r w:rsidR="000B0E22">
          <w:rPr>
            <w:rFonts w:ascii="Arial" w:hAnsi="Arial" w:cs="Arial"/>
            <w:sz w:val="24"/>
            <w:szCs w:val="24"/>
          </w:rPr>
          <w:t>size of</w:t>
        </w:r>
        <w:r w:rsidR="000B0E22" w:rsidRPr="00D75104">
          <w:rPr>
            <w:rFonts w:ascii="Arial" w:hAnsi="Arial" w:cs="Arial"/>
            <w:sz w:val="24"/>
            <w:szCs w:val="24"/>
          </w:rPr>
          <w:t xml:space="preserve"> </w:t>
        </w:r>
      </w:ins>
      <w:r w:rsidRPr="00D75104">
        <w:rPr>
          <w:rFonts w:ascii="Arial" w:hAnsi="Arial" w:cs="Arial"/>
          <w:sz w:val="24"/>
          <w:szCs w:val="24"/>
        </w:rPr>
        <w:t>1600mm x 1020mm.</w:t>
      </w:r>
      <w:r>
        <w:rPr>
          <w:rFonts w:ascii="Arial" w:hAnsi="Arial" w:cs="Arial"/>
          <w:sz w:val="24"/>
          <w:szCs w:val="24"/>
        </w:rPr>
        <w:t xml:space="preserve"> [11]</w:t>
      </w:r>
    </w:p>
    <w:p w14:paraId="7989C155" w14:textId="77777777" w:rsidR="00350F0E" w:rsidRDefault="00350F0E" w:rsidP="00350F0E">
      <w:pPr>
        <w:pStyle w:val="ListParagraph"/>
        <w:numPr>
          <w:ilvl w:val="0"/>
          <w:numId w:val="26"/>
        </w:numPr>
        <w:rPr>
          <w:rFonts w:ascii="Arial" w:hAnsi="Arial" w:cs="Arial"/>
          <w:b/>
          <w:sz w:val="24"/>
          <w:szCs w:val="24"/>
        </w:rPr>
      </w:pPr>
      <w:r w:rsidRPr="00D75104">
        <w:rPr>
          <w:rFonts w:ascii="Arial" w:hAnsi="Arial" w:cs="Arial"/>
          <w:b/>
          <w:sz w:val="24"/>
          <w:szCs w:val="24"/>
        </w:rPr>
        <w:t>Percent land covered by PV fields</w:t>
      </w:r>
    </w:p>
    <w:p w14:paraId="34CAD630" w14:textId="77777777" w:rsidR="00350F0E" w:rsidRPr="008264B6" w:rsidRDefault="00350F0E" w:rsidP="00350F0E">
      <w:pPr>
        <w:pStyle w:val="ListParagraph"/>
        <w:numPr>
          <w:ilvl w:val="1"/>
          <w:numId w:val="26"/>
        </w:numPr>
        <w:rPr>
          <w:rFonts w:ascii="Arial" w:hAnsi="Arial" w:cs="Arial"/>
          <w:b/>
          <w:sz w:val="24"/>
          <w:szCs w:val="24"/>
        </w:rPr>
      </w:pPr>
      <w:r w:rsidRPr="00D75104">
        <w:rPr>
          <w:rFonts w:ascii="Arial" w:hAnsi="Arial" w:cs="Arial"/>
          <w:sz w:val="24"/>
          <w:szCs w:val="24"/>
        </w:rPr>
        <w:t>Assumption to cover 1</w:t>
      </w:r>
      <w:r>
        <w:rPr>
          <w:rFonts w:ascii="Arial" w:hAnsi="Arial" w:cs="Arial"/>
          <w:sz w:val="24"/>
          <w:szCs w:val="24"/>
        </w:rPr>
        <w:t>5</w:t>
      </w:r>
      <w:r w:rsidRPr="00D75104">
        <w:rPr>
          <w:rFonts w:ascii="Arial" w:hAnsi="Arial" w:cs="Arial"/>
          <w:sz w:val="24"/>
          <w:szCs w:val="24"/>
        </w:rPr>
        <w:t>% of land area</w:t>
      </w:r>
    </w:p>
    <w:p w14:paraId="6487B019" w14:textId="77777777" w:rsidR="00350F0E" w:rsidRPr="00D75104" w:rsidRDefault="00350F0E" w:rsidP="00350F0E">
      <w:pPr>
        <w:pStyle w:val="ListParagraph"/>
        <w:numPr>
          <w:ilvl w:val="0"/>
          <w:numId w:val="26"/>
        </w:numPr>
        <w:rPr>
          <w:rFonts w:ascii="Arial" w:hAnsi="Arial" w:cs="Arial"/>
          <w:b/>
          <w:sz w:val="24"/>
          <w:szCs w:val="24"/>
        </w:rPr>
      </w:pPr>
      <w:r w:rsidRPr="00D75104">
        <w:rPr>
          <w:rFonts w:ascii="Arial" w:hAnsi="Arial" w:cs="Arial"/>
          <w:b/>
          <w:sz w:val="24"/>
          <w:szCs w:val="24"/>
        </w:rPr>
        <w:t>Density of coverage on land designated for PV fields</w:t>
      </w:r>
    </w:p>
    <w:p w14:paraId="447BA5EB" w14:textId="77777777" w:rsidR="00350F0E" w:rsidRPr="00D75104" w:rsidRDefault="00350F0E" w:rsidP="00350F0E">
      <w:pPr>
        <w:pStyle w:val="ListParagraph"/>
        <w:numPr>
          <w:ilvl w:val="1"/>
          <w:numId w:val="26"/>
        </w:numPr>
        <w:autoSpaceDE w:val="0"/>
        <w:autoSpaceDN w:val="0"/>
        <w:adjustRightInd w:val="0"/>
        <w:spacing w:after="0" w:line="240" w:lineRule="auto"/>
        <w:rPr>
          <w:rFonts w:ascii="Arial" w:hAnsi="Arial" w:cs="Arial"/>
          <w:sz w:val="24"/>
          <w:szCs w:val="24"/>
        </w:rPr>
      </w:pPr>
      <w:r w:rsidRPr="00D75104">
        <w:rPr>
          <w:rFonts w:ascii="Arial" w:hAnsi="Arial" w:cs="Arial"/>
          <w:sz w:val="24"/>
          <w:szCs w:val="24"/>
        </w:rPr>
        <w:t>Assumption to cover 30% of land area</w:t>
      </w:r>
    </w:p>
    <w:p w14:paraId="5699055B" w14:textId="77777777" w:rsidR="00350F0E" w:rsidRPr="00D75104" w:rsidRDefault="00350F0E" w:rsidP="00350F0E">
      <w:pPr>
        <w:pStyle w:val="ListParagraph"/>
        <w:numPr>
          <w:ilvl w:val="0"/>
          <w:numId w:val="26"/>
        </w:numPr>
        <w:rPr>
          <w:rFonts w:ascii="Arial" w:hAnsi="Arial" w:cs="Arial"/>
          <w:b/>
          <w:sz w:val="24"/>
          <w:szCs w:val="24"/>
        </w:rPr>
      </w:pPr>
      <w:r w:rsidRPr="00D75104">
        <w:rPr>
          <w:rFonts w:ascii="Arial" w:hAnsi="Arial" w:cs="Arial"/>
          <w:b/>
          <w:sz w:val="24"/>
          <w:szCs w:val="24"/>
        </w:rPr>
        <w:t>Efficiency of PV fields</w:t>
      </w:r>
    </w:p>
    <w:p w14:paraId="476F5DDB" w14:textId="23C26E64" w:rsidR="00350F0E" w:rsidRPr="00D75104" w:rsidRDefault="00350F0E" w:rsidP="00350F0E">
      <w:pPr>
        <w:pStyle w:val="ListParagraph"/>
        <w:numPr>
          <w:ilvl w:val="1"/>
          <w:numId w:val="26"/>
        </w:numPr>
        <w:autoSpaceDE w:val="0"/>
        <w:autoSpaceDN w:val="0"/>
        <w:adjustRightInd w:val="0"/>
        <w:spacing w:after="0" w:line="240" w:lineRule="auto"/>
        <w:rPr>
          <w:rFonts w:ascii="Arial" w:hAnsi="Arial" w:cs="Arial"/>
          <w:sz w:val="24"/>
          <w:szCs w:val="24"/>
        </w:rPr>
      </w:pPr>
      <w:r w:rsidRPr="00D75104">
        <w:rPr>
          <w:rFonts w:ascii="Arial" w:hAnsi="Arial" w:cs="Arial"/>
          <w:sz w:val="24"/>
          <w:szCs w:val="24"/>
        </w:rPr>
        <w:t xml:space="preserve">For this analysis, OPV efficiency was estimated to be </w:t>
      </w:r>
      <w:del w:id="322" w:author="Alexander Slocum" w:date="2014-04-06T10:02:00Z">
        <w:r w:rsidRPr="00D75104" w:rsidDel="000B0E22">
          <w:rPr>
            <w:rFonts w:ascii="Arial" w:hAnsi="Arial" w:cs="Arial"/>
            <w:sz w:val="24"/>
            <w:szCs w:val="24"/>
          </w:rPr>
          <w:delText xml:space="preserve">only </w:delText>
        </w:r>
      </w:del>
      <w:ins w:id="323" w:author="Alexander Slocum" w:date="2014-04-06T10:02:00Z">
        <w:r w:rsidR="000B0E22">
          <w:rPr>
            <w:rFonts w:ascii="Arial" w:hAnsi="Arial" w:cs="Arial"/>
            <w:sz w:val="24"/>
            <w:szCs w:val="24"/>
          </w:rPr>
          <w:t>a conservative</w:t>
        </w:r>
        <w:r w:rsidR="000B0E22" w:rsidRPr="00D75104">
          <w:rPr>
            <w:rFonts w:ascii="Arial" w:hAnsi="Arial" w:cs="Arial"/>
            <w:sz w:val="24"/>
            <w:szCs w:val="24"/>
          </w:rPr>
          <w:t xml:space="preserve"> </w:t>
        </w:r>
      </w:ins>
      <w:r w:rsidRPr="00D75104">
        <w:rPr>
          <w:rFonts w:ascii="Arial" w:hAnsi="Arial" w:cs="Arial"/>
          <w:sz w:val="24"/>
          <w:szCs w:val="24"/>
        </w:rPr>
        <w:t>15%.</w:t>
      </w:r>
    </w:p>
    <w:p w14:paraId="167086AF" w14:textId="295419AC" w:rsidR="00350F0E" w:rsidRPr="00D75104" w:rsidRDefault="00350F0E" w:rsidP="00350F0E">
      <w:pPr>
        <w:pStyle w:val="ListParagraph"/>
        <w:numPr>
          <w:ilvl w:val="1"/>
          <w:numId w:val="26"/>
        </w:numPr>
        <w:autoSpaceDE w:val="0"/>
        <w:autoSpaceDN w:val="0"/>
        <w:adjustRightInd w:val="0"/>
        <w:spacing w:after="0" w:line="240" w:lineRule="auto"/>
        <w:rPr>
          <w:rFonts w:ascii="Arial" w:hAnsi="Arial" w:cs="Arial"/>
          <w:sz w:val="24"/>
          <w:szCs w:val="24"/>
        </w:rPr>
      </w:pPr>
      <w:del w:id="324" w:author="Alexander Slocum" w:date="2014-04-06T10:02:00Z">
        <w:r w:rsidRPr="00D75104" w:rsidDel="000B0E22">
          <w:rPr>
            <w:rFonts w:ascii="Arial" w:hAnsi="Arial" w:cs="Arial"/>
            <w:sz w:val="24"/>
            <w:szCs w:val="24"/>
          </w:rPr>
          <w:delText xml:space="preserve">Dave DeGraaff, SunPower’s general manager, estimates </w:delText>
        </w:r>
      </w:del>
      <w:r w:rsidRPr="00D75104">
        <w:rPr>
          <w:rFonts w:ascii="Arial" w:hAnsi="Arial" w:cs="Arial"/>
          <w:sz w:val="24"/>
          <w:szCs w:val="24"/>
        </w:rPr>
        <w:t>PV cell</w:t>
      </w:r>
      <w:del w:id="325" w:author="Alexander Slocum" w:date="2014-04-06T10:02:00Z">
        <w:r w:rsidRPr="00D75104" w:rsidDel="000B0E22">
          <w:rPr>
            <w:rFonts w:ascii="Arial" w:hAnsi="Arial" w:cs="Arial"/>
            <w:sz w:val="24"/>
            <w:szCs w:val="24"/>
          </w:rPr>
          <w:delText>s</w:delText>
        </w:r>
      </w:del>
      <w:r w:rsidRPr="00D75104">
        <w:rPr>
          <w:rFonts w:ascii="Arial" w:hAnsi="Arial" w:cs="Arial"/>
          <w:sz w:val="24"/>
          <w:szCs w:val="24"/>
        </w:rPr>
        <w:t xml:space="preserve"> efficiency </w:t>
      </w:r>
      <w:ins w:id="326" w:author="Alexander Slocum" w:date="2014-04-06T10:02:00Z">
        <w:r w:rsidR="000B0E22">
          <w:rPr>
            <w:rFonts w:ascii="Arial" w:hAnsi="Arial" w:cs="Arial"/>
            <w:sz w:val="24"/>
            <w:szCs w:val="24"/>
          </w:rPr>
          <w:t xml:space="preserve">is expected </w:t>
        </w:r>
      </w:ins>
      <w:r w:rsidRPr="00D75104">
        <w:rPr>
          <w:rFonts w:ascii="Arial" w:hAnsi="Arial" w:cs="Arial"/>
          <w:sz w:val="24"/>
          <w:szCs w:val="24"/>
        </w:rPr>
        <w:t xml:space="preserve">to </w:t>
      </w:r>
      <w:del w:id="327" w:author="Alexander Slocum" w:date="2014-04-06T10:02:00Z">
        <w:r w:rsidRPr="00D75104" w:rsidDel="000B0E22">
          <w:rPr>
            <w:rFonts w:ascii="Arial" w:hAnsi="Arial" w:cs="Arial"/>
            <w:sz w:val="24"/>
            <w:szCs w:val="24"/>
          </w:rPr>
          <w:delText xml:space="preserve">achieve </w:delText>
        </w:r>
      </w:del>
      <w:ins w:id="328" w:author="Alexander Slocum" w:date="2014-04-06T10:02:00Z">
        <w:r w:rsidR="000B0E22">
          <w:rPr>
            <w:rFonts w:ascii="Arial" w:hAnsi="Arial" w:cs="Arial"/>
            <w:sz w:val="24"/>
            <w:szCs w:val="24"/>
          </w:rPr>
          <w:t>reach</w:t>
        </w:r>
        <w:r w:rsidR="000B0E22" w:rsidRPr="00D75104">
          <w:rPr>
            <w:rFonts w:ascii="Arial" w:hAnsi="Arial" w:cs="Arial"/>
            <w:sz w:val="24"/>
            <w:szCs w:val="24"/>
          </w:rPr>
          <w:t xml:space="preserve"> </w:t>
        </w:r>
      </w:ins>
      <w:r w:rsidRPr="00D75104">
        <w:rPr>
          <w:rFonts w:ascii="Arial" w:hAnsi="Arial" w:cs="Arial"/>
          <w:sz w:val="24"/>
          <w:szCs w:val="24"/>
        </w:rPr>
        <w:t>23% by 2015</w:t>
      </w:r>
      <w:r>
        <w:rPr>
          <w:rFonts w:ascii="Arial" w:hAnsi="Arial" w:cs="Arial"/>
          <w:sz w:val="24"/>
          <w:szCs w:val="24"/>
        </w:rPr>
        <w:t xml:space="preserve"> [20]</w:t>
      </w:r>
    </w:p>
    <w:p w14:paraId="75EB9F2B" w14:textId="77777777" w:rsidR="00350F0E" w:rsidRPr="00D75104" w:rsidRDefault="00350F0E" w:rsidP="00350F0E">
      <w:pPr>
        <w:pStyle w:val="ListParagraph"/>
        <w:numPr>
          <w:ilvl w:val="0"/>
          <w:numId w:val="26"/>
        </w:numPr>
        <w:rPr>
          <w:rFonts w:ascii="Arial" w:hAnsi="Arial" w:cs="Arial"/>
          <w:b/>
          <w:sz w:val="24"/>
          <w:szCs w:val="24"/>
        </w:rPr>
      </w:pPr>
      <w:r w:rsidRPr="00D75104">
        <w:rPr>
          <w:rFonts w:ascii="Arial" w:hAnsi="Arial" w:cs="Arial"/>
          <w:b/>
          <w:sz w:val="24"/>
          <w:szCs w:val="24"/>
        </w:rPr>
        <w:t>Cost of installation of PV fields</w:t>
      </w:r>
    </w:p>
    <w:p w14:paraId="6B462C47" w14:textId="1A69ADD5" w:rsidR="00350F0E" w:rsidRPr="002D74F2" w:rsidRDefault="00350F0E" w:rsidP="00350F0E">
      <w:pPr>
        <w:pStyle w:val="ListParagraph"/>
        <w:numPr>
          <w:ilvl w:val="1"/>
          <w:numId w:val="26"/>
        </w:numPr>
        <w:autoSpaceDE w:val="0"/>
        <w:autoSpaceDN w:val="0"/>
        <w:adjustRightInd w:val="0"/>
        <w:spacing w:after="0" w:line="240" w:lineRule="auto"/>
        <w:rPr>
          <w:rFonts w:ascii="Arial" w:hAnsi="Arial" w:cs="Arial"/>
          <w:sz w:val="24"/>
          <w:szCs w:val="24"/>
        </w:rPr>
      </w:pPr>
      <w:r w:rsidRPr="00BE6F26">
        <w:rPr>
          <w:rFonts w:ascii="Arial" w:hAnsi="Arial" w:cs="Arial"/>
          <w:sz w:val="24"/>
          <w:szCs w:val="24"/>
        </w:rPr>
        <w:t xml:space="preserve">Estimated to be $4/W </w:t>
      </w:r>
      <w:ins w:id="329" w:author="Alexander Slocum" w:date="2014-04-06T10:03:00Z">
        <w:r w:rsidR="000B0E22">
          <w:rPr>
            <w:rFonts w:ascii="Arial" w:hAnsi="Arial" w:cs="Arial"/>
            <w:sz w:val="24"/>
            <w:szCs w:val="24"/>
          </w:rPr>
          <w:t>installed</w:t>
        </w:r>
      </w:ins>
    </w:p>
    <w:p w14:paraId="7E1DA324" w14:textId="77777777" w:rsidR="00350F0E" w:rsidRDefault="00350F0E" w:rsidP="00350F0E">
      <w:pPr>
        <w:pStyle w:val="ListParagraph"/>
        <w:numPr>
          <w:ilvl w:val="0"/>
          <w:numId w:val="26"/>
        </w:numPr>
        <w:rPr>
          <w:rFonts w:ascii="Arial" w:hAnsi="Arial" w:cs="Arial"/>
          <w:b/>
          <w:sz w:val="24"/>
          <w:szCs w:val="24"/>
        </w:rPr>
      </w:pPr>
      <w:r>
        <w:rPr>
          <w:rStyle w:val="apple-converted-space"/>
          <w:rFonts w:ascii="Arial" w:hAnsi="Arial" w:cs="Arial"/>
          <w:b/>
          <w:color w:val="000000" w:themeColor="text1"/>
          <w:sz w:val="24"/>
          <w:szCs w:val="24"/>
          <w:shd w:val="clear" w:color="auto" w:fill="FFFFFF"/>
        </w:rPr>
        <w:t>R</w:t>
      </w:r>
      <w:r w:rsidRPr="00D75104">
        <w:rPr>
          <w:rFonts w:ascii="Arial" w:hAnsi="Arial" w:cs="Arial"/>
          <w:b/>
          <w:sz w:val="24"/>
          <w:szCs w:val="24"/>
        </w:rPr>
        <w:t>evenue generated</w:t>
      </w:r>
    </w:p>
    <w:p w14:paraId="520885F3" w14:textId="7C87F1CF" w:rsidR="00350F0E" w:rsidRPr="0038028B" w:rsidRDefault="00350F0E" w:rsidP="00350F0E">
      <w:pPr>
        <w:pStyle w:val="ListParagraph"/>
        <w:numPr>
          <w:ilvl w:val="1"/>
          <w:numId w:val="26"/>
        </w:numPr>
        <w:autoSpaceDE w:val="0"/>
        <w:autoSpaceDN w:val="0"/>
        <w:adjustRightInd w:val="0"/>
        <w:spacing w:after="0" w:line="240" w:lineRule="auto"/>
        <w:rPr>
          <w:rFonts w:ascii="Arial" w:hAnsi="Arial" w:cs="Arial"/>
          <w:sz w:val="24"/>
          <w:szCs w:val="24"/>
        </w:rPr>
      </w:pPr>
      <w:commentRangeStart w:id="330"/>
      <w:r>
        <w:rPr>
          <w:rStyle w:val="apple-converted-space"/>
          <w:rFonts w:ascii="Arial" w:hAnsi="Arial" w:cs="Arial"/>
          <w:sz w:val="24"/>
          <w:szCs w:val="24"/>
          <w:shd w:val="clear" w:color="auto" w:fill="FFFFFF"/>
        </w:rPr>
        <w:t xml:space="preserve">All revenue generated </w:t>
      </w:r>
      <w:del w:id="331" w:author="Alexander Slocum" w:date="2014-04-06T10:03:00Z">
        <w:r w:rsidDel="000B0E22">
          <w:rPr>
            <w:rStyle w:val="apple-converted-space"/>
            <w:rFonts w:ascii="Arial" w:hAnsi="Arial" w:cs="Arial"/>
            <w:sz w:val="24"/>
            <w:szCs w:val="24"/>
            <w:shd w:val="clear" w:color="auto" w:fill="FFFFFF"/>
          </w:rPr>
          <w:delText xml:space="preserve">gets </w:delText>
        </w:r>
      </w:del>
      <w:ins w:id="332" w:author="Alexander Slocum" w:date="2014-04-06T10:03:00Z">
        <w:r w:rsidR="000B0E22">
          <w:rPr>
            <w:rStyle w:val="apple-converted-space"/>
            <w:rFonts w:ascii="Arial" w:hAnsi="Arial" w:cs="Arial"/>
            <w:sz w:val="24"/>
            <w:szCs w:val="24"/>
            <w:shd w:val="clear" w:color="auto" w:fill="FFFFFF"/>
          </w:rPr>
          <w:t xml:space="preserve">is </w:t>
        </w:r>
      </w:ins>
      <w:r>
        <w:rPr>
          <w:rStyle w:val="apple-converted-space"/>
          <w:rFonts w:ascii="Arial" w:hAnsi="Arial" w:cs="Arial"/>
          <w:sz w:val="24"/>
          <w:szCs w:val="24"/>
          <w:shd w:val="clear" w:color="auto" w:fill="FFFFFF"/>
        </w:rPr>
        <w:t xml:space="preserve">reinvested into purchasing solar equipment. </w:t>
      </w:r>
      <w:r w:rsidRPr="003A4310">
        <w:rPr>
          <w:rStyle w:val="apple-converted-space"/>
          <w:rFonts w:ascii="Arial" w:hAnsi="Arial" w:cs="Arial"/>
          <w:sz w:val="24"/>
          <w:szCs w:val="24"/>
          <w:shd w:val="clear" w:color="auto" w:fill="FFFFFF"/>
        </w:rPr>
        <w:t xml:space="preserve">This includes the maintenance of solar panels </w:t>
      </w:r>
      <w:commentRangeEnd w:id="330"/>
      <w:r w:rsidR="000B0E22">
        <w:rPr>
          <w:rStyle w:val="CommentReference"/>
        </w:rPr>
        <w:commentReference w:id="330"/>
      </w:r>
    </w:p>
    <w:p w14:paraId="2C07AE72" w14:textId="77777777" w:rsidR="00350F0E" w:rsidRDefault="00350F0E" w:rsidP="00970E05">
      <w:pPr>
        <w:pStyle w:val="Heading2"/>
        <w:rPr>
          <w:rFonts w:ascii="Arial" w:hAnsi="Arial" w:cs="Arial"/>
          <w:color w:val="auto"/>
        </w:rPr>
      </w:pPr>
    </w:p>
    <w:p w14:paraId="3DBC05DC" w14:textId="77777777" w:rsidR="00970E05" w:rsidRPr="00970E05" w:rsidRDefault="00970E05" w:rsidP="00970E05">
      <w:pPr>
        <w:pStyle w:val="Heading2"/>
        <w:rPr>
          <w:rFonts w:ascii="Arial" w:hAnsi="Arial" w:cs="Arial"/>
          <w:color w:val="auto"/>
        </w:rPr>
      </w:pPr>
      <w:bookmarkStart w:id="333" w:name="_Toc384514777"/>
      <w:r w:rsidRPr="00970E05">
        <w:rPr>
          <w:rFonts w:ascii="Arial" w:hAnsi="Arial" w:cs="Arial"/>
          <w:color w:val="auto"/>
        </w:rPr>
        <w:t>3.3 CO</w:t>
      </w:r>
      <w:r w:rsidRPr="00970E05">
        <w:rPr>
          <w:rFonts w:ascii="Arial" w:hAnsi="Arial" w:cs="Arial"/>
          <w:color w:val="auto"/>
          <w:vertAlign w:val="subscript"/>
        </w:rPr>
        <w:t>2</w:t>
      </w:r>
      <w:r w:rsidRPr="00970E05">
        <w:rPr>
          <w:rFonts w:ascii="Arial" w:hAnsi="Arial" w:cs="Arial"/>
          <w:color w:val="auto"/>
        </w:rPr>
        <w:t xml:space="preserve"> offset Calculation</w:t>
      </w:r>
      <w:bookmarkEnd w:id="333"/>
    </w:p>
    <w:p w14:paraId="71399678" w14:textId="77777777" w:rsidR="00970E05" w:rsidRDefault="00970E05" w:rsidP="00970E05">
      <w:pPr>
        <w:rPr>
          <w:rFonts w:ascii="Arial" w:hAnsi="Arial" w:cs="Arial"/>
          <w:sz w:val="24"/>
          <w:szCs w:val="24"/>
        </w:rPr>
      </w:pPr>
      <w:r>
        <w:rPr>
          <w:rFonts w:ascii="Arial" w:hAnsi="Arial" w:cs="Arial"/>
          <w:sz w:val="24"/>
          <w:szCs w:val="24"/>
        </w:rPr>
        <w:t>The CO2 offset percentage is obtained with the following formula:</w:t>
      </w:r>
    </w:p>
    <w:p w14:paraId="494E79B9" w14:textId="77777777" w:rsidR="00970E05" w:rsidRPr="00D94E1A" w:rsidRDefault="00316AED" w:rsidP="00970E05">
      <w:pPr>
        <w:rPr>
          <w:rFonts w:ascii="Arial" w:eastAsiaTheme="minorEastAsia"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Carbon</m:t>
              </m:r>
            </m:e>
            <m:sub>
              <m:r>
                <w:rPr>
                  <w:rFonts w:ascii="Cambria Math" w:hAnsi="Cambria Math" w:cs="Arial"/>
                  <w:sz w:val="24"/>
                  <w:szCs w:val="24"/>
                </w:rPr>
                <m:t>offset</m:t>
              </m:r>
            </m:sub>
          </m:sSub>
          <m:r>
            <w:rPr>
              <w:rFonts w:ascii="Cambria Math" w:hAnsi="Cambria Math" w:cs="Arial"/>
              <w:sz w:val="24"/>
              <w:szCs w:val="24"/>
            </w:rPr>
            <m:t xml:space="preserve">= </m:t>
          </m:r>
          <m:f>
            <m:fPr>
              <m:ctrlPr>
                <w:rPr>
                  <w:rFonts w:ascii="Cambria Math" w:hAnsi="Cambria Math" w:cs="Arial"/>
                  <w:i/>
                  <w:sz w:val="24"/>
                  <w:szCs w:val="24"/>
                </w:rPr>
              </m:ctrlPr>
            </m:fPr>
            <m:num>
              <m:r>
                <w:rPr>
                  <w:rFonts w:ascii="Cambria Math" w:hAnsi="Cambria Math" w:cs="Arial"/>
                  <w:sz w:val="24"/>
                  <w:szCs w:val="24"/>
                </w:rPr>
                <m:t>Amount of CRCS (Cumulative Ratio Carbon Saved)</m:t>
              </m:r>
            </m:num>
            <m:den>
              <m:r>
                <w:rPr>
                  <w:rFonts w:ascii="Cambria Math" w:hAnsi="Cambria Math" w:cs="Arial"/>
                  <w:sz w:val="24"/>
                  <w:szCs w:val="24"/>
                </w:rPr>
                <m:t>Amount of CB (Carbon Burned)</m:t>
              </m:r>
            </m:den>
          </m:f>
          <m:r>
            <w:rPr>
              <w:rFonts w:ascii="Cambria Math" w:hAnsi="Cambria Math" w:cs="Arial"/>
              <w:sz w:val="24"/>
              <w:szCs w:val="24"/>
            </w:rPr>
            <m:t xml:space="preserve"> </m:t>
          </m:r>
        </m:oMath>
      </m:oMathPara>
    </w:p>
    <w:p w14:paraId="62A0790F" w14:textId="77777777" w:rsidR="00970E05" w:rsidRDefault="00970E05" w:rsidP="00970E05">
      <w:pPr>
        <w:rPr>
          <w:rFonts w:ascii="Arial" w:eastAsiaTheme="minorEastAsia" w:hAnsi="Arial" w:cs="Arial"/>
          <w:sz w:val="24"/>
          <w:szCs w:val="24"/>
        </w:rPr>
      </w:pPr>
    </w:p>
    <w:p w14:paraId="41511FE6" w14:textId="77777777" w:rsidR="00970E05" w:rsidRDefault="00970E05" w:rsidP="00970E05">
      <w:pPr>
        <w:rPr>
          <w:rFonts w:ascii="Arial" w:eastAsiaTheme="minorEastAsia" w:hAnsi="Arial" w:cs="Arial"/>
          <w:sz w:val="24"/>
          <w:szCs w:val="24"/>
        </w:rPr>
      </w:pPr>
      <w:r>
        <w:rPr>
          <w:rFonts w:ascii="Arial" w:eastAsiaTheme="minorEastAsia" w:hAnsi="Arial" w:cs="Arial"/>
          <w:sz w:val="24"/>
          <w:szCs w:val="24"/>
        </w:rPr>
        <w:t>To compute the amount of CRCS (Cumulative Ration Carbon Saved):</w:t>
      </w:r>
    </w:p>
    <w:p w14:paraId="60418029" w14:textId="77777777" w:rsidR="00970E05" w:rsidRDefault="00316AED" w:rsidP="00970E05">
      <w:pPr>
        <w:rPr>
          <w:rFonts w:ascii="Arial" w:eastAsiaTheme="minorEastAsia" w:hAnsi="Arial" w:cs="Arial"/>
          <w:sz w:val="24"/>
          <w:szCs w:val="24"/>
        </w:rPr>
      </w:pPr>
      <m:oMathPara>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CRCS</m:t>
              </m:r>
            </m:e>
            <m:sub>
              <m:r>
                <w:rPr>
                  <w:rFonts w:ascii="Cambria Math" w:eastAsiaTheme="minorEastAsia" w:hAnsi="Cambria Math" w:cs="Arial"/>
                  <w:sz w:val="24"/>
                  <w:szCs w:val="24"/>
                </w:rPr>
                <m:t>t+1</m:t>
              </m:r>
            </m:sub>
          </m:sSub>
          <m:r>
            <w:rPr>
              <w:rFonts w:ascii="Cambria Math" w:eastAsiaTheme="minorEastAsia" w:hAnsi="Cambria Math" w:cs="Arial"/>
              <w:sz w:val="24"/>
              <w:szCs w:val="24"/>
            </w:rPr>
            <m:t xml:space="preserve">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CRCS</m:t>
              </m:r>
            </m:e>
            <m:sub>
              <m:r>
                <w:rPr>
                  <w:rFonts w:ascii="Cambria Math" w:eastAsiaTheme="minorEastAsia" w:hAnsi="Cambria Math" w:cs="Arial"/>
                  <w:sz w:val="24"/>
                  <w:szCs w:val="24"/>
                </w:rPr>
                <m:t xml:space="preserve">t </m:t>
              </m:r>
            </m:sub>
          </m:sSub>
          <m:r>
            <w:rPr>
              <w:rFonts w:ascii="Cambria Math" w:eastAsiaTheme="minorEastAsia" w:hAnsi="Cambria Math" w:cs="Arial"/>
              <w:sz w:val="24"/>
              <w:szCs w:val="24"/>
            </w:rPr>
            <m:t xml:space="preserve">+ </m:t>
          </m:r>
          <m:f>
            <m:fPr>
              <m:ctrlPr>
                <w:rPr>
                  <w:rFonts w:ascii="Cambria Math" w:eastAsiaTheme="minorEastAsia" w:hAnsi="Cambria Math" w:cs="Arial"/>
                  <w:i/>
                  <w:sz w:val="24"/>
                  <w:szCs w:val="24"/>
                </w:rPr>
              </m:ctrlPr>
            </m:fPr>
            <m:num>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 installed wind turbines</m:t>
                  </m:r>
                </m:e>
                <m:sub>
                  <m:r>
                    <w:rPr>
                      <w:rFonts w:ascii="Cambria Math" w:eastAsiaTheme="minorEastAsia" w:hAnsi="Cambria Math" w:cs="Arial"/>
                      <w:sz w:val="24"/>
                      <w:szCs w:val="24"/>
                    </w:rPr>
                    <m:t>t</m:t>
                  </m:r>
                </m:sub>
              </m:sSub>
            </m:num>
            <m:den>
              <m:r>
                <w:rPr>
                  <w:rFonts w:ascii="Cambria Math" w:eastAsiaTheme="minorEastAsia" w:hAnsi="Cambria Math" w:cs="Arial"/>
                  <w:sz w:val="24"/>
                  <w:szCs w:val="24"/>
                </w:rPr>
                <m:t># total turbines to be built for land area</m:t>
              </m:r>
            </m:den>
          </m:f>
          <m:r>
            <w:rPr>
              <w:rFonts w:ascii="Cambria Math" w:eastAsiaTheme="minorEastAsia" w:hAnsi="Cambria Math" w:cs="Arial"/>
              <w:sz w:val="24"/>
              <w:szCs w:val="24"/>
            </w:rPr>
            <m:t>× α</m:t>
          </m:r>
        </m:oMath>
      </m:oMathPara>
    </w:p>
    <w:p w14:paraId="4BDE9B48" w14:textId="77777777" w:rsidR="00970E05" w:rsidRDefault="00970E05" w:rsidP="00970E05">
      <w:pPr>
        <w:rPr>
          <w:rFonts w:ascii="Arial" w:eastAsiaTheme="minorEastAsia" w:hAnsi="Arial" w:cs="Arial"/>
          <w:sz w:val="24"/>
          <w:szCs w:val="24"/>
        </w:rPr>
      </w:pPr>
      <w:r>
        <w:rPr>
          <w:rFonts w:ascii="Arial" w:eastAsiaTheme="minorEastAsia" w:hAnsi="Arial" w:cs="Arial"/>
          <w:sz w:val="24"/>
          <w:szCs w:val="24"/>
        </w:rPr>
        <w:t>Where:</w:t>
      </w:r>
    </w:p>
    <w:p w14:paraId="35F7F2B2" w14:textId="77777777" w:rsidR="00970E05" w:rsidRPr="00180216" w:rsidRDefault="00970E05" w:rsidP="00970E05">
      <w:pPr>
        <w:pStyle w:val="ListParagraph"/>
        <w:numPr>
          <w:ilvl w:val="0"/>
          <w:numId w:val="13"/>
        </w:numPr>
        <w:rPr>
          <w:rFonts w:ascii="Arial" w:eastAsiaTheme="minorEastAsia" w:hAnsi="Arial" w:cs="Arial"/>
          <w:sz w:val="24"/>
          <w:szCs w:val="24"/>
        </w:rPr>
      </w:pPr>
      <m:oMath>
        <m:r>
          <w:rPr>
            <w:rFonts w:ascii="Cambria Math" w:eastAsiaTheme="minorEastAsia" w:hAnsi="Cambria Math" w:cs="Arial"/>
            <w:sz w:val="24"/>
            <w:szCs w:val="24"/>
          </w:rPr>
          <m:t xml:space="preserve">α=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CO</m:t>
            </m:r>
          </m:e>
          <m:sub>
            <m:r>
              <w:rPr>
                <w:rFonts w:ascii="Cambria Math" w:eastAsiaTheme="minorEastAsia" w:hAnsi="Cambria Math" w:cs="Arial"/>
                <w:sz w:val="24"/>
                <w:szCs w:val="24"/>
              </w:rPr>
              <m:t>2</m:t>
            </m:r>
          </m:sub>
        </m:sSub>
        <m:r>
          <w:rPr>
            <w:rFonts w:ascii="Cambria Math" w:eastAsiaTheme="minorEastAsia" w:hAnsi="Cambria Math" w:cs="Arial"/>
            <w:sz w:val="24"/>
            <w:szCs w:val="24"/>
          </w:rPr>
          <m:t xml:space="preserve"> saved by not burning coal to produce energy generated by wind </m:t>
        </m:r>
      </m:oMath>
      <w:r>
        <w:rPr>
          <w:rFonts w:ascii="Arial" w:eastAsiaTheme="minorEastAsia" w:hAnsi="Arial" w:cs="Arial"/>
          <w:sz w:val="24"/>
          <w:szCs w:val="24"/>
        </w:rPr>
        <w:t>from Table 2</w:t>
      </w:r>
    </w:p>
    <w:p w14:paraId="042672D4" w14:textId="77777777" w:rsidR="00970E05" w:rsidRPr="003F1003" w:rsidRDefault="00970E05" w:rsidP="00970E05">
      <w:pPr>
        <w:pStyle w:val="ListParagraph"/>
        <w:numPr>
          <w:ilvl w:val="0"/>
          <w:numId w:val="13"/>
        </w:numPr>
        <w:rPr>
          <w:rFonts w:ascii="Arial" w:eastAsiaTheme="minorEastAsia" w:hAnsi="Arial" w:cs="Arial"/>
          <w:sz w:val="24"/>
          <w:szCs w:val="24"/>
        </w:rPr>
      </w:pPr>
      <m:oMath>
        <m:r>
          <w:rPr>
            <w:rFonts w:ascii="Cambria Math" w:eastAsiaTheme="minorEastAsia" w:hAnsi="Cambria Math" w:cs="Arial"/>
            <w:sz w:val="24"/>
            <w:szCs w:val="24"/>
          </w:rPr>
          <m:t>t=time (years)</m:t>
        </m:r>
      </m:oMath>
    </w:p>
    <w:p w14:paraId="520FF286" w14:textId="77777777" w:rsidR="00970E05" w:rsidRDefault="00970E05" w:rsidP="00970E05">
      <w:pPr>
        <w:rPr>
          <w:rFonts w:ascii="Arial" w:eastAsiaTheme="minorEastAsia" w:hAnsi="Arial" w:cs="Arial"/>
          <w:sz w:val="24"/>
          <w:szCs w:val="24"/>
        </w:rPr>
      </w:pPr>
      <w:r>
        <w:rPr>
          <w:rFonts w:ascii="Arial" w:eastAsiaTheme="minorEastAsia" w:hAnsi="Arial" w:cs="Arial"/>
          <w:sz w:val="24"/>
          <w:szCs w:val="24"/>
        </w:rPr>
        <w:t xml:space="preserve">To compute the amount of CB (Carbon </w:t>
      </w:r>
      <w:commentRangeStart w:id="334"/>
      <w:r>
        <w:rPr>
          <w:rFonts w:ascii="Arial" w:eastAsiaTheme="minorEastAsia" w:hAnsi="Arial" w:cs="Arial"/>
          <w:sz w:val="24"/>
          <w:szCs w:val="24"/>
        </w:rPr>
        <w:t>Burned</w:t>
      </w:r>
      <w:commentRangeEnd w:id="334"/>
      <w:r w:rsidR="000B0E22">
        <w:rPr>
          <w:rStyle w:val="CommentReference"/>
        </w:rPr>
        <w:commentReference w:id="334"/>
      </w:r>
      <w:r>
        <w:rPr>
          <w:rFonts w:ascii="Arial" w:eastAsiaTheme="minorEastAsia" w:hAnsi="Arial" w:cs="Arial"/>
          <w:sz w:val="24"/>
          <w:szCs w:val="24"/>
        </w:rPr>
        <w:t>):</w:t>
      </w:r>
    </w:p>
    <w:p w14:paraId="48D7F1C5" w14:textId="77777777" w:rsidR="00970E05" w:rsidRPr="00180216" w:rsidRDefault="00316AED" w:rsidP="00970E05">
      <w:pPr>
        <w:rPr>
          <w:rFonts w:ascii="Arial" w:eastAsiaTheme="minorEastAsia" w:hAnsi="Arial" w:cs="Arial"/>
          <w:sz w:val="24"/>
          <w:szCs w:val="24"/>
        </w:rPr>
      </w:pPr>
      <m:oMathPara>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CB</m:t>
              </m:r>
            </m:e>
            <m:sub>
              <m:r>
                <w:rPr>
                  <w:rFonts w:ascii="Cambria Math" w:eastAsiaTheme="minorEastAsia" w:hAnsi="Cambria Math" w:cs="Arial"/>
                  <w:sz w:val="24"/>
                  <w:szCs w:val="24"/>
                </w:rPr>
                <m:t>t+1</m:t>
              </m:r>
            </m:sub>
          </m:sSub>
          <m:r>
            <w:rPr>
              <w:rFonts w:ascii="Cambria Math" w:eastAsiaTheme="minorEastAsia" w:hAnsi="Cambria Math" w:cs="Arial"/>
              <w:sz w:val="24"/>
              <w:szCs w:val="24"/>
            </w:rPr>
            <m:t xml:space="preserve">= </m:t>
          </m:r>
          <m:nary>
            <m:naryPr>
              <m:chr m:val="∑"/>
              <m:limLoc m:val="undOvr"/>
              <m:ctrlPr>
                <w:rPr>
                  <w:rFonts w:ascii="Cambria Math" w:eastAsiaTheme="minorEastAsia" w:hAnsi="Cambria Math" w:cs="Arial"/>
                  <w:i/>
                  <w:sz w:val="24"/>
                  <w:szCs w:val="24"/>
                </w:rPr>
              </m:ctrlPr>
            </m:naryPr>
            <m:sub>
              <m:r>
                <w:rPr>
                  <w:rFonts w:ascii="Cambria Math" w:eastAsiaTheme="minorEastAsia" w:hAnsi="Cambria Math" w:cs="Arial"/>
                  <w:sz w:val="24"/>
                  <w:szCs w:val="24"/>
                </w:rPr>
                <m:t>i=0</m:t>
              </m:r>
            </m:sub>
            <m:sup>
              <m:r>
                <w:rPr>
                  <w:rFonts w:ascii="Cambria Math" w:eastAsiaTheme="minorEastAsia" w:hAnsi="Cambria Math" w:cs="Arial"/>
                  <w:sz w:val="24"/>
                  <w:szCs w:val="24"/>
                </w:rPr>
                <m:t>t</m:t>
              </m:r>
            </m:sup>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CB</m:t>
                  </m:r>
                </m:e>
                <m:sub>
                  <m:r>
                    <w:rPr>
                      <w:rFonts w:ascii="Cambria Math" w:eastAsiaTheme="minorEastAsia" w:hAnsi="Cambria Math" w:cs="Arial"/>
                      <w:sz w:val="24"/>
                      <w:szCs w:val="24"/>
                    </w:rPr>
                    <m:t>t</m:t>
                  </m:r>
                </m:sub>
              </m:sSub>
            </m:e>
          </m:nary>
        </m:oMath>
      </m:oMathPara>
    </w:p>
    <w:p w14:paraId="1F62EC68" w14:textId="77777777" w:rsidR="00970E05" w:rsidRDefault="00970E05" w:rsidP="00970E05">
      <w:pPr>
        <w:rPr>
          <w:rFonts w:ascii="Arial" w:eastAsiaTheme="minorEastAsia" w:hAnsi="Arial" w:cs="Arial"/>
          <w:sz w:val="24"/>
          <w:szCs w:val="24"/>
        </w:rPr>
      </w:pPr>
      <w:r>
        <w:rPr>
          <w:rFonts w:ascii="Arial" w:eastAsiaTheme="minorEastAsia" w:hAnsi="Arial" w:cs="Arial"/>
          <w:sz w:val="24"/>
          <w:szCs w:val="24"/>
        </w:rPr>
        <w:t>Where:</w:t>
      </w:r>
    </w:p>
    <w:p w14:paraId="31142374" w14:textId="77777777" w:rsidR="00970E05" w:rsidRPr="00F04F90" w:rsidRDefault="00316AED" w:rsidP="007D6800">
      <w:pPr>
        <w:pStyle w:val="ListParagraph"/>
        <w:numPr>
          <w:ilvl w:val="0"/>
          <w:numId w:val="14"/>
        </w:numPr>
        <w:rPr>
          <w:rFonts w:ascii="Arial" w:eastAsiaTheme="minorEastAsia" w:hAnsi="Arial" w:cs="Arial"/>
          <w:sz w:val="24"/>
          <w:szCs w:val="24"/>
        </w:rPr>
      </w:pP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CB</m:t>
            </m:r>
          </m:e>
          <m:sub>
            <m:r>
              <w:rPr>
                <w:rFonts w:ascii="Cambria Math" w:eastAsiaTheme="minorEastAsia" w:hAnsi="Cambria Math" w:cs="Arial"/>
                <w:sz w:val="24"/>
                <w:szCs w:val="24"/>
              </w:rPr>
              <m:t>t</m:t>
            </m:r>
          </m:sub>
        </m:sSub>
        <m:r>
          <w:rPr>
            <w:rFonts w:ascii="Cambria Math" w:eastAsiaTheme="minorEastAsia" w:hAnsi="Cambria Math" w:cs="Arial"/>
            <w:sz w:val="24"/>
            <w:szCs w:val="24"/>
          </w:rPr>
          <m:t xml:space="preserve">= Total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CO</m:t>
            </m:r>
          </m:e>
          <m:sub>
            <m:r>
              <w:rPr>
                <w:rFonts w:ascii="Cambria Math" w:eastAsiaTheme="minorEastAsia" w:hAnsi="Cambria Math" w:cs="Arial"/>
                <w:sz w:val="24"/>
                <w:szCs w:val="24"/>
              </w:rPr>
              <m:t>2</m:t>
            </m:r>
          </m:sub>
        </m:sSub>
        <m:r>
          <w:rPr>
            <w:rFonts w:ascii="Cambria Math" w:eastAsiaTheme="minorEastAsia" w:hAnsi="Cambria Math" w:cs="Arial"/>
            <w:sz w:val="24"/>
            <w:szCs w:val="24"/>
          </w:rPr>
          <m:t xml:space="preserve"> per year from tar sands (megatonnes/year)</m:t>
        </m:r>
      </m:oMath>
      <w:r w:rsidR="00970E05">
        <w:rPr>
          <w:rFonts w:ascii="Arial" w:eastAsiaTheme="minorEastAsia" w:hAnsi="Arial" w:cs="Arial"/>
          <w:sz w:val="24"/>
          <w:szCs w:val="24"/>
        </w:rPr>
        <w:t xml:space="preserve"> from Table 1</w:t>
      </w:r>
    </w:p>
    <w:p w14:paraId="6CA0F287" w14:textId="77777777" w:rsidR="00A354D2" w:rsidRPr="00350F0E" w:rsidRDefault="00C473DA" w:rsidP="00350F0E">
      <w:pPr>
        <w:pStyle w:val="Heading1"/>
        <w:rPr>
          <w:rFonts w:ascii="Arial" w:hAnsi="Arial" w:cs="Arial"/>
          <w:color w:val="auto"/>
        </w:rPr>
      </w:pPr>
      <w:bookmarkStart w:id="335" w:name="_Toc384514778"/>
      <w:r w:rsidRPr="00350F0E">
        <w:rPr>
          <w:rFonts w:ascii="Arial" w:hAnsi="Arial" w:cs="Arial"/>
          <w:color w:val="auto"/>
        </w:rPr>
        <w:t>4</w:t>
      </w:r>
      <w:r w:rsidR="00F3537C" w:rsidRPr="00350F0E">
        <w:rPr>
          <w:rFonts w:ascii="Arial" w:hAnsi="Arial" w:cs="Arial"/>
          <w:color w:val="auto"/>
        </w:rPr>
        <w:t xml:space="preserve"> </w:t>
      </w:r>
      <w:r w:rsidRPr="00350F0E">
        <w:rPr>
          <w:rFonts w:ascii="Arial" w:hAnsi="Arial" w:cs="Arial"/>
          <w:color w:val="auto"/>
        </w:rPr>
        <w:t>An Alternative to a Carbon Tax</w:t>
      </w:r>
      <w:bookmarkEnd w:id="335"/>
    </w:p>
    <w:p w14:paraId="758519A1" w14:textId="77777777" w:rsidR="007D6800" w:rsidRDefault="007D6800" w:rsidP="00A354D2"/>
    <w:p w14:paraId="0E35279C" w14:textId="340039EE" w:rsidR="00CD1736" w:rsidRDefault="00CD1736" w:rsidP="00AC2F13">
      <w:pPr>
        <w:ind w:firstLine="720"/>
        <w:rPr>
          <w:rFonts w:ascii="Arial" w:hAnsi="Arial" w:cs="Arial"/>
          <w:sz w:val="24"/>
          <w:szCs w:val="24"/>
        </w:rPr>
      </w:pPr>
      <w:r>
        <w:rPr>
          <w:rFonts w:ascii="Arial" w:hAnsi="Arial" w:cs="Arial"/>
          <w:sz w:val="24"/>
          <w:szCs w:val="24"/>
        </w:rPr>
        <w:t>The percentage</w:t>
      </w:r>
      <w:ins w:id="336" w:author="Alexander Slocum" w:date="2014-04-06T10:05:00Z">
        <w:r w:rsidR="000B0E22">
          <w:rPr>
            <w:rFonts w:ascii="Arial" w:hAnsi="Arial" w:cs="Arial"/>
            <w:sz w:val="24"/>
            <w:szCs w:val="24"/>
          </w:rPr>
          <w:t xml:space="preserve"> of oil revenues</w:t>
        </w:r>
      </w:ins>
      <w:r>
        <w:rPr>
          <w:rFonts w:ascii="Arial" w:hAnsi="Arial" w:cs="Arial"/>
          <w:sz w:val="24"/>
          <w:szCs w:val="24"/>
        </w:rPr>
        <w:t xml:space="preserve"> to be invested </w:t>
      </w:r>
      <w:del w:id="337" w:author="Alexander Slocum" w:date="2014-04-06T10:05:00Z">
        <w:r w:rsidDel="000B0E22">
          <w:rPr>
            <w:rFonts w:ascii="Arial" w:hAnsi="Arial" w:cs="Arial"/>
            <w:sz w:val="24"/>
            <w:szCs w:val="24"/>
          </w:rPr>
          <w:delText>per barrel of oil sand</w:delText>
        </w:r>
        <w:r w:rsidR="00FF45F6" w:rsidDel="000B0E22">
          <w:rPr>
            <w:rFonts w:ascii="Arial" w:hAnsi="Arial" w:cs="Arial"/>
            <w:sz w:val="24"/>
            <w:szCs w:val="24"/>
          </w:rPr>
          <w:delText xml:space="preserve"> </w:delText>
        </w:r>
      </w:del>
      <w:r w:rsidR="00FF45F6">
        <w:rPr>
          <w:rFonts w:ascii="Arial" w:hAnsi="Arial" w:cs="Arial"/>
          <w:sz w:val="24"/>
          <w:szCs w:val="24"/>
        </w:rPr>
        <w:t>($/bbl)</w:t>
      </w:r>
      <w:r>
        <w:rPr>
          <w:rFonts w:ascii="Arial" w:hAnsi="Arial" w:cs="Arial"/>
          <w:sz w:val="24"/>
          <w:szCs w:val="24"/>
        </w:rPr>
        <w:t xml:space="preserve"> </w:t>
      </w:r>
      <w:ins w:id="338" w:author="Alexander Slocum" w:date="2014-04-06T10:05:00Z">
        <w:r w:rsidR="000B0E22">
          <w:rPr>
            <w:rFonts w:ascii="Arial" w:hAnsi="Arial" w:cs="Arial"/>
            <w:sz w:val="24"/>
            <w:szCs w:val="24"/>
          </w:rPr>
          <w:t xml:space="preserve">into renewable energy systems as part of land reclamation efforts </w:t>
        </w:r>
      </w:ins>
      <w:r w:rsidR="00A354D2" w:rsidRPr="00274032">
        <w:rPr>
          <w:rFonts w:ascii="Arial" w:hAnsi="Arial" w:cs="Arial"/>
          <w:sz w:val="24"/>
          <w:szCs w:val="24"/>
        </w:rPr>
        <w:t xml:space="preserve">is </w:t>
      </w:r>
      <w:ins w:id="339" w:author="Alexander Slocum" w:date="2014-04-06T10:06:00Z">
        <w:r w:rsidR="000B0E22">
          <w:rPr>
            <w:rFonts w:ascii="Arial" w:hAnsi="Arial" w:cs="Arial"/>
            <w:sz w:val="24"/>
            <w:szCs w:val="24"/>
          </w:rPr>
          <w:t xml:space="preserve">a business and environment friendly </w:t>
        </w:r>
      </w:ins>
      <w:del w:id="340" w:author="Alexander Slocum" w:date="2014-04-06T10:06:00Z">
        <w:r w:rsidR="00A354D2" w:rsidRPr="00274032" w:rsidDel="000B0E22">
          <w:rPr>
            <w:rFonts w:ascii="Arial" w:hAnsi="Arial" w:cs="Arial"/>
            <w:sz w:val="24"/>
            <w:szCs w:val="24"/>
          </w:rPr>
          <w:delText xml:space="preserve">an </w:delText>
        </w:r>
      </w:del>
      <w:r w:rsidR="00A354D2" w:rsidRPr="00274032">
        <w:rPr>
          <w:rFonts w:ascii="Arial" w:hAnsi="Arial" w:cs="Arial"/>
          <w:sz w:val="24"/>
          <w:szCs w:val="24"/>
        </w:rPr>
        <w:t xml:space="preserve">alternative to a </w:t>
      </w:r>
      <w:r>
        <w:rPr>
          <w:rFonts w:ascii="Arial" w:hAnsi="Arial" w:cs="Arial"/>
          <w:sz w:val="24"/>
          <w:szCs w:val="24"/>
        </w:rPr>
        <w:t>carbon</w:t>
      </w:r>
      <w:r w:rsidR="00A354D2" w:rsidRPr="00274032">
        <w:rPr>
          <w:rFonts w:ascii="Arial" w:hAnsi="Arial" w:cs="Arial"/>
          <w:sz w:val="24"/>
          <w:szCs w:val="24"/>
        </w:rPr>
        <w:t xml:space="preserve"> tax</w:t>
      </w:r>
      <w:r>
        <w:rPr>
          <w:rFonts w:ascii="Arial" w:hAnsi="Arial" w:cs="Arial"/>
          <w:sz w:val="24"/>
          <w:szCs w:val="24"/>
        </w:rPr>
        <w:t>. I</w:t>
      </w:r>
      <w:r w:rsidR="00A354D2">
        <w:rPr>
          <w:rFonts w:ascii="Arial" w:hAnsi="Arial" w:cs="Arial"/>
          <w:sz w:val="24"/>
          <w:szCs w:val="24"/>
        </w:rPr>
        <w:t>nstead of paying a tax</w:t>
      </w:r>
      <w:ins w:id="341" w:author="Alexander Slocum" w:date="2014-04-06T10:06:00Z">
        <w:r w:rsidR="000B0E22">
          <w:rPr>
            <w:rFonts w:ascii="Arial" w:hAnsi="Arial" w:cs="Arial"/>
            <w:sz w:val="24"/>
            <w:szCs w:val="24"/>
          </w:rPr>
          <w:t xml:space="preserve"> to the government, which removes value from a company ledger</w:t>
        </w:r>
      </w:ins>
      <w:r w:rsidR="00A354D2">
        <w:rPr>
          <w:rFonts w:ascii="Arial" w:hAnsi="Arial" w:cs="Arial"/>
          <w:sz w:val="24"/>
          <w:szCs w:val="24"/>
        </w:rPr>
        <w:t xml:space="preserve">, this approach allows companies to invest </w:t>
      </w:r>
      <w:del w:id="342" w:author="Alexander Slocum" w:date="2014-04-06T10:07:00Z">
        <w:r w:rsidR="00A354D2" w:rsidDel="000B0E22">
          <w:rPr>
            <w:rFonts w:ascii="Arial" w:hAnsi="Arial" w:cs="Arial"/>
            <w:sz w:val="24"/>
            <w:szCs w:val="24"/>
          </w:rPr>
          <w:delText xml:space="preserve">into </w:delText>
        </w:r>
      </w:del>
      <w:ins w:id="343" w:author="Alexander Slocum" w:date="2014-04-06T10:07:00Z">
        <w:r w:rsidR="000B0E22">
          <w:rPr>
            <w:rFonts w:ascii="Arial" w:hAnsi="Arial" w:cs="Arial"/>
            <w:sz w:val="24"/>
            <w:szCs w:val="24"/>
          </w:rPr>
          <w:t xml:space="preserve">in assets for its own present and </w:t>
        </w:r>
      </w:ins>
      <w:del w:id="344" w:author="Alexander Slocum" w:date="2014-04-06T10:07:00Z">
        <w:r w:rsidR="00A354D2" w:rsidDel="000B0E22">
          <w:rPr>
            <w:rFonts w:ascii="Arial" w:hAnsi="Arial" w:cs="Arial"/>
            <w:sz w:val="24"/>
            <w:szCs w:val="24"/>
          </w:rPr>
          <w:delText xml:space="preserve">its own </w:delText>
        </w:r>
      </w:del>
      <w:r w:rsidR="00A354D2">
        <w:rPr>
          <w:rFonts w:ascii="Arial" w:hAnsi="Arial" w:cs="Arial"/>
          <w:sz w:val="24"/>
          <w:szCs w:val="24"/>
        </w:rPr>
        <w:t xml:space="preserve">future </w:t>
      </w:r>
      <w:ins w:id="345" w:author="Alexander Slocum" w:date="2014-04-06T10:07:00Z">
        <w:r w:rsidR="000B0E22">
          <w:rPr>
            <w:rFonts w:ascii="Arial" w:hAnsi="Arial" w:cs="Arial"/>
            <w:sz w:val="24"/>
            <w:szCs w:val="24"/>
          </w:rPr>
          <w:t xml:space="preserve">value, </w:t>
        </w:r>
      </w:ins>
      <w:del w:id="346" w:author="Alexander Slocum" w:date="2014-04-06T10:07:00Z">
        <w:r w:rsidR="00A354D2" w:rsidDel="000B0E22">
          <w:rPr>
            <w:rFonts w:ascii="Arial" w:hAnsi="Arial" w:cs="Arial"/>
            <w:sz w:val="24"/>
            <w:szCs w:val="24"/>
          </w:rPr>
          <w:delText xml:space="preserve">and </w:delText>
        </w:r>
      </w:del>
      <w:ins w:id="347" w:author="Alexander Slocum" w:date="2014-04-06T10:07:00Z">
        <w:r w:rsidR="000B0E22">
          <w:rPr>
            <w:rFonts w:ascii="Arial" w:hAnsi="Arial" w:cs="Arial"/>
            <w:sz w:val="24"/>
            <w:szCs w:val="24"/>
          </w:rPr>
          <w:t xml:space="preserve">and thus </w:t>
        </w:r>
      </w:ins>
      <w:ins w:id="348" w:author="Alexander Slocum" w:date="2014-04-06T10:08:00Z">
        <w:r w:rsidR="000B0E22">
          <w:rPr>
            <w:rFonts w:ascii="Arial" w:hAnsi="Arial" w:cs="Arial"/>
            <w:sz w:val="24"/>
            <w:szCs w:val="24"/>
          </w:rPr>
          <w:t xml:space="preserve">could </w:t>
        </w:r>
      </w:ins>
      <w:del w:id="349" w:author="Alexander Slocum" w:date="2014-04-06T10:07:00Z">
        <w:r w:rsidR="00A354D2" w:rsidDel="000B0E22">
          <w:rPr>
            <w:rFonts w:ascii="Arial" w:hAnsi="Arial" w:cs="Arial"/>
            <w:sz w:val="24"/>
            <w:szCs w:val="24"/>
          </w:rPr>
          <w:delText>prevent forestall</w:delText>
        </w:r>
      </w:del>
      <w:ins w:id="350" w:author="Alexander Slocum" w:date="2014-04-06T10:07:00Z">
        <w:r w:rsidR="000B0E22">
          <w:rPr>
            <w:rFonts w:ascii="Arial" w:hAnsi="Arial" w:cs="Arial"/>
            <w:sz w:val="24"/>
            <w:szCs w:val="24"/>
          </w:rPr>
          <w:t xml:space="preserve">negate the </w:t>
        </w:r>
      </w:ins>
      <w:ins w:id="351" w:author="Alexander Slocum" w:date="2014-04-06T10:08:00Z">
        <w:r w:rsidR="000B0E22">
          <w:rPr>
            <w:rFonts w:ascii="Arial" w:hAnsi="Arial" w:cs="Arial"/>
            <w:sz w:val="24"/>
            <w:szCs w:val="24"/>
          </w:rPr>
          <w:t>perceived</w:t>
        </w:r>
      </w:ins>
      <w:ins w:id="352" w:author="Alexander Slocum" w:date="2014-04-06T10:07:00Z">
        <w:r w:rsidR="000B0E22">
          <w:rPr>
            <w:rFonts w:ascii="Arial" w:hAnsi="Arial" w:cs="Arial"/>
            <w:sz w:val="24"/>
            <w:szCs w:val="24"/>
          </w:rPr>
          <w:t xml:space="preserve"> need</w:t>
        </w:r>
      </w:ins>
      <w:r w:rsidR="00A354D2">
        <w:rPr>
          <w:rFonts w:ascii="Arial" w:hAnsi="Arial" w:cs="Arial"/>
          <w:sz w:val="24"/>
          <w:szCs w:val="24"/>
        </w:rPr>
        <w:t xml:space="preserve"> </w:t>
      </w:r>
      <w:ins w:id="353" w:author="Alexander Slocum" w:date="2014-04-06T10:08:00Z">
        <w:r w:rsidR="000B0E22">
          <w:rPr>
            <w:rFonts w:ascii="Arial" w:hAnsi="Arial" w:cs="Arial"/>
            <w:sz w:val="24"/>
            <w:szCs w:val="24"/>
          </w:rPr>
          <w:t xml:space="preserve">by many for </w:t>
        </w:r>
      </w:ins>
      <w:r w:rsidR="00A354D2">
        <w:rPr>
          <w:rFonts w:ascii="Arial" w:hAnsi="Arial" w:cs="Arial"/>
          <w:sz w:val="24"/>
          <w:szCs w:val="24"/>
        </w:rPr>
        <w:t xml:space="preserve">a </w:t>
      </w:r>
      <w:r>
        <w:rPr>
          <w:rFonts w:ascii="Arial" w:hAnsi="Arial" w:cs="Arial"/>
          <w:sz w:val="24"/>
          <w:szCs w:val="24"/>
        </w:rPr>
        <w:t xml:space="preserve">carbon tax. </w:t>
      </w:r>
    </w:p>
    <w:p w14:paraId="283D315D" w14:textId="7F2ED380" w:rsidR="00556D7B" w:rsidDel="00BB3167" w:rsidRDefault="00AB3AAE" w:rsidP="00AC2F13">
      <w:pPr>
        <w:ind w:firstLine="720"/>
        <w:rPr>
          <w:del w:id="354" w:author="Alexander Slocum" w:date="2014-04-06T10:08:00Z"/>
          <w:rFonts w:ascii="Arial" w:hAnsi="Arial" w:cs="Arial"/>
          <w:sz w:val="24"/>
          <w:szCs w:val="24"/>
        </w:rPr>
      </w:pPr>
      <w:del w:id="355" w:author="Alexander Slocum" w:date="2014-04-06T10:08:00Z">
        <w:r w:rsidDel="00BB3167">
          <w:rPr>
            <w:rFonts w:ascii="Arial" w:hAnsi="Arial" w:cs="Arial"/>
            <w:sz w:val="24"/>
            <w:szCs w:val="24"/>
          </w:rPr>
          <w:delText>According to Cenovus, t</w:delText>
        </w:r>
      </w:del>
      <w:ins w:id="356" w:author="Alexander Slocum" w:date="2014-04-06T10:08:00Z">
        <w:r w:rsidR="00BB3167">
          <w:rPr>
            <w:rFonts w:ascii="Arial" w:hAnsi="Arial" w:cs="Arial"/>
            <w:sz w:val="24"/>
            <w:szCs w:val="24"/>
          </w:rPr>
          <w:t>Currently t</w:t>
        </w:r>
      </w:ins>
      <w:r>
        <w:rPr>
          <w:rFonts w:ascii="Arial" w:hAnsi="Arial" w:cs="Arial"/>
          <w:sz w:val="24"/>
          <w:szCs w:val="24"/>
        </w:rPr>
        <w:t>he</w:t>
      </w:r>
      <w:r w:rsidR="00AC2F13">
        <w:rPr>
          <w:rFonts w:ascii="Arial" w:hAnsi="Arial" w:cs="Arial"/>
          <w:sz w:val="24"/>
          <w:szCs w:val="24"/>
        </w:rPr>
        <w:t>re</w:t>
      </w:r>
      <w:r>
        <w:rPr>
          <w:rFonts w:ascii="Arial" w:hAnsi="Arial" w:cs="Arial"/>
          <w:sz w:val="24"/>
          <w:szCs w:val="24"/>
        </w:rPr>
        <w:t xml:space="preserve"> are no tax incentives available that are specific to oil sands production. There may be industry-wide tax breaks, but they are the same for conventional oil production and for bitumen production [21].</w:t>
      </w:r>
      <w:ins w:id="357" w:author="Alexander Slocum" w:date="2014-04-06T10:08:00Z">
        <w:r w:rsidR="00BB3167">
          <w:rPr>
            <w:rFonts w:ascii="Arial" w:hAnsi="Arial" w:cs="Arial"/>
            <w:sz w:val="24"/>
            <w:szCs w:val="24"/>
          </w:rPr>
          <w:t xml:space="preserve">  On the other hand, the CO2-intensive nature of oil sands mining and production </w:t>
        </w:r>
      </w:ins>
    </w:p>
    <w:p w14:paraId="4E9B7E46" w14:textId="26154C99" w:rsidR="00315E5A" w:rsidRPr="00AC2F13" w:rsidRDefault="00F51494">
      <w:pPr>
        <w:ind w:firstLine="720"/>
        <w:rPr>
          <w:rFonts w:ascii="Arial" w:hAnsi="Arial" w:cs="Arial"/>
          <w:sz w:val="24"/>
          <w:szCs w:val="24"/>
        </w:rPr>
        <w:pPrChange w:id="358" w:author="Alexander Slocum" w:date="2014-04-06T10:08:00Z">
          <w:pPr/>
        </w:pPrChange>
      </w:pPr>
      <w:del w:id="359" w:author="Alexander Slocum" w:date="2014-04-06T10:08:00Z">
        <w:r w:rsidRPr="00AC2F13" w:rsidDel="00BB3167">
          <w:rPr>
            <w:rFonts w:ascii="Arial" w:hAnsi="Arial" w:cs="Arial"/>
            <w:sz w:val="24"/>
            <w:szCs w:val="24"/>
          </w:rPr>
          <w:delText> </w:delText>
        </w:r>
        <w:r w:rsidR="00AC2F13" w:rsidDel="00BB3167">
          <w:rPr>
            <w:rFonts w:ascii="Arial" w:hAnsi="Arial" w:cs="Arial"/>
            <w:sz w:val="24"/>
            <w:szCs w:val="24"/>
          </w:rPr>
          <w:tab/>
        </w:r>
      </w:del>
      <w:del w:id="360" w:author="Alexander Slocum" w:date="2014-04-06T10:09:00Z">
        <w:r w:rsidR="00AC2F13" w:rsidDel="00BB3167">
          <w:rPr>
            <w:rFonts w:ascii="Arial" w:hAnsi="Arial" w:cs="Arial"/>
            <w:sz w:val="24"/>
            <w:szCs w:val="24"/>
          </w:rPr>
          <w:delText>A</w:delText>
        </w:r>
      </w:del>
      <w:ins w:id="361" w:author="Alexander Slocum" w:date="2014-04-06T10:09:00Z">
        <w:r w:rsidR="00BB3167">
          <w:rPr>
            <w:rFonts w:ascii="Arial" w:hAnsi="Arial" w:cs="Arial"/>
            <w:sz w:val="24"/>
            <w:szCs w:val="24"/>
          </w:rPr>
          <w:t>incites many to call for a</w:t>
        </w:r>
      </w:ins>
      <w:r w:rsidR="00AC2F13">
        <w:rPr>
          <w:rFonts w:ascii="Arial" w:hAnsi="Arial" w:cs="Arial"/>
          <w:sz w:val="24"/>
          <w:szCs w:val="24"/>
        </w:rPr>
        <w:t xml:space="preserve"> carbon tax </w:t>
      </w:r>
      <w:ins w:id="362" w:author="Alexander Slocum" w:date="2014-04-06T10:09:00Z">
        <w:r w:rsidR="00BB3167">
          <w:rPr>
            <w:rFonts w:ascii="Arial" w:hAnsi="Arial" w:cs="Arial"/>
            <w:sz w:val="24"/>
            <w:szCs w:val="24"/>
          </w:rPr>
          <w:t xml:space="preserve">that </w:t>
        </w:r>
      </w:ins>
      <w:del w:id="363" w:author="Alexander Slocum" w:date="2014-04-06T10:12:00Z">
        <w:r w:rsidRPr="00AC2F13" w:rsidDel="006C136B">
          <w:rPr>
            <w:rFonts w:ascii="Arial" w:hAnsi="Arial" w:cs="Arial"/>
            <w:sz w:val="24"/>
            <w:szCs w:val="24"/>
          </w:rPr>
          <w:delText xml:space="preserve">would </w:delText>
        </w:r>
      </w:del>
      <w:ins w:id="364" w:author="Alexander Slocum" w:date="2014-04-06T10:12:00Z">
        <w:r w:rsidR="006C136B">
          <w:rPr>
            <w:rFonts w:ascii="Arial" w:hAnsi="Arial" w:cs="Arial"/>
            <w:sz w:val="24"/>
            <w:szCs w:val="24"/>
          </w:rPr>
          <w:t>c</w:t>
        </w:r>
        <w:r w:rsidR="006C136B" w:rsidRPr="00AC2F13">
          <w:rPr>
            <w:rFonts w:ascii="Arial" w:hAnsi="Arial" w:cs="Arial"/>
            <w:sz w:val="24"/>
            <w:szCs w:val="24"/>
          </w:rPr>
          <w:t xml:space="preserve">ould </w:t>
        </w:r>
      </w:ins>
      <w:r w:rsidRPr="00AC2F13">
        <w:rPr>
          <w:rFonts w:ascii="Arial" w:hAnsi="Arial" w:cs="Arial"/>
          <w:sz w:val="24"/>
          <w:szCs w:val="24"/>
        </w:rPr>
        <w:t xml:space="preserve">add </w:t>
      </w:r>
      <w:del w:id="365" w:author="Alexander Slocum" w:date="2014-04-06T10:12:00Z">
        <w:r w:rsidRPr="00AC2F13" w:rsidDel="006C136B">
          <w:rPr>
            <w:rFonts w:ascii="Arial" w:hAnsi="Arial" w:cs="Arial"/>
            <w:sz w:val="24"/>
            <w:szCs w:val="24"/>
          </w:rPr>
          <w:delText xml:space="preserve">about </w:delText>
        </w:r>
      </w:del>
      <w:ins w:id="366" w:author="Alexander Slocum" w:date="2014-04-06T10:12:00Z">
        <w:r w:rsidR="006C136B">
          <w:rPr>
            <w:rFonts w:ascii="Arial" w:hAnsi="Arial" w:cs="Arial"/>
            <w:sz w:val="24"/>
            <w:szCs w:val="24"/>
          </w:rPr>
          <w:t>at least</w:t>
        </w:r>
        <w:r w:rsidR="006C136B" w:rsidRPr="00AC2F13">
          <w:rPr>
            <w:rFonts w:ascii="Arial" w:hAnsi="Arial" w:cs="Arial"/>
            <w:sz w:val="24"/>
            <w:szCs w:val="24"/>
          </w:rPr>
          <w:t xml:space="preserve"> </w:t>
        </w:r>
      </w:ins>
      <w:r w:rsidRPr="00AC2F13">
        <w:rPr>
          <w:rFonts w:ascii="Arial" w:hAnsi="Arial" w:cs="Arial"/>
          <w:sz w:val="24"/>
          <w:szCs w:val="24"/>
        </w:rPr>
        <w:t>$2 to a barrel o</w:t>
      </w:r>
      <w:r w:rsidR="0015189D">
        <w:rPr>
          <w:rFonts w:ascii="Arial" w:hAnsi="Arial" w:cs="Arial"/>
          <w:sz w:val="24"/>
          <w:szCs w:val="24"/>
        </w:rPr>
        <w:t xml:space="preserve">f Western Canadian heavy crude, </w:t>
      </w:r>
      <w:ins w:id="367" w:author="Alexander Slocum" w:date="2014-04-06T10:09:00Z">
        <w:r w:rsidR="00BB3167">
          <w:rPr>
            <w:rFonts w:ascii="Arial" w:hAnsi="Arial" w:cs="Arial"/>
            <w:sz w:val="24"/>
            <w:szCs w:val="24"/>
          </w:rPr>
          <w:t xml:space="preserve">which </w:t>
        </w:r>
      </w:ins>
      <w:del w:id="368" w:author="Alexander Slocum" w:date="2014-04-06T10:09:00Z">
        <w:r w:rsidR="0015189D" w:rsidDel="00BB3167">
          <w:rPr>
            <w:rFonts w:ascii="Arial" w:hAnsi="Arial" w:cs="Arial"/>
            <w:sz w:val="24"/>
            <w:szCs w:val="24"/>
          </w:rPr>
          <w:delText xml:space="preserve">and </w:delText>
        </w:r>
        <w:r w:rsidRPr="00AC2F13" w:rsidDel="00BB3167">
          <w:rPr>
            <w:rFonts w:ascii="Arial" w:hAnsi="Arial" w:cs="Arial"/>
            <w:sz w:val="24"/>
            <w:szCs w:val="24"/>
          </w:rPr>
          <w:delText xml:space="preserve">that’s a conservative estimate, </w:delText>
        </w:r>
        <w:r w:rsidRPr="0015189D" w:rsidDel="00BB3167">
          <w:rPr>
            <w:rFonts w:ascii="Arial" w:hAnsi="Arial" w:cs="Arial"/>
            <w:sz w:val="24"/>
            <w:szCs w:val="24"/>
          </w:rPr>
          <w:delText xml:space="preserve">says </w:delText>
        </w:r>
        <w:r w:rsidR="0015189D" w:rsidRPr="0015189D" w:rsidDel="00BB3167">
          <w:rPr>
            <w:rFonts w:ascii="Arial" w:hAnsi="Arial" w:cs="Arial"/>
            <w:color w:val="222222"/>
            <w:sz w:val="24"/>
            <w:szCs w:val="24"/>
          </w:rPr>
          <w:delText>Mark Lewis, one of the new Keystone report’s co-authors,</w:delText>
        </w:r>
        <w:r w:rsidR="0015189D" w:rsidRPr="0015189D" w:rsidDel="00BB3167">
          <w:rPr>
            <w:rStyle w:val="apple-converted-space"/>
            <w:rFonts w:ascii="Arial" w:hAnsi="Arial" w:cs="Arial"/>
            <w:color w:val="222222"/>
            <w:sz w:val="24"/>
            <w:szCs w:val="24"/>
          </w:rPr>
          <w:delText> </w:delText>
        </w:r>
        <w:r w:rsidRPr="00AC2F13" w:rsidDel="00BB3167">
          <w:rPr>
            <w:rFonts w:ascii="Arial" w:hAnsi="Arial" w:cs="Arial"/>
            <w:sz w:val="24"/>
            <w:szCs w:val="24"/>
          </w:rPr>
          <w:delText xml:space="preserve">who mentions the possibility of </w:delText>
        </w:r>
      </w:del>
      <w:r w:rsidRPr="00AC2F13">
        <w:rPr>
          <w:rFonts w:ascii="Arial" w:hAnsi="Arial" w:cs="Arial"/>
          <w:sz w:val="24"/>
          <w:szCs w:val="24"/>
        </w:rPr>
        <w:t xml:space="preserve">President Obama </w:t>
      </w:r>
      <w:del w:id="369" w:author="Alexander Slocum" w:date="2014-04-06T10:10:00Z">
        <w:r w:rsidRPr="00AC2F13" w:rsidDel="00BB3167">
          <w:rPr>
            <w:rFonts w:ascii="Arial" w:hAnsi="Arial" w:cs="Arial"/>
            <w:sz w:val="24"/>
            <w:szCs w:val="24"/>
          </w:rPr>
          <w:delText>using a carbon tax as</w:delText>
        </w:r>
      </w:del>
      <w:ins w:id="370" w:author="Alexander Slocum" w:date="2014-04-06T10:10:00Z">
        <w:r w:rsidR="00BB3167">
          <w:rPr>
            <w:rFonts w:ascii="Arial" w:hAnsi="Arial" w:cs="Arial"/>
            <w:sz w:val="24"/>
            <w:szCs w:val="24"/>
          </w:rPr>
          <w:t>might use as</w:t>
        </w:r>
      </w:ins>
      <w:r w:rsidRPr="00AC2F13">
        <w:rPr>
          <w:rFonts w:ascii="Arial" w:hAnsi="Arial" w:cs="Arial"/>
          <w:sz w:val="24"/>
          <w:szCs w:val="24"/>
        </w:rPr>
        <w:t xml:space="preserve"> a concession to his base if he were to approve the Keystone XL</w:t>
      </w:r>
      <w:r w:rsidR="00FD7AF5" w:rsidRPr="00AC2F13">
        <w:rPr>
          <w:rFonts w:ascii="Arial" w:hAnsi="Arial" w:cs="Arial"/>
          <w:sz w:val="24"/>
          <w:szCs w:val="24"/>
        </w:rPr>
        <w:t xml:space="preserve"> [26]</w:t>
      </w:r>
      <w:r w:rsidRPr="00AC2F13">
        <w:rPr>
          <w:rFonts w:ascii="Arial" w:hAnsi="Arial" w:cs="Arial"/>
          <w:sz w:val="24"/>
          <w:szCs w:val="24"/>
        </w:rPr>
        <w:t>.</w:t>
      </w:r>
      <w:r w:rsidR="00FD7AF5" w:rsidRPr="00AC2F13">
        <w:rPr>
          <w:rFonts w:ascii="Arial" w:hAnsi="Arial" w:cs="Arial"/>
          <w:sz w:val="24"/>
          <w:szCs w:val="24"/>
        </w:rPr>
        <w:t xml:space="preserve"> </w:t>
      </w:r>
      <w:r w:rsidR="00CD1736" w:rsidRPr="00AC2F13">
        <w:rPr>
          <w:rFonts w:ascii="Arial" w:hAnsi="Arial" w:cs="Arial"/>
          <w:sz w:val="24"/>
          <w:szCs w:val="24"/>
        </w:rPr>
        <w:t xml:space="preserve"> </w:t>
      </w:r>
      <w:r w:rsidR="00315E5A" w:rsidRPr="00AC2F13">
        <w:rPr>
          <w:rFonts w:ascii="Arial" w:hAnsi="Arial" w:cs="Arial"/>
          <w:sz w:val="24"/>
          <w:szCs w:val="24"/>
        </w:rPr>
        <w:t xml:space="preserve"> </w:t>
      </w:r>
      <w:ins w:id="371" w:author="Alexander Slocum" w:date="2014-04-06T10:13:00Z">
        <w:r w:rsidR="006C136B">
          <w:rPr>
            <w:rFonts w:ascii="Arial" w:hAnsi="Arial" w:cs="Arial"/>
            <w:sz w:val="24"/>
            <w:szCs w:val="24"/>
          </w:rPr>
          <w:t>Note t</w:t>
        </w:r>
      </w:ins>
      <w:ins w:id="372" w:author="Alexander Slocum" w:date="2014-04-06T10:11:00Z">
        <w:r w:rsidR="006C136B">
          <w:rPr>
            <w:rFonts w:ascii="Arial" w:hAnsi="Arial" w:cs="Arial"/>
            <w:sz w:val="24"/>
            <w:szCs w:val="24"/>
          </w:rPr>
          <w:t xml:space="preserve">here are about 0/5tonnes of CO2 that can be attributed to the mining (0.07) and </w:t>
        </w:r>
      </w:ins>
      <w:ins w:id="373" w:author="Alexander Slocum" w:date="2014-04-06T10:12:00Z">
        <w:r w:rsidR="006C136B">
          <w:rPr>
            <w:rFonts w:ascii="Arial" w:hAnsi="Arial" w:cs="Arial"/>
            <w:sz w:val="24"/>
            <w:szCs w:val="24"/>
          </w:rPr>
          <w:t>consumption</w:t>
        </w:r>
      </w:ins>
      <w:ins w:id="374" w:author="Alexander Slocum" w:date="2014-04-06T10:11:00Z">
        <w:r w:rsidR="006C136B">
          <w:rPr>
            <w:rFonts w:ascii="Arial" w:hAnsi="Arial" w:cs="Arial"/>
            <w:sz w:val="24"/>
            <w:szCs w:val="24"/>
          </w:rPr>
          <w:t xml:space="preserve"> </w:t>
        </w:r>
      </w:ins>
      <w:ins w:id="375" w:author="Alexander Slocum" w:date="2014-04-06T10:12:00Z">
        <w:r w:rsidR="006C136B">
          <w:rPr>
            <w:rFonts w:ascii="Arial" w:hAnsi="Arial" w:cs="Arial"/>
            <w:sz w:val="24"/>
            <w:szCs w:val="24"/>
          </w:rPr>
          <w:t xml:space="preserve">(0.43) </w:t>
        </w:r>
      </w:ins>
      <w:ins w:id="376" w:author="Alexander Slocum" w:date="2014-04-06T10:11:00Z">
        <w:r w:rsidR="006C136B">
          <w:rPr>
            <w:rFonts w:ascii="Arial" w:hAnsi="Arial" w:cs="Arial"/>
            <w:sz w:val="24"/>
            <w:szCs w:val="24"/>
          </w:rPr>
          <w:t xml:space="preserve">of oil sands oil, and </w:t>
        </w:r>
      </w:ins>
      <w:ins w:id="377" w:author="Alexander Slocum" w:date="2014-04-06T10:13:00Z">
        <w:r w:rsidR="006C136B">
          <w:rPr>
            <w:rFonts w:ascii="Arial" w:hAnsi="Arial" w:cs="Arial"/>
            <w:sz w:val="24"/>
            <w:szCs w:val="24"/>
          </w:rPr>
          <w:t xml:space="preserve">some put the cost of CO2 to be up to </w:t>
        </w:r>
        <w:commentRangeStart w:id="378"/>
        <w:r w:rsidR="006C136B">
          <w:rPr>
            <w:rFonts w:ascii="Arial" w:hAnsi="Arial" w:cs="Arial"/>
            <w:sz w:val="24"/>
            <w:szCs w:val="24"/>
          </w:rPr>
          <w:t>$35/tonne.</w:t>
        </w:r>
        <w:commentRangeEnd w:id="378"/>
        <w:r w:rsidR="006C136B">
          <w:rPr>
            <w:rStyle w:val="CommentReference"/>
          </w:rPr>
          <w:commentReference w:id="378"/>
        </w:r>
      </w:ins>
      <w:ins w:id="379" w:author="Alexander Slocum" w:date="2014-04-06T10:14:00Z">
        <w:r w:rsidR="006C136B">
          <w:rPr>
            <w:rFonts w:ascii="Arial" w:hAnsi="Arial" w:cs="Arial"/>
            <w:sz w:val="24"/>
            <w:szCs w:val="24"/>
          </w:rPr>
          <w:t xml:space="preserve">  If indeed as weather patterns continue to deteriorate and the latter cost were to come to be</w:t>
        </w:r>
      </w:ins>
      <w:ins w:id="380" w:author="Alexander Slocum" w:date="2014-04-06T10:15:00Z">
        <w:r w:rsidR="006C136B">
          <w:rPr>
            <w:rFonts w:ascii="Arial" w:hAnsi="Arial" w:cs="Arial"/>
            <w:sz w:val="24"/>
            <w:szCs w:val="24"/>
          </w:rPr>
          <w:t xml:space="preserve">, a direct iinvestment in renewables as an alternative to the tax </w:t>
        </w:r>
      </w:ins>
      <w:ins w:id="381" w:author="Alexander Slocum" w:date="2014-04-06T10:16:00Z">
        <w:r w:rsidR="006C136B">
          <w:rPr>
            <w:rFonts w:ascii="Arial" w:hAnsi="Arial" w:cs="Arial"/>
            <w:sz w:val="24"/>
            <w:szCs w:val="24"/>
          </w:rPr>
          <w:t>would</w:t>
        </w:r>
      </w:ins>
      <w:ins w:id="382" w:author="Alexander Slocum" w:date="2014-04-06T10:15:00Z">
        <w:r w:rsidR="006C136B">
          <w:rPr>
            <w:rFonts w:ascii="Arial" w:hAnsi="Arial" w:cs="Arial"/>
            <w:sz w:val="24"/>
            <w:szCs w:val="24"/>
          </w:rPr>
          <w:t xml:space="preserve"> be that much easier to justify.</w:t>
        </w:r>
      </w:ins>
    </w:p>
    <w:p w14:paraId="3E4813D4" w14:textId="77777777" w:rsidR="00C473DA" w:rsidRDefault="00E4435F" w:rsidP="00C30AC4">
      <w:pPr>
        <w:pStyle w:val="Heading1"/>
        <w:rPr>
          <w:rFonts w:ascii="Arial" w:hAnsi="Arial" w:cs="Arial"/>
          <w:color w:val="auto"/>
        </w:rPr>
      </w:pPr>
      <w:bookmarkStart w:id="383" w:name="_Toc384514779"/>
      <w:r>
        <w:rPr>
          <w:rFonts w:ascii="Arial" w:hAnsi="Arial" w:cs="Arial"/>
          <w:color w:val="auto"/>
        </w:rPr>
        <w:t xml:space="preserve">5 </w:t>
      </w:r>
      <w:r w:rsidR="00970E05">
        <w:rPr>
          <w:rFonts w:ascii="Arial" w:hAnsi="Arial" w:cs="Arial"/>
          <w:color w:val="auto"/>
        </w:rPr>
        <w:t>Market Expansion</w:t>
      </w:r>
      <w:r w:rsidR="00C473DA">
        <w:rPr>
          <w:rFonts w:ascii="Arial" w:hAnsi="Arial" w:cs="Arial"/>
          <w:color w:val="auto"/>
        </w:rPr>
        <w:t xml:space="preserve"> </w:t>
      </w:r>
      <w:r w:rsidR="00C30AC4">
        <w:rPr>
          <w:rFonts w:ascii="Arial" w:hAnsi="Arial" w:cs="Arial"/>
          <w:color w:val="auto"/>
        </w:rPr>
        <w:t>and Supply Cost Reduction</w:t>
      </w:r>
      <w:bookmarkEnd w:id="383"/>
    </w:p>
    <w:p w14:paraId="6E2D8208" w14:textId="77777777" w:rsidR="00C30AC4" w:rsidRDefault="00C30AC4" w:rsidP="00C30AC4">
      <w:pPr>
        <w:spacing w:after="120"/>
        <w:rPr>
          <w:rFonts w:ascii="Arial" w:hAnsi="Arial" w:cs="Arial"/>
          <w:sz w:val="24"/>
          <w:szCs w:val="24"/>
        </w:rPr>
      </w:pPr>
    </w:p>
    <w:p w14:paraId="62E25AD3" w14:textId="1CE45E61" w:rsidR="00F51494" w:rsidRPr="00791368" w:rsidRDefault="00F51494" w:rsidP="00791368">
      <w:pPr>
        <w:spacing w:after="120"/>
        <w:ind w:firstLine="720"/>
        <w:rPr>
          <w:rFonts w:ascii="Arial" w:hAnsi="Arial" w:cs="Arial"/>
          <w:sz w:val="24"/>
          <w:szCs w:val="24"/>
        </w:rPr>
      </w:pPr>
      <w:r w:rsidRPr="00791368">
        <w:rPr>
          <w:rFonts w:ascii="Arial" w:hAnsi="Arial" w:cs="Arial"/>
          <w:sz w:val="24"/>
          <w:szCs w:val="24"/>
        </w:rPr>
        <w:t xml:space="preserve">The biggest </w:t>
      </w:r>
      <w:r w:rsidR="00791368">
        <w:rPr>
          <w:rFonts w:ascii="Arial" w:hAnsi="Arial" w:cs="Arial"/>
          <w:sz w:val="24"/>
          <w:szCs w:val="24"/>
        </w:rPr>
        <w:t xml:space="preserve">challenge in </w:t>
      </w:r>
      <w:r w:rsidRPr="00791368">
        <w:rPr>
          <w:rFonts w:ascii="Arial" w:hAnsi="Arial" w:cs="Arial"/>
          <w:sz w:val="24"/>
          <w:szCs w:val="24"/>
        </w:rPr>
        <w:t>Alberta</w:t>
      </w:r>
      <w:r w:rsidR="00791368">
        <w:rPr>
          <w:rFonts w:ascii="Arial" w:hAnsi="Arial" w:cs="Arial"/>
          <w:sz w:val="24"/>
          <w:szCs w:val="24"/>
        </w:rPr>
        <w:t>’s</w:t>
      </w:r>
      <w:r w:rsidRPr="00791368">
        <w:rPr>
          <w:rFonts w:ascii="Arial" w:hAnsi="Arial" w:cs="Arial"/>
          <w:sz w:val="24"/>
          <w:szCs w:val="24"/>
        </w:rPr>
        <w:t xml:space="preserve"> </w:t>
      </w:r>
      <w:r w:rsidR="00791368">
        <w:rPr>
          <w:rFonts w:ascii="Arial" w:hAnsi="Arial" w:cs="Arial"/>
          <w:sz w:val="24"/>
          <w:szCs w:val="24"/>
        </w:rPr>
        <w:t>O</w:t>
      </w:r>
      <w:r w:rsidRPr="00791368">
        <w:rPr>
          <w:rFonts w:ascii="Arial" w:hAnsi="Arial" w:cs="Arial"/>
          <w:sz w:val="24"/>
          <w:szCs w:val="24"/>
        </w:rPr>
        <w:t xml:space="preserve">il </w:t>
      </w:r>
      <w:r w:rsidR="00791368">
        <w:rPr>
          <w:rFonts w:ascii="Arial" w:hAnsi="Arial" w:cs="Arial"/>
          <w:sz w:val="24"/>
          <w:szCs w:val="24"/>
        </w:rPr>
        <w:t>S</w:t>
      </w:r>
      <w:r w:rsidRPr="00791368">
        <w:rPr>
          <w:rFonts w:ascii="Arial" w:hAnsi="Arial" w:cs="Arial"/>
          <w:sz w:val="24"/>
          <w:szCs w:val="24"/>
        </w:rPr>
        <w:t xml:space="preserve">and industry is that there </w:t>
      </w:r>
      <w:ins w:id="384" w:author="Alexander Slocum" w:date="2014-04-06T10:16:00Z">
        <w:r w:rsidR="006C136B">
          <w:rPr>
            <w:rFonts w:ascii="Arial" w:hAnsi="Arial" w:cs="Arial"/>
            <w:sz w:val="24"/>
            <w:szCs w:val="24"/>
          </w:rPr>
          <w:t xml:space="preserve">are </w:t>
        </w:r>
      </w:ins>
      <w:r w:rsidRPr="00791368">
        <w:rPr>
          <w:rFonts w:ascii="Arial" w:hAnsi="Arial" w:cs="Arial"/>
          <w:sz w:val="24"/>
          <w:szCs w:val="24"/>
        </w:rPr>
        <w:t xml:space="preserve">not enough pipelines to transport the oil to Western Canada and </w:t>
      </w:r>
      <w:del w:id="385" w:author="Alexander Slocum" w:date="2014-04-06T10:16:00Z">
        <w:r w:rsidRPr="00791368" w:rsidDel="006C136B">
          <w:rPr>
            <w:rFonts w:ascii="Arial" w:hAnsi="Arial" w:cs="Arial"/>
            <w:sz w:val="24"/>
            <w:szCs w:val="24"/>
          </w:rPr>
          <w:delText>down to</w:delText>
        </w:r>
      </w:del>
      <w:ins w:id="386" w:author="Alexander Slocum" w:date="2014-04-06T10:16:00Z">
        <w:r w:rsidR="006C136B">
          <w:rPr>
            <w:rFonts w:ascii="Arial" w:hAnsi="Arial" w:cs="Arial"/>
            <w:sz w:val="24"/>
            <w:szCs w:val="24"/>
          </w:rPr>
          <w:t>Southern</w:t>
        </w:r>
      </w:ins>
      <w:r w:rsidRPr="00791368">
        <w:rPr>
          <w:rFonts w:ascii="Arial" w:hAnsi="Arial" w:cs="Arial"/>
          <w:sz w:val="24"/>
          <w:szCs w:val="24"/>
        </w:rPr>
        <w:t xml:space="preserve"> U.S. refiners. Consequently, much of the oil is finding its way out of Alberta on trains and even trucks, which can be </w:t>
      </w:r>
      <w:hyperlink r:id="rId15" w:history="1">
        <w:r w:rsidRPr="00791368">
          <w:rPr>
            <w:rFonts w:ascii="Arial" w:hAnsi="Arial" w:cs="Arial"/>
            <w:sz w:val="24"/>
            <w:szCs w:val="24"/>
          </w:rPr>
          <w:t>two or three times more expensive</w:t>
        </w:r>
      </w:hyperlink>
      <w:r w:rsidRPr="00791368">
        <w:rPr>
          <w:rFonts w:ascii="Arial" w:hAnsi="Arial" w:cs="Arial"/>
          <w:sz w:val="24"/>
          <w:szCs w:val="24"/>
        </w:rPr>
        <w:t xml:space="preserve"> than </w:t>
      </w:r>
      <w:del w:id="387" w:author="Alexander Slocum" w:date="2014-04-06T10:16:00Z">
        <w:r w:rsidRPr="00791368" w:rsidDel="006C136B">
          <w:rPr>
            <w:rFonts w:ascii="Arial" w:hAnsi="Arial" w:cs="Arial"/>
            <w:sz w:val="24"/>
            <w:szCs w:val="24"/>
          </w:rPr>
          <w:delText xml:space="preserve">sticking it into a </w:delText>
        </w:r>
      </w:del>
      <w:r w:rsidRPr="00791368">
        <w:rPr>
          <w:rFonts w:ascii="Arial" w:hAnsi="Arial" w:cs="Arial"/>
          <w:sz w:val="24"/>
          <w:szCs w:val="24"/>
        </w:rPr>
        <w:t>pipeline</w:t>
      </w:r>
      <w:r w:rsidR="00791368">
        <w:rPr>
          <w:rFonts w:ascii="Arial" w:hAnsi="Arial" w:cs="Arial"/>
          <w:sz w:val="24"/>
          <w:szCs w:val="24"/>
        </w:rPr>
        <w:t xml:space="preserve"> </w:t>
      </w:r>
      <w:ins w:id="388" w:author="Alexander Slocum" w:date="2014-04-06T10:17:00Z">
        <w:r w:rsidR="006C136B">
          <w:rPr>
            <w:rFonts w:ascii="Arial" w:hAnsi="Arial" w:cs="Arial"/>
            <w:sz w:val="24"/>
            <w:szCs w:val="24"/>
          </w:rPr>
          <w:t xml:space="preserve">costs </w:t>
        </w:r>
      </w:ins>
      <w:r w:rsidR="00791368">
        <w:rPr>
          <w:rFonts w:ascii="Arial" w:hAnsi="Arial" w:cs="Arial"/>
          <w:sz w:val="24"/>
          <w:szCs w:val="24"/>
        </w:rPr>
        <w:t>[26]</w:t>
      </w:r>
      <w:r w:rsidRPr="00791368">
        <w:rPr>
          <w:rFonts w:ascii="Arial" w:hAnsi="Arial" w:cs="Arial"/>
          <w:sz w:val="24"/>
          <w:szCs w:val="24"/>
        </w:rPr>
        <w:t xml:space="preserve">. </w:t>
      </w:r>
      <w:del w:id="389" w:author="Alexander Slocum" w:date="2014-04-06T10:17:00Z">
        <w:r w:rsidR="00791368" w:rsidRPr="00791368" w:rsidDel="006C136B">
          <w:rPr>
            <w:rFonts w:ascii="Arial" w:hAnsi="Arial" w:cs="Arial"/>
            <w:sz w:val="24"/>
            <w:szCs w:val="24"/>
          </w:rPr>
          <w:delText>P</w:delText>
        </w:r>
        <w:r w:rsidRPr="00791368" w:rsidDel="006C136B">
          <w:rPr>
            <w:rFonts w:ascii="Arial" w:hAnsi="Arial" w:cs="Arial"/>
            <w:sz w:val="24"/>
            <w:szCs w:val="24"/>
          </w:rPr>
          <w:delText xml:space="preserve">roducers </w:delText>
        </w:r>
        <w:r w:rsidR="00791368" w:rsidDel="006C136B">
          <w:rPr>
            <w:rFonts w:ascii="Arial" w:hAnsi="Arial" w:cs="Arial"/>
            <w:sz w:val="24"/>
            <w:szCs w:val="24"/>
          </w:rPr>
          <w:delText xml:space="preserve">are now </w:delText>
        </w:r>
        <w:r w:rsidRPr="00791368" w:rsidDel="006C136B">
          <w:rPr>
            <w:rFonts w:ascii="Arial" w:hAnsi="Arial" w:cs="Arial"/>
            <w:sz w:val="24"/>
            <w:szCs w:val="24"/>
          </w:rPr>
          <w:delText>using expensive options such as trucking and railroads to move their crude.</w:delText>
        </w:r>
        <w:r w:rsidR="00FD7AF5" w:rsidRPr="00791368" w:rsidDel="006C136B">
          <w:rPr>
            <w:rFonts w:ascii="Arial" w:hAnsi="Arial" w:cs="Arial"/>
            <w:sz w:val="24"/>
            <w:szCs w:val="24"/>
          </w:rPr>
          <w:delText xml:space="preserve"> </w:delText>
        </w:r>
      </w:del>
      <w:r w:rsidR="00FD7AF5" w:rsidRPr="00791368">
        <w:rPr>
          <w:rFonts w:ascii="Arial" w:hAnsi="Arial" w:cs="Arial"/>
          <w:sz w:val="24"/>
          <w:szCs w:val="24"/>
          <w:shd w:val="clear" w:color="auto" w:fill="FFFFFF"/>
        </w:rPr>
        <w:t xml:space="preserve">The </w:t>
      </w:r>
      <w:ins w:id="390" w:author="Alexander Slocum" w:date="2014-04-06T10:17:00Z">
        <w:r w:rsidR="006C136B">
          <w:rPr>
            <w:rFonts w:ascii="Arial" w:hAnsi="Arial" w:cs="Arial"/>
            <w:sz w:val="24"/>
            <w:szCs w:val="24"/>
            <w:shd w:val="clear" w:color="auto" w:fill="FFFFFF"/>
          </w:rPr>
          <w:t xml:space="preserve">Keystone XL </w:t>
        </w:r>
      </w:ins>
      <w:r w:rsidR="00FD7AF5" w:rsidRPr="00791368">
        <w:rPr>
          <w:rFonts w:ascii="Arial" w:hAnsi="Arial" w:cs="Arial"/>
          <w:sz w:val="24"/>
          <w:szCs w:val="24"/>
          <w:shd w:val="clear" w:color="auto" w:fill="FFFFFF"/>
        </w:rPr>
        <w:t>environmental review included a wide variety of cost estimates</w:t>
      </w:r>
      <w:r w:rsidR="00791368">
        <w:rPr>
          <w:rFonts w:ascii="Arial" w:hAnsi="Arial" w:cs="Arial"/>
          <w:sz w:val="24"/>
          <w:szCs w:val="24"/>
          <w:shd w:val="clear" w:color="auto" w:fill="FFFFFF"/>
        </w:rPr>
        <w:t xml:space="preserve"> </w:t>
      </w:r>
      <w:del w:id="391" w:author="Alexander Slocum" w:date="2014-04-06T10:17:00Z">
        <w:r w:rsidR="00791368" w:rsidDel="006C136B">
          <w:rPr>
            <w:rFonts w:ascii="Arial" w:hAnsi="Arial" w:cs="Arial"/>
            <w:sz w:val="24"/>
            <w:szCs w:val="24"/>
            <w:shd w:val="clear" w:color="auto" w:fill="FFFFFF"/>
          </w:rPr>
          <w:delText>that</w:delText>
        </w:r>
        <w:r w:rsidR="00FD7AF5" w:rsidRPr="00791368" w:rsidDel="006C136B">
          <w:rPr>
            <w:rFonts w:ascii="Arial" w:hAnsi="Arial" w:cs="Arial"/>
            <w:sz w:val="24"/>
            <w:szCs w:val="24"/>
            <w:shd w:val="clear" w:color="auto" w:fill="FFFFFF"/>
          </w:rPr>
          <w:delText xml:space="preserve"> </w:delText>
        </w:r>
      </w:del>
      <w:ins w:id="392" w:author="Alexander Slocum" w:date="2014-04-06T10:17:00Z">
        <w:r w:rsidR="006C136B">
          <w:rPr>
            <w:rFonts w:ascii="Arial" w:hAnsi="Arial" w:cs="Arial"/>
            <w:sz w:val="24"/>
            <w:szCs w:val="24"/>
            <w:shd w:val="clear" w:color="auto" w:fill="FFFFFF"/>
          </w:rPr>
          <w:t>and found that</w:t>
        </w:r>
        <w:r w:rsidR="006C136B" w:rsidRPr="00791368">
          <w:rPr>
            <w:rFonts w:ascii="Arial" w:hAnsi="Arial" w:cs="Arial"/>
            <w:sz w:val="24"/>
            <w:szCs w:val="24"/>
            <w:shd w:val="clear" w:color="auto" w:fill="FFFFFF"/>
          </w:rPr>
          <w:t xml:space="preserve"> </w:t>
        </w:r>
      </w:ins>
      <w:r w:rsidR="00FD7AF5" w:rsidRPr="00791368">
        <w:rPr>
          <w:rFonts w:ascii="Arial" w:hAnsi="Arial" w:cs="Arial"/>
          <w:sz w:val="24"/>
          <w:szCs w:val="24"/>
          <w:shd w:val="clear" w:color="auto" w:fill="FFFFFF"/>
        </w:rPr>
        <w:t>with rail shipments to the Gulf Coast</w:t>
      </w:r>
      <w:r w:rsidR="00791368">
        <w:rPr>
          <w:rFonts w:ascii="Arial" w:hAnsi="Arial" w:cs="Arial"/>
          <w:sz w:val="24"/>
          <w:szCs w:val="24"/>
          <w:shd w:val="clear" w:color="auto" w:fill="FFFFFF"/>
        </w:rPr>
        <w:t xml:space="preserve">, it </w:t>
      </w:r>
      <w:r w:rsidR="00FD7AF5" w:rsidRPr="00791368">
        <w:rPr>
          <w:rFonts w:ascii="Arial" w:hAnsi="Arial" w:cs="Arial"/>
          <w:sz w:val="24"/>
          <w:szCs w:val="24"/>
          <w:shd w:val="clear" w:color="auto" w:fill="FFFFFF"/>
        </w:rPr>
        <w:t>cost</w:t>
      </w:r>
      <w:r w:rsidR="00791368">
        <w:rPr>
          <w:rFonts w:ascii="Arial" w:hAnsi="Arial" w:cs="Arial"/>
          <w:sz w:val="24"/>
          <w:szCs w:val="24"/>
          <w:shd w:val="clear" w:color="auto" w:fill="FFFFFF"/>
        </w:rPr>
        <w:t>s between $15-</w:t>
      </w:r>
      <w:r w:rsidR="00FD7AF5" w:rsidRPr="00791368">
        <w:rPr>
          <w:rFonts w:ascii="Arial" w:hAnsi="Arial" w:cs="Arial"/>
          <w:sz w:val="24"/>
          <w:szCs w:val="24"/>
          <w:shd w:val="clear" w:color="auto" w:fill="FFFFFF"/>
        </w:rPr>
        <w:t>$20 a barrel [27].</w:t>
      </w:r>
      <w:r w:rsidR="00791368">
        <w:rPr>
          <w:rFonts w:ascii="Arial" w:hAnsi="Arial" w:cs="Arial"/>
          <w:sz w:val="24"/>
          <w:szCs w:val="24"/>
          <w:shd w:val="clear" w:color="auto" w:fill="FFFFFF"/>
        </w:rPr>
        <w:t xml:space="preserve"> </w:t>
      </w:r>
      <w:del w:id="393" w:author="Alexander Slocum" w:date="2014-04-06T10:17:00Z">
        <w:r w:rsidR="00791368" w:rsidDel="006C136B">
          <w:rPr>
            <w:rFonts w:ascii="Arial" w:hAnsi="Arial" w:cs="Arial"/>
            <w:sz w:val="24"/>
            <w:szCs w:val="24"/>
            <w:shd w:val="clear" w:color="auto" w:fill="FFFFFF"/>
          </w:rPr>
          <w:delText>We propose two market expansion ideas that help reduce supply cost reduction</w:delText>
        </w:r>
      </w:del>
      <w:ins w:id="394" w:author="Alexander Slocum" w:date="2014-04-06T10:17:00Z">
        <w:r w:rsidR="006C136B">
          <w:rPr>
            <w:rFonts w:ascii="Arial" w:hAnsi="Arial" w:cs="Arial"/>
            <w:sz w:val="24"/>
            <w:szCs w:val="24"/>
            <w:shd w:val="clear" w:color="auto" w:fill="FFFFFF"/>
          </w:rPr>
          <w:t xml:space="preserve">This further justifies the investment in renewable energy systems as part of land reclamation if it </w:t>
        </w:r>
      </w:ins>
      <w:ins w:id="395" w:author="Alexander Slocum" w:date="2014-04-06T10:18:00Z">
        <w:r w:rsidR="0028662D">
          <w:rPr>
            <w:rFonts w:ascii="Arial" w:hAnsi="Arial" w:cs="Arial"/>
            <w:sz w:val="24"/>
            <w:szCs w:val="24"/>
            <w:shd w:val="clear" w:color="auto" w:fill="FFFFFF"/>
          </w:rPr>
          <w:t>helps overcome objections to the Keystone XL pipeline</w:t>
        </w:r>
      </w:ins>
      <w:r w:rsidR="00791368">
        <w:rPr>
          <w:rFonts w:ascii="Arial" w:hAnsi="Arial" w:cs="Arial"/>
          <w:sz w:val="24"/>
          <w:szCs w:val="24"/>
          <w:shd w:val="clear" w:color="auto" w:fill="FFFFFF"/>
        </w:rPr>
        <w:t xml:space="preserve">. </w:t>
      </w:r>
    </w:p>
    <w:p w14:paraId="20C33C7A" w14:textId="77777777" w:rsidR="00F51494" w:rsidRPr="00F51494" w:rsidRDefault="00F51494" w:rsidP="00C30AC4">
      <w:pPr>
        <w:spacing w:after="120"/>
        <w:rPr>
          <w:rFonts w:ascii="Arial" w:hAnsi="Arial" w:cs="Arial"/>
          <w:sz w:val="24"/>
          <w:szCs w:val="24"/>
        </w:rPr>
      </w:pPr>
    </w:p>
    <w:p w14:paraId="7CF3D667" w14:textId="77777777" w:rsidR="00F42EE6" w:rsidRDefault="00C30AC4" w:rsidP="00791368">
      <w:pPr>
        <w:pStyle w:val="Heading2"/>
        <w:rPr>
          <w:rFonts w:ascii="Arial" w:hAnsi="Arial" w:cs="Arial"/>
          <w:color w:val="auto"/>
        </w:rPr>
      </w:pPr>
      <w:bookmarkStart w:id="396" w:name="_Toc384514780"/>
      <w:commentRangeStart w:id="397"/>
      <w:r w:rsidRPr="00C30AC4">
        <w:rPr>
          <w:rFonts w:ascii="Arial" w:hAnsi="Arial" w:cs="Arial"/>
          <w:color w:val="auto"/>
        </w:rPr>
        <w:t xml:space="preserve">5.1 </w:t>
      </w:r>
      <w:r w:rsidR="00CE00A7" w:rsidRPr="00C30AC4">
        <w:rPr>
          <w:rFonts w:ascii="Arial" w:hAnsi="Arial" w:cs="Arial"/>
          <w:color w:val="auto"/>
        </w:rPr>
        <w:t>Selling Electricity Back to the Grid</w:t>
      </w:r>
      <w:bookmarkEnd w:id="396"/>
      <w:commentRangeEnd w:id="397"/>
      <w:r w:rsidR="00263123">
        <w:rPr>
          <w:rStyle w:val="CommentReference"/>
          <w:rFonts w:asciiTheme="minorHAnsi" w:eastAsiaTheme="minorHAnsi" w:hAnsiTheme="minorHAnsi" w:cstheme="minorBidi"/>
          <w:b w:val="0"/>
          <w:bCs w:val="0"/>
          <w:color w:val="auto"/>
        </w:rPr>
        <w:commentReference w:id="397"/>
      </w:r>
    </w:p>
    <w:p w14:paraId="31753590" w14:textId="77777777" w:rsidR="00791368" w:rsidRPr="00791368" w:rsidRDefault="00791368" w:rsidP="00791368"/>
    <w:p w14:paraId="7894B0CC" w14:textId="2C65A544" w:rsidR="00C658CB" w:rsidRPr="00C658CB" w:rsidRDefault="00C658CB" w:rsidP="00CE00A7">
      <w:pPr>
        <w:rPr>
          <w:rFonts w:ascii="Arial" w:hAnsi="Arial" w:cs="Arial"/>
          <w:color w:val="000000"/>
          <w:sz w:val="24"/>
          <w:szCs w:val="24"/>
          <w:shd w:val="clear" w:color="auto" w:fill="FFFFFF"/>
        </w:rPr>
      </w:pPr>
      <w:r w:rsidRPr="00C658CB">
        <w:rPr>
          <w:rFonts w:ascii="Arial" w:hAnsi="Arial" w:cs="Arial"/>
          <w:color w:val="000000"/>
          <w:sz w:val="24"/>
          <w:szCs w:val="24"/>
          <w:shd w:val="clear" w:color="auto" w:fill="FFFFFF"/>
        </w:rPr>
        <w:t>About 41 percent of Alberta’s installed electricity generation capacity is from coal, almost 40 percent from natural gas, and almost 8 percent from wind [25].</w:t>
      </w:r>
      <w:r w:rsidR="00791368">
        <w:rPr>
          <w:rFonts w:ascii="Arial" w:hAnsi="Arial" w:cs="Arial"/>
          <w:color w:val="000000"/>
          <w:sz w:val="24"/>
          <w:szCs w:val="24"/>
          <w:shd w:val="clear" w:color="auto" w:fill="FFFFFF"/>
        </w:rPr>
        <w:t xml:space="preserve"> </w:t>
      </w:r>
      <w:r w:rsidR="00791368" w:rsidRPr="00352358">
        <w:rPr>
          <w:rFonts w:ascii="Arial" w:hAnsi="Arial" w:cs="Arial"/>
          <w:sz w:val="24"/>
          <w:szCs w:val="24"/>
        </w:rPr>
        <w:t>On a long term</w:t>
      </w:r>
      <w:r w:rsidR="00791368">
        <w:rPr>
          <w:rFonts w:ascii="Arial" w:hAnsi="Arial" w:cs="Arial"/>
          <w:sz w:val="24"/>
          <w:szCs w:val="24"/>
        </w:rPr>
        <w:t xml:space="preserve"> basis</w:t>
      </w:r>
      <w:r w:rsidR="00791368" w:rsidRPr="00352358">
        <w:rPr>
          <w:rFonts w:ascii="Arial" w:hAnsi="Arial" w:cs="Arial"/>
          <w:sz w:val="24"/>
          <w:szCs w:val="24"/>
        </w:rPr>
        <w:t xml:space="preserve">, it </w:t>
      </w:r>
      <w:r w:rsidR="00791368">
        <w:rPr>
          <w:rFonts w:ascii="Arial" w:hAnsi="Arial" w:cs="Arial"/>
          <w:sz w:val="24"/>
          <w:szCs w:val="24"/>
        </w:rPr>
        <w:t>would</w:t>
      </w:r>
      <w:r w:rsidR="00791368" w:rsidRPr="00352358">
        <w:rPr>
          <w:rFonts w:ascii="Arial" w:hAnsi="Arial" w:cs="Arial"/>
          <w:sz w:val="24"/>
          <w:szCs w:val="24"/>
        </w:rPr>
        <w:t xml:space="preserve"> possible to send </w:t>
      </w:r>
      <w:del w:id="398" w:author="Alexander Slocum" w:date="2014-04-06T10:19:00Z">
        <w:r w:rsidR="00791368" w:rsidRPr="00352358" w:rsidDel="0028662D">
          <w:rPr>
            <w:rFonts w:ascii="Arial" w:hAnsi="Arial" w:cs="Arial"/>
            <w:sz w:val="24"/>
            <w:szCs w:val="24"/>
          </w:rPr>
          <w:delText xml:space="preserve">the </w:delText>
        </w:r>
      </w:del>
      <w:r w:rsidR="00791368">
        <w:rPr>
          <w:rFonts w:ascii="Arial" w:hAnsi="Arial" w:cs="Arial"/>
          <w:sz w:val="24"/>
          <w:szCs w:val="24"/>
        </w:rPr>
        <w:t xml:space="preserve">excess power </w:t>
      </w:r>
      <w:ins w:id="399" w:author="Alexander Slocum" w:date="2014-04-06T10:19:00Z">
        <w:r w:rsidR="0028662D">
          <w:rPr>
            <w:rFonts w:ascii="Arial" w:hAnsi="Arial" w:cs="Arial"/>
            <w:sz w:val="24"/>
            <w:szCs w:val="24"/>
          </w:rPr>
          <w:t xml:space="preserve">generated by reclaimed land renewable energy systems </w:t>
        </w:r>
      </w:ins>
      <w:r w:rsidR="00791368">
        <w:rPr>
          <w:rFonts w:ascii="Arial" w:hAnsi="Arial" w:cs="Arial"/>
          <w:sz w:val="24"/>
          <w:szCs w:val="24"/>
        </w:rPr>
        <w:t xml:space="preserve">out along </w:t>
      </w:r>
      <w:del w:id="400" w:author="Alexander Slocum" w:date="2014-04-06T10:19:00Z">
        <w:r w:rsidR="00791368" w:rsidDel="0028662D">
          <w:rPr>
            <w:rFonts w:ascii="Arial" w:hAnsi="Arial" w:cs="Arial"/>
            <w:sz w:val="24"/>
            <w:szCs w:val="24"/>
          </w:rPr>
          <w:delText xml:space="preserve">big </w:delText>
        </w:r>
      </w:del>
      <w:ins w:id="401" w:author="Alexander Slocum" w:date="2014-04-06T10:19:00Z">
        <w:r w:rsidR="0028662D">
          <w:rPr>
            <w:rFonts w:ascii="Arial" w:hAnsi="Arial" w:cs="Arial"/>
            <w:sz w:val="24"/>
            <w:szCs w:val="24"/>
          </w:rPr>
          <w:t xml:space="preserve">same </w:t>
        </w:r>
      </w:ins>
      <w:r w:rsidR="00791368">
        <w:rPr>
          <w:rFonts w:ascii="Arial" w:hAnsi="Arial" w:cs="Arial"/>
          <w:sz w:val="24"/>
          <w:szCs w:val="24"/>
        </w:rPr>
        <w:t xml:space="preserve">power lines </w:t>
      </w:r>
      <w:del w:id="402" w:author="Alexander Slocum" w:date="2014-04-06T10:19:00Z">
        <w:r w:rsidR="00791368" w:rsidRPr="00352358" w:rsidDel="0028662D">
          <w:rPr>
            <w:rFonts w:ascii="Arial" w:hAnsi="Arial" w:cs="Arial"/>
            <w:sz w:val="24"/>
            <w:szCs w:val="24"/>
          </w:rPr>
          <w:delText>via HVDC lines to coasts</w:delText>
        </w:r>
      </w:del>
      <w:ins w:id="403" w:author="Alexander Slocum" w:date="2014-04-06T10:19:00Z">
        <w:r w:rsidR="0028662D">
          <w:rPr>
            <w:rFonts w:ascii="Arial" w:hAnsi="Arial" w:cs="Arial"/>
            <w:sz w:val="24"/>
            <w:szCs w:val="24"/>
          </w:rPr>
          <w:t>that currently are brining power into the oil sands region</w:t>
        </w:r>
      </w:ins>
      <w:r w:rsidR="00791368">
        <w:rPr>
          <w:rFonts w:ascii="Arial" w:hAnsi="Arial" w:cs="Arial"/>
          <w:sz w:val="24"/>
          <w:szCs w:val="24"/>
        </w:rPr>
        <w:t xml:space="preserve">. </w:t>
      </w:r>
      <w:r w:rsidR="00791368" w:rsidRPr="00791368">
        <w:rPr>
          <w:rFonts w:ascii="Arial" w:hAnsi="Arial" w:cs="Arial"/>
          <w:sz w:val="24"/>
          <w:szCs w:val="24"/>
          <w:highlight w:val="yellow"/>
        </w:rPr>
        <w:t>Expand this point.</w:t>
      </w:r>
      <w:r w:rsidR="00791368">
        <w:rPr>
          <w:rFonts w:ascii="Arial" w:hAnsi="Arial" w:cs="Arial"/>
          <w:sz w:val="24"/>
          <w:szCs w:val="24"/>
        </w:rPr>
        <w:t xml:space="preserve"> </w:t>
      </w:r>
    </w:p>
    <w:p w14:paraId="7B4F79FE" w14:textId="77777777" w:rsidR="00CD1736" w:rsidRDefault="00CD1736" w:rsidP="0050693D">
      <w:pPr>
        <w:pStyle w:val="Heading3"/>
        <w:rPr>
          <w:rFonts w:ascii="Arial" w:hAnsi="Arial" w:cs="Arial"/>
          <w:color w:val="000000" w:themeColor="text1"/>
          <w:sz w:val="24"/>
          <w:szCs w:val="24"/>
        </w:rPr>
      </w:pPr>
    </w:p>
    <w:p w14:paraId="3307F717" w14:textId="5EBE7F20" w:rsidR="0050693D" w:rsidRPr="00C30AC4" w:rsidRDefault="00C30AC4" w:rsidP="00C30AC4">
      <w:pPr>
        <w:pStyle w:val="Heading2"/>
        <w:rPr>
          <w:rFonts w:ascii="Arial" w:hAnsi="Arial" w:cs="Arial"/>
          <w:color w:val="auto"/>
        </w:rPr>
      </w:pPr>
      <w:bookmarkStart w:id="404" w:name="_Toc384514781"/>
      <w:commentRangeStart w:id="405"/>
      <w:r w:rsidRPr="00C30AC4">
        <w:rPr>
          <w:rFonts w:ascii="Arial" w:hAnsi="Arial" w:cs="Arial"/>
          <w:color w:val="auto"/>
        </w:rPr>
        <w:t xml:space="preserve">5.2 </w:t>
      </w:r>
      <w:r w:rsidR="0050693D" w:rsidRPr="00C30AC4">
        <w:rPr>
          <w:rFonts w:ascii="Arial" w:hAnsi="Arial" w:cs="Arial"/>
          <w:color w:val="auto"/>
        </w:rPr>
        <w:t xml:space="preserve">Cleaning </w:t>
      </w:r>
      <w:ins w:id="406" w:author="Alexander Slocum" w:date="2014-04-06T10:20:00Z">
        <w:r w:rsidR="0028662D">
          <w:rPr>
            <w:rFonts w:ascii="Arial" w:hAnsi="Arial" w:cs="Arial"/>
            <w:color w:val="auto"/>
          </w:rPr>
          <w:t xml:space="preserve">Contaminated </w:t>
        </w:r>
      </w:ins>
      <w:r w:rsidR="0050693D" w:rsidRPr="00C30AC4">
        <w:rPr>
          <w:rFonts w:ascii="Arial" w:hAnsi="Arial" w:cs="Arial"/>
          <w:color w:val="auto"/>
        </w:rPr>
        <w:t>Water</w:t>
      </w:r>
      <w:del w:id="407" w:author="Alexander Slocum" w:date="2014-04-06T10:20:00Z">
        <w:r w:rsidR="0050693D" w:rsidRPr="00C30AC4" w:rsidDel="0028662D">
          <w:rPr>
            <w:rFonts w:ascii="Arial" w:hAnsi="Arial" w:cs="Arial"/>
            <w:color w:val="auto"/>
          </w:rPr>
          <w:delText xml:space="preserve"> Contamination</w:delText>
        </w:r>
        <w:bookmarkEnd w:id="404"/>
        <w:r w:rsidR="0050693D" w:rsidRPr="00C30AC4" w:rsidDel="0028662D">
          <w:rPr>
            <w:rFonts w:ascii="Arial" w:hAnsi="Arial" w:cs="Arial"/>
            <w:color w:val="auto"/>
          </w:rPr>
          <w:delText xml:space="preserve"> </w:delText>
        </w:r>
      </w:del>
      <w:commentRangeEnd w:id="405"/>
      <w:r w:rsidR="000721E2">
        <w:rPr>
          <w:rStyle w:val="CommentReference"/>
          <w:rFonts w:asciiTheme="minorHAnsi" w:eastAsiaTheme="minorHAnsi" w:hAnsiTheme="minorHAnsi" w:cstheme="minorBidi"/>
          <w:b w:val="0"/>
          <w:bCs w:val="0"/>
          <w:color w:val="auto"/>
        </w:rPr>
        <w:commentReference w:id="405"/>
      </w:r>
    </w:p>
    <w:p w14:paraId="539F03E6" w14:textId="77777777" w:rsidR="0050693D" w:rsidRDefault="0050693D" w:rsidP="0050693D">
      <w:pPr>
        <w:autoSpaceDE w:val="0"/>
        <w:autoSpaceDN w:val="0"/>
        <w:adjustRightInd w:val="0"/>
        <w:spacing w:after="0" w:line="240" w:lineRule="auto"/>
        <w:rPr>
          <w:rFonts w:ascii="Arial" w:hAnsi="Arial" w:cs="Arial"/>
          <w:sz w:val="24"/>
          <w:szCs w:val="24"/>
        </w:rPr>
      </w:pPr>
    </w:p>
    <w:p w14:paraId="16656087" w14:textId="460D2EF1" w:rsidR="0050693D" w:rsidDel="00263123" w:rsidRDefault="0050693D" w:rsidP="0050693D">
      <w:pPr>
        <w:autoSpaceDE w:val="0"/>
        <w:autoSpaceDN w:val="0"/>
        <w:adjustRightInd w:val="0"/>
        <w:spacing w:after="0" w:line="240" w:lineRule="auto"/>
        <w:ind w:firstLine="360"/>
        <w:rPr>
          <w:del w:id="408" w:author="Alexander Slocum" w:date="2014-04-06T10:20:00Z"/>
          <w:rFonts w:ascii="Arial" w:hAnsi="Arial" w:cs="Arial"/>
          <w:sz w:val="24"/>
          <w:szCs w:val="24"/>
        </w:rPr>
      </w:pPr>
      <w:r w:rsidRPr="00F3537C">
        <w:rPr>
          <w:rFonts w:ascii="Arial" w:hAnsi="Arial" w:cs="Arial"/>
          <w:sz w:val="24"/>
          <w:szCs w:val="24"/>
        </w:rPr>
        <w:t>The Athabasca River is part of the third</w:t>
      </w:r>
      <w:r>
        <w:rPr>
          <w:rFonts w:ascii="Arial" w:hAnsi="Arial" w:cs="Arial"/>
          <w:sz w:val="24"/>
          <w:szCs w:val="24"/>
        </w:rPr>
        <w:t xml:space="preserve"> </w:t>
      </w:r>
      <w:r w:rsidRPr="00F3537C">
        <w:rPr>
          <w:rFonts w:ascii="Arial" w:hAnsi="Arial" w:cs="Arial"/>
          <w:sz w:val="24"/>
          <w:szCs w:val="24"/>
        </w:rPr>
        <w:t>largest watershed in the world. Processing on</w:t>
      </w:r>
      <w:r>
        <w:rPr>
          <w:rFonts w:ascii="Arial" w:hAnsi="Arial" w:cs="Arial"/>
          <w:sz w:val="24"/>
          <w:szCs w:val="24"/>
        </w:rPr>
        <w:t>e barrel of bitumen requires ap</w:t>
      </w:r>
      <w:r w:rsidRPr="00F3537C">
        <w:rPr>
          <w:rFonts w:ascii="Arial" w:hAnsi="Arial" w:cs="Arial"/>
          <w:sz w:val="24"/>
          <w:szCs w:val="24"/>
        </w:rPr>
        <w:t>proximately three barrels of water [</w:t>
      </w:r>
      <w:r>
        <w:rPr>
          <w:rFonts w:ascii="Arial" w:hAnsi="Arial" w:cs="Arial"/>
          <w:sz w:val="24"/>
          <w:szCs w:val="24"/>
        </w:rPr>
        <w:t>8</w:t>
      </w:r>
      <w:r w:rsidRPr="00F3537C">
        <w:rPr>
          <w:rFonts w:ascii="Arial" w:hAnsi="Arial" w:cs="Arial"/>
          <w:sz w:val="24"/>
          <w:szCs w:val="24"/>
        </w:rPr>
        <w:t xml:space="preserve">]. The </w:t>
      </w:r>
      <w:r>
        <w:rPr>
          <w:rFonts w:ascii="Arial" w:hAnsi="Arial" w:cs="Arial"/>
          <w:sz w:val="24"/>
          <w:szCs w:val="24"/>
        </w:rPr>
        <w:t>contaminated</w:t>
      </w:r>
      <w:r w:rsidRPr="00F3537C">
        <w:rPr>
          <w:rFonts w:ascii="Arial" w:hAnsi="Arial" w:cs="Arial"/>
          <w:sz w:val="24"/>
          <w:szCs w:val="24"/>
        </w:rPr>
        <w:t xml:space="preserve"> water is then pumped into</w:t>
      </w:r>
      <w:r>
        <w:rPr>
          <w:rFonts w:ascii="Arial" w:hAnsi="Arial" w:cs="Arial"/>
          <w:sz w:val="24"/>
          <w:szCs w:val="24"/>
        </w:rPr>
        <w:t xml:space="preserve"> </w:t>
      </w:r>
      <w:r w:rsidRPr="00F3537C">
        <w:rPr>
          <w:rFonts w:ascii="Arial" w:hAnsi="Arial" w:cs="Arial"/>
          <w:sz w:val="24"/>
          <w:szCs w:val="24"/>
        </w:rPr>
        <w:t xml:space="preserve">giant </w:t>
      </w:r>
      <w:ins w:id="409" w:author="Alexander Slocum" w:date="2014-04-06T10:21:00Z">
        <w:r w:rsidR="00263123">
          <w:rPr>
            <w:rFonts w:ascii="Arial" w:hAnsi="Arial" w:cs="Arial"/>
            <w:sz w:val="24"/>
            <w:szCs w:val="24"/>
          </w:rPr>
          <w:t xml:space="preserve">man-made </w:t>
        </w:r>
      </w:ins>
      <w:r w:rsidRPr="00F3537C">
        <w:rPr>
          <w:rFonts w:ascii="Arial" w:hAnsi="Arial" w:cs="Arial"/>
          <w:sz w:val="24"/>
          <w:szCs w:val="24"/>
        </w:rPr>
        <w:t>tailings ponds alongside the shore</w:t>
      </w:r>
      <w:ins w:id="410" w:author="Alexander Slocum" w:date="2014-04-06T10:20:00Z">
        <w:r w:rsidR="00263123">
          <w:rPr>
            <w:rFonts w:ascii="Arial" w:hAnsi="Arial" w:cs="Arial"/>
            <w:sz w:val="24"/>
            <w:szCs w:val="24"/>
          </w:rPr>
          <w:t xml:space="preserve"> with no plans for their eventual cleanup</w:t>
        </w:r>
      </w:ins>
      <w:r w:rsidRPr="00F3537C">
        <w:rPr>
          <w:rFonts w:ascii="Arial" w:hAnsi="Arial" w:cs="Arial"/>
          <w:sz w:val="24"/>
          <w:szCs w:val="24"/>
        </w:rPr>
        <w:t>.</w:t>
      </w:r>
      <w:ins w:id="411" w:author="Alexander Slocum" w:date="2014-04-06T10:20:00Z">
        <w:r w:rsidR="00263123">
          <w:rPr>
            <w:rFonts w:ascii="Arial" w:hAnsi="Arial" w:cs="Arial"/>
            <w:sz w:val="24"/>
            <w:szCs w:val="24"/>
          </w:rPr>
          <w:t xml:space="preserve">  </w:t>
        </w:r>
      </w:ins>
    </w:p>
    <w:p w14:paraId="4A34E9F1" w14:textId="77777777" w:rsidR="0050693D" w:rsidDel="00263123" w:rsidRDefault="0050693D" w:rsidP="0050693D">
      <w:pPr>
        <w:autoSpaceDE w:val="0"/>
        <w:autoSpaceDN w:val="0"/>
        <w:adjustRightInd w:val="0"/>
        <w:spacing w:after="0" w:line="240" w:lineRule="auto"/>
        <w:ind w:firstLine="360"/>
        <w:rPr>
          <w:del w:id="412" w:author="Alexander Slocum" w:date="2014-04-06T10:20:00Z"/>
          <w:rFonts w:ascii="Arial" w:hAnsi="Arial" w:cs="Arial"/>
          <w:sz w:val="24"/>
          <w:szCs w:val="24"/>
        </w:rPr>
      </w:pPr>
    </w:p>
    <w:p w14:paraId="6AFFA6A7" w14:textId="701EBEAC" w:rsidR="0050693D" w:rsidRDefault="0050693D" w:rsidP="00263123">
      <w:pPr>
        <w:autoSpaceDE w:val="0"/>
        <w:autoSpaceDN w:val="0"/>
        <w:adjustRightInd w:val="0"/>
        <w:spacing w:after="0" w:line="240" w:lineRule="auto"/>
        <w:ind w:firstLine="360"/>
        <w:rPr>
          <w:rFonts w:ascii="Arial" w:hAnsi="Arial" w:cs="Arial"/>
          <w:sz w:val="24"/>
          <w:szCs w:val="24"/>
        </w:rPr>
      </w:pPr>
      <w:del w:id="413" w:author="Alexander Slocum" w:date="2014-04-06T10:21:00Z">
        <w:r w:rsidDel="00263123">
          <w:rPr>
            <w:rFonts w:ascii="Arial" w:hAnsi="Arial" w:cs="Arial"/>
            <w:sz w:val="24"/>
            <w:szCs w:val="24"/>
          </w:rPr>
          <w:delText>The Province of Alberta is creating</w:delText>
        </w:r>
        <w:r w:rsidRPr="00BE7C3C" w:rsidDel="00263123">
          <w:rPr>
            <w:rFonts w:ascii="Arial" w:hAnsi="Arial" w:cs="Arial"/>
            <w:sz w:val="24"/>
            <w:szCs w:val="24"/>
          </w:rPr>
          <w:delText xml:space="preserve"> man-made lakes to store t</w:delText>
        </w:r>
      </w:del>
      <w:ins w:id="414" w:author="Alexander Slocum" w:date="2014-04-06T10:21:00Z">
        <w:r w:rsidR="00263123">
          <w:rPr>
            <w:rFonts w:ascii="Arial" w:hAnsi="Arial" w:cs="Arial"/>
            <w:sz w:val="24"/>
            <w:szCs w:val="24"/>
          </w:rPr>
          <w:t>T</w:t>
        </w:r>
      </w:ins>
      <w:r w:rsidRPr="00BE7C3C">
        <w:rPr>
          <w:rFonts w:ascii="Arial" w:hAnsi="Arial" w:cs="Arial"/>
          <w:sz w:val="24"/>
          <w:szCs w:val="24"/>
        </w:rPr>
        <w:t xml:space="preserve">he </w:t>
      </w:r>
      <w:r>
        <w:rPr>
          <w:rFonts w:ascii="Arial" w:hAnsi="Arial" w:cs="Arial"/>
          <w:sz w:val="24"/>
          <w:szCs w:val="24"/>
        </w:rPr>
        <w:t>contaminated</w:t>
      </w:r>
      <w:r w:rsidRPr="00BE7C3C">
        <w:rPr>
          <w:rFonts w:ascii="Arial" w:hAnsi="Arial" w:cs="Arial"/>
          <w:sz w:val="24"/>
          <w:szCs w:val="24"/>
        </w:rPr>
        <w:t xml:space="preserve"> water</w:t>
      </w:r>
      <w:r>
        <w:rPr>
          <w:rFonts w:ascii="Arial" w:hAnsi="Arial" w:cs="Arial"/>
          <w:sz w:val="24"/>
          <w:szCs w:val="24"/>
        </w:rPr>
        <w:t xml:space="preserve"> </w:t>
      </w:r>
      <w:ins w:id="415" w:author="Alexander Slocum" w:date="2014-04-06T10:21:00Z">
        <w:r w:rsidR="00263123">
          <w:rPr>
            <w:rFonts w:ascii="Arial" w:hAnsi="Arial" w:cs="Arial"/>
            <w:sz w:val="24"/>
            <w:szCs w:val="24"/>
          </w:rPr>
          <w:t xml:space="preserve">is </w:t>
        </w:r>
      </w:ins>
      <w:r>
        <w:rPr>
          <w:rFonts w:ascii="Arial" w:hAnsi="Arial" w:cs="Arial"/>
          <w:sz w:val="24"/>
          <w:szCs w:val="24"/>
        </w:rPr>
        <w:t xml:space="preserve">produced from </w:t>
      </w:r>
      <w:r w:rsidRPr="00BE7C3C">
        <w:rPr>
          <w:rFonts w:ascii="Arial" w:hAnsi="Arial" w:cs="Arial"/>
          <w:sz w:val="24"/>
          <w:szCs w:val="24"/>
        </w:rPr>
        <w:t xml:space="preserve">the process used to turn bitumen into diesel and other fuels. </w:t>
      </w:r>
      <w:r>
        <w:rPr>
          <w:rFonts w:ascii="Arial" w:hAnsi="Arial" w:cs="Arial"/>
          <w:sz w:val="24"/>
          <w:szCs w:val="24"/>
        </w:rPr>
        <w:t>R</w:t>
      </w:r>
      <w:r w:rsidRPr="00BE7C3C">
        <w:rPr>
          <w:rFonts w:ascii="Arial" w:hAnsi="Arial" w:cs="Arial"/>
          <w:sz w:val="24"/>
          <w:szCs w:val="24"/>
        </w:rPr>
        <w:t xml:space="preserve">eservoirs filled with </w:t>
      </w:r>
      <w:r>
        <w:rPr>
          <w:rFonts w:ascii="Arial" w:hAnsi="Arial" w:cs="Arial"/>
          <w:sz w:val="24"/>
          <w:szCs w:val="24"/>
        </w:rPr>
        <w:t>oil</w:t>
      </w:r>
      <w:r w:rsidRPr="00BE7C3C">
        <w:rPr>
          <w:rFonts w:ascii="Arial" w:hAnsi="Arial" w:cs="Arial"/>
          <w:sz w:val="24"/>
          <w:szCs w:val="24"/>
        </w:rPr>
        <w:t xml:space="preserve"> sands wastewater</w:t>
      </w:r>
      <w:r>
        <w:rPr>
          <w:rFonts w:ascii="Arial" w:hAnsi="Arial" w:cs="Arial"/>
          <w:sz w:val="24"/>
          <w:szCs w:val="24"/>
        </w:rPr>
        <w:t xml:space="preserve"> </w:t>
      </w:r>
      <w:r w:rsidRPr="00BE7C3C">
        <w:rPr>
          <w:rFonts w:ascii="Arial" w:hAnsi="Arial" w:cs="Arial"/>
          <w:sz w:val="24"/>
          <w:szCs w:val="24"/>
        </w:rPr>
        <w:t>are predicted to co</w:t>
      </w:r>
      <w:r>
        <w:rPr>
          <w:rFonts w:ascii="Arial" w:hAnsi="Arial" w:cs="Arial"/>
          <w:sz w:val="24"/>
          <w:szCs w:val="24"/>
        </w:rPr>
        <w:t>ver almost 62,000 acres by 2020</w:t>
      </w:r>
      <w:r w:rsidRPr="00BE7C3C">
        <w:rPr>
          <w:rFonts w:ascii="Arial" w:hAnsi="Arial" w:cs="Arial"/>
          <w:sz w:val="24"/>
          <w:szCs w:val="24"/>
        </w:rPr>
        <w:t xml:space="preserve"> </w:t>
      </w:r>
      <w:r>
        <w:rPr>
          <w:rFonts w:ascii="Arial" w:hAnsi="Arial" w:cs="Arial"/>
          <w:sz w:val="24"/>
          <w:szCs w:val="24"/>
        </w:rPr>
        <w:t>[14].</w:t>
      </w:r>
    </w:p>
    <w:p w14:paraId="6CA94848" w14:textId="77777777" w:rsidR="0050693D" w:rsidRDefault="0050693D" w:rsidP="0050693D">
      <w:pPr>
        <w:autoSpaceDE w:val="0"/>
        <w:autoSpaceDN w:val="0"/>
        <w:adjustRightInd w:val="0"/>
        <w:spacing w:after="0" w:line="240" w:lineRule="auto"/>
        <w:ind w:firstLine="360"/>
        <w:rPr>
          <w:rFonts w:ascii="Arial" w:hAnsi="Arial" w:cs="Arial"/>
          <w:sz w:val="24"/>
          <w:szCs w:val="24"/>
        </w:rPr>
      </w:pPr>
    </w:p>
    <w:p w14:paraId="3546D67C" w14:textId="5EA9C209" w:rsidR="007D6800" w:rsidRDefault="00263123" w:rsidP="007D6800">
      <w:pPr>
        <w:autoSpaceDE w:val="0"/>
        <w:autoSpaceDN w:val="0"/>
        <w:adjustRightInd w:val="0"/>
        <w:spacing w:after="0" w:line="240" w:lineRule="auto"/>
        <w:ind w:firstLine="360"/>
        <w:rPr>
          <w:rFonts w:ascii="Arial" w:hAnsi="Arial" w:cs="Arial"/>
          <w:sz w:val="24"/>
          <w:szCs w:val="24"/>
        </w:rPr>
      </w:pPr>
      <w:ins w:id="416" w:author="Alexander Slocum" w:date="2014-04-06T10:21:00Z">
        <w:r>
          <w:rPr>
            <w:rFonts w:ascii="Arial" w:hAnsi="Arial" w:cs="Arial"/>
            <w:sz w:val="24"/>
            <w:szCs w:val="24"/>
          </w:rPr>
          <w:t>T</w:t>
        </w:r>
      </w:ins>
      <w:del w:id="417" w:author="Alexander Slocum" w:date="2014-04-06T10:21:00Z">
        <w:r w:rsidR="0050693D" w:rsidDel="00263123">
          <w:rPr>
            <w:rFonts w:ascii="Arial" w:hAnsi="Arial" w:cs="Arial"/>
            <w:sz w:val="24"/>
            <w:szCs w:val="24"/>
          </w:rPr>
          <w:delText>In t</w:delText>
        </w:r>
      </w:del>
      <w:r w:rsidR="0050693D">
        <w:rPr>
          <w:rFonts w:ascii="Arial" w:hAnsi="Arial" w:cs="Arial"/>
          <w:sz w:val="24"/>
          <w:szCs w:val="24"/>
        </w:rPr>
        <w:t xml:space="preserve">hese </w:t>
      </w:r>
      <w:del w:id="418" w:author="Alexander Slocum" w:date="2014-04-06T10:22:00Z">
        <w:r w:rsidR="0050693D" w:rsidDel="00263123">
          <w:rPr>
            <w:rFonts w:ascii="Arial" w:hAnsi="Arial" w:cs="Arial"/>
            <w:sz w:val="24"/>
            <w:szCs w:val="24"/>
          </w:rPr>
          <w:delText xml:space="preserve">contaminated </w:delText>
        </w:r>
      </w:del>
      <w:r w:rsidR="0050693D">
        <w:rPr>
          <w:rFonts w:ascii="Arial" w:hAnsi="Arial" w:cs="Arial"/>
          <w:sz w:val="24"/>
          <w:szCs w:val="24"/>
        </w:rPr>
        <w:t xml:space="preserve">waters </w:t>
      </w:r>
      <w:del w:id="419" w:author="Alexander Slocum" w:date="2014-04-06T10:22:00Z">
        <w:r w:rsidR="0050693D" w:rsidDel="00263123">
          <w:rPr>
            <w:rFonts w:ascii="Arial" w:hAnsi="Arial" w:cs="Arial"/>
            <w:sz w:val="24"/>
            <w:szCs w:val="24"/>
          </w:rPr>
          <w:delText xml:space="preserve">we find high levels </w:delText>
        </w:r>
        <w:r w:rsidR="0050693D" w:rsidRPr="00C25345" w:rsidDel="00263123">
          <w:rPr>
            <w:rFonts w:ascii="Arial" w:hAnsi="Arial" w:cs="Arial"/>
            <w:sz w:val="24"/>
            <w:szCs w:val="24"/>
          </w:rPr>
          <w:delText>of </w:delText>
        </w:r>
      </w:del>
      <w:ins w:id="420" w:author="Alexander Slocum" w:date="2014-04-06T10:22:00Z">
        <w:r>
          <w:rPr>
            <w:rFonts w:ascii="Arial" w:hAnsi="Arial" w:cs="Arial"/>
            <w:sz w:val="24"/>
            <w:szCs w:val="24"/>
          </w:rPr>
          <w:t xml:space="preserve">are contaminated with </w:t>
        </w:r>
      </w:ins>
      <w:del w:id="421" w:author="Alexander Slocum" w:date="2014-04-06T10:22:00Z">
        <w:r w:rsidR="0050693D" w:rsidDel="00263123">
          <w:rPr>
            <w:rFonts w:ascii="Arial" w:hAnsi="Arial" w:cs="Arial"/>
            <w:sz w:val="24"/>
            <w:szCs w:val="24"/>
          </w:rPr>
          <w:delText>“</w:delText>
        </w:r>
      </w:del>
      <w:hyperlink r:id="rId16" w:tooltip="Polycyclic aromatic hydrocarbons" w:history="1">
        <w:r w:rsidR="0050693D">
          <w:rPr>
            <w:rFonts w:ascii="Arial" w:hAnsi="Arial" w:cs="Arial"/>
            <w:sz w:val="24"/>
            <w:szCs w:val="24"/>
          </w:rPr>
          <w:t>P</w:t>
        </w:r>
        <w:r w:rsidR="0050693D" w:rsidRPr="00B03FD4">
          <w:rPr>
            <w:rFonts w:ascii="Arial" w:hAnsi="Arial" w:cs="Arial"/>
            <w:sz w:val="24"/>
            <w:szCs w:val="24"/>
          </w:rPr>
          <w:t xml:space="preserve">olycyclic </w:t>
        </w:r>
        <w:r w:rsidR="0050693D">
          <w:rPr>
            <w:rFonts w:ascii="Arial" w:hAnsi="Arial" w:cs="Arial"/>
            <w:sz w:val="24"/>
            <w:szCs w:val="24"/>
          </w:rPr>
          <w:t>A</w:t>
        </w:r>
        <w:r w:rsidR="0050693D" w:rsidRPr="00B03FD4">
          <w:rPr>
            <w:rFonts w:ascii="Arial" w:hAnsi="Arial" w:cs="Arial"/>
            <w:sz w:val="24"/>
            <w:szCs w:val="24"/>
          </w:rPr>
          <w:t xml:space="preserve">romatic </w:t>
        </w:r>
        <w:r w:rsidR="0050693D">
          <w:rPr>
            <w:rFonts w:ascii="Arial" w:hAnsi="Arial" w:cs="Arial"/>
            <w:sz w:val="24"/>
            <w:szCs w:val="24"/>
          </w:rPr>
          <w:t>H</w:t>
        </w:r>
        <w:r w:rsidR="0050693D" w:rsidRPr="00B03FD4">
          <w:rPr>
            <w:rFonts w:ascii="Arial" w:hAnsi="Arial" w:cs="Arial"/>
            <w:sz w:val="24"/>
            <w:szCs w:val="24"/>
          </w:rPr>
          <w:t>ydrocarbons</w:t>
        </w:r>
      </w:hyperlink>
      <w:del w:id="422" w:author="Alexander Slocum" w:date="2014-04-06T10:22:00Z">
        <w:r w:rsidR="0050693D" w:rsidRPr="00B03FD4" w:rsidDel="00263123">
          <w:rPr>
            <w:rFonts w:ascii="Arial" w:hAnsi="Arial" w:cs="Arial"/>
            <w:sz w:val="24"/>
            <w:szCs w:val="24"/>
          </w:rPr>
          <w:delText>”</w:delText>
        </w:r>
      </w:del>
      <w:r w:rsidR="0050693D" w:rsidRPr="00B03FD4">
        <w:rPr>
          <w:rFonts w:ascii="Arial" w:hAnsi="Arial" w:cs="Arial"/>
          <w:sz w:val="24"/>
          <w:szCs w:val="24"/>
        </w:rPr>
        <w:t xml:space="preserve"> or PAHs. </w:t>
      </w:r>
      <w:del w:id="423" w:author="Alexander Slocum" w:date="2014-04-06T10:22:00Z">
        <w:r w:rsidR="00B26254" w:rsidRPr="004F081F" w:rsidDel="00263123">
          <w:rPr>
            <w:rFonts w:ascii="Arial" w:hAnsi="Arial" w:cs="Arial"/>
            <w:sz w:val="24"/>
            <w:szCs w:val="24"/>
          </w:rPr>
          <w:delText>We want to make something useful with the</w:delText>
        </w:r>
        <w:r w:rsidR="007D6800" w:rsidDel="00263123">
          <w:rPr>
            <w:rFonts w:ascii="Arial" w:hAnsi="Arial" w:cs="Arial"/>
            <w:sz w:val="24"/>
            <w:szCs w:val="24"/>
          </w:rPr>
          <w:delText>se</w:delText>
        </w:r>
        <w:r w:rsidR="00B26254" w:rsidRPr="004F081F" w:rsidDel="00263123">
          <w:rPr>
            <w:rFonts w:ascii="Arial" w:hAnsi="Arial" w:cs="Arial"/>
            <w:sz w:val="24"/>
            <w:szCs w:val="24"/>
          </w:rPr>
          <w:delText xml:space="preserve"> compounds in the contaminated water. </w:delText>
        </w:r>
        <w:r w:rsidR="007D6800" w:rsidDel="00263123">
          <w:rPr>
            <w:rFonts w:ascii="Arial" w:hAnsi="Arial" w:cs="Arial"/>
            <w:sz w:val="24"/>
            <w:szCs w:val="24"/>
          </w:rPr>
          <w:delText>E</w:delText>
        </w:r>
        <w:r w:rsidR="004F081F" w:rsidRPr="004F081F" w:rsidDel="00263123">
          <w:rPr>
            <w:rFonts w:ascii="Arial" w:hAnsi="Arial" w:cs="Arial"/>
            <w:sz w:val="24"/>
            <w:szCs w:val="24"/>
          </w:rPr>
          <w:delText xml:space="preserve">very time you have an </w:delText>
        </w:r>
      </w:del>
      <w:ins w:id="424" w:author="Alexander Slocum" w:date="2014-04-06T10:22:00Z">
        <w:r>
          <w:rPr>
            <w:rFonts w:ascii="Arial" w:hAnsi="Arial" w:cs="Arial"/>
            <w:sz w:val="24"/>
            <w:szCs w:val="24"/>
          </w:rPr>
          <w:t xml:space="preserve">These </w:t>
        </w:r>
      </w:ins>
      <w:del w:id="425" w:author="Alexander Slocum" w:date="2014-04-06T10:22:00Z">
        <w:r w:rsidR="004F081F" w:rsidRPr="004F081F" w:rsidDel="00263123">
          <w:rPr>
            <w:rFonts w:ascii="Arial" w:hAnsi="Arial" w:cs="Arial"/>
            <w:sz w:val="24"/>
            <w:szCs w:val="24"/>
          </w:rPr>
          <w:delText xml:space="preserve">Aromatic </w:delText>
        </w:r>
      </w:del>
      <w:ins w:id="426" w:author="Alexander Slocum" w:date="2014-04-06T10:22:00Z">
        <w:r>
          <w:rPr>
            <w:rFonts w:ascii="Arial" w:hAnsi="Arial" w:cs="Arial"/>
            <w:sz w:val="24"/>
            <w:szCs w:val="24"/>
          </w:rPr>
          <w:t>a</w:t>
        </w:r>
        <w:r w:rsidRPr="004F081F">
          <w:rPr>
            <w:rFonts w:ascii="Arial" w:hAnsi="Arial" w:cs="Arial"/>
            <w:sz w:val="24"/>
            <w:szCs w:val="24"/>
          </w:rPr>
          <w:t xml:space="preserve">romatic </w:t>
        </w:r>
      </w:ins>
      <w:del w:id="427" w:author="Alexander Slocum" w:date="2014-04-06T10:22:00Z">
        <w:r w:rsidR="004F081F" w:rsidRPr="004F081F" w:rsidDel="00263123">
          <w:rPr>
            <w:rFonts w:ascii="Arial" w:hAnsi="Arial" w:cs="Arial"/>
            <w:sz w:val="24"/>
            <w:szCs w:val="24"/>
          </w:rPr>
          <w:delText xml:space="preserve">Organic </w:delText>
        </w:r>
      </w:del>
      <w:ins w:id="428" w:author="Alexander Slocum" w:date="2014-04-06T10:22:00Z">
        <w:r>
          <w:rPr>
            <w:rFonts w:ascii="Arial" w:hAnsi="Arial" w:cs="Arial"/>
            <w:sz w:val="24"/>
            <w:szCs w:val="24"/>
          </w:rPr>
          <w:t>o</w:t>
        </w:r>
        <w:r w:rsidRPr="004F081F">
          <w:rPr>
            <w:rFonts w:ascii="Arial" w:hAnsi="Arial" w:cs="Arial"/>
            <w:sz w:val="24"/>
            <w:szCs w:val="24"/>
          </w:rPr>
          <w:t xml:space="preserve">rganic </w:t>
        </w:r>
      </w:ins>
      <w:del w:id="429" w:author="Alexander Slocum" w:date="2014-04-06T10:22:00Z">
        <w:r w:rsidR="004F081F" w:rsidRPr="004F081F" w:rsidDel="00263123">
          <w:rPr>
            <w:rFonts w:ascii="Arial" w:hAnsi="Arial" w:cs="Arial"/>
            <w:sz w:val="24"/>
            <w:szCs w:val="24"/>
          </w:rPr>
          <w:delText>Molecule</w:delText>
        </w:r>
      </w:del>
      <w:ins w:id="430" w:author="Alexander Slocum" w:date="2014-04-06T10:22:00Z">
        <w:r>
          <w:rPr>
            <w:rFonts w:ascii="Arial" w:hAnsi="Arial" w:cs="Arial"/>
            <w:sz w:val="24"/>
            <w:szCs w:val="24"/>
          </w:rPr>
          <w:t>m</w:t>
        </w:r>
        <w:r w:rsidRPr="004F081F">
          <w:rPr>
            <w:rFonts w:ascii="Arial" w:hAnsi="Arial" w:cs="Arial"/>
            <w:sz w:val="24"/>
            <w:szCs w:val="24"/>
          </w:rPr>
          <w:t>olecule</w:t>
        </w:r>
        <w:r>
          <w:rPr>
            <w:rFonts w:ascii="Arial" w:hAnsi="Arial" w:cs="Arial"/>
            <w:sz w:val="24"/>
            <w:szCs w:val="24"/>
          </w:rPr>
          <w:t xml:space="preserve"> can be </w:t>
        </w:r>
      </w:ins>
      <w:ins w:id="431" w:author="Alexander Slocum" w:date="2014-04-06T10:23:00Z">
        <w:r>
          <w:rPr>
            <w:rFonts w:ascii="Arial" w:hAnsi="Arial" w:cs="Arial"/>
            <w:sz w:val="24"/>
            <w:szCs w:val="24"/>
          </w:rPr>
          <w:t>nydro</w:t>
        </w:r>
      </w:ins>
      <w:del w:id="432" w:author="Alexander Slocum" w:date="2014-04-06T10:22:00Z">
        <w:r w:rsidR="004F081F" w:rsidRPr="004F081F" w:rsidDel="00263123">
          <w:rPr>
            <w:rFonts w:ascii="Arial" w:hAnsi="Arial" w:cs="Arial"/>
            <w:sz w:val="24"/>
            <w:szCs w:val="24"/>
          </w:rPr>
          <w:delText xml:space="preserve">, you have the potential to </w:delText>
        </w:r>
      </w:del>
      <w:r w:rsidR="004F081F" w:rsidRPr="004F081F">
        <w:rPr>
          <w:rFonts w:ascii="Arial" w:hAnsi="Arial" w:cs="Arial"/>
          <w:sz w:val="24"/>
          <w:szCs w:val="24"/>
        </w:rPr>
        <w:t>cra</w:t>
      </w:r>
      <w:ins w:id="433" w:author="Alexander Slocum" w:date="2014-04-06T10:23:00Z">
        <w:r>
          <w:rPr>
            <w:rFonts w:ascii="Arial" w:hAnsi="Arial" w:cs="Arial"/>
            <w:sz w:val="24"/>
            <w:szCs w:val="24"/>
          </w:rPr>
          <w:t>c</w:t>
        </w:r>
      </w:ins>
      <w:del w:id="434" w:author="Alexander Slocum" w:date="2014-04-06T10:23:00Z">
        <w:r w:rsidR="004F081F" w:rsidRPr="004F081F" w:rsidDel="00263123">
          <w:rPr>
            <w:rFonts w:ascii="Arial" w:hAnsi="Arial" w:cs="Arial"/>
            <w:sz w:val="24"/>
            <w:szCs w:val="24"/>
          </w:rPr>
          <w:delText>n</w:delText>
        </w:r>
      </w:del>
      <w:r w:rsidR="004F081F" w:rsidRPr="004F081F">
        <w:rPr>
          <w:rFonts w:ascii="Arial" w:hAnsi="Arial" w:cs="Arial"/>
          <w:sz w:val="24"/>
          <w:szCs w:val="24"/>
        </w:rPr>
        <w:t>k</w:t>
      </w:r>
      <w:ins w:id="435" w:author="Alexander Slocum" w:date="2014-04-06T10:23:00Z">
        <w:r>
          <w:rPr>
            <w:rFonts w:ascii="Arial" w:hAnsi="Arial" w:cs="Arial"/>
            <w:sz w:val="24"/>
            <w:szCs w:val="24"/>
          </w:rPr>
          <w:t>ed</w:t>
        </w:r>
      </w:ins>
      <w:r w:rsidR="004F081F" w:rsidRPr="004F081F">
        <w:rPr>
          <w:rFonts w:ascii="Arial" w:hAnsi="Arial" w:cs="Arial"/>
          <w:sz w:val="24"/>
          <w:szCs w:val="24"/>
        </w:rPr>
        <w:t xml:space="preserve"> </w:t>
      </w:r>
      <w:ins w:id="436" w:author="Alexander Slocum" w:date="2014-04-06T10:23:00Z">
        <w:r>
          <w:rPr>
            <w:rFonts w:ascii="Arial" w:hAnsi="Arial" w:cs="Arial"/>
            <w:sz w:val="24"/>
            <w:szCs w:val="24"/>
          </w:rPr>
          <w:t xml:space="preserve">by adding hydrogen to enable the PAHs to be turned into useful products such as </w:t>
        </w:r>
      </w:ins>
      <w:del w:id="437" w:author="Alexander Slocum" w:date="2014-04-06T10:24:00Z">
        <w:r w:rsidR="004F081F" w:rsidRPr="004F081F" w:rsidDel="00263123">
          <w:rPr>
            <w:rFonts w:ascii="Arial" w:hAnsi="Arial" w:cs="Arial"/>
            <w:sz w:val="24"/>
            <w:szCs w:val="24"/>
          </w:rPr>
          <w:delText>it which means that breaking the hydrogen and making something useful</w:delText>
        </w:r>
        <w:r w:rsidR="007D6800" w:rsidDel="00263123">
          <w:rPr>
            <w:rFonts w:ascii="Arial" w:hAnsi="Arial" w:cs="Arial"/>
            <w:sz w:val="24"/>
            <w:szCs w:val="24"/>
          </w:rPr>
          <w:delText xml:space="preserve"> </w:delText>
        </w:r>
        <w:r w:rsidR="007D6800" w:rsidRPr="004F081F" w:rsidDel="00263123">
          <w:rPr>
            <w:rFonts w:ascii="Arial" w:hAnsi="Arial" w:cs="Arial"/>
            <w:sz w:val="24"/>
            <w:szCs w:val="24"/>
          </w:rPr>
          <w:delText xml:space="preserve">such </w:delText>
        </w:r>
      </w:del>
      <w:r w:rsidR="007D6800" w:rsidRPr="004F081F">
        <w:rPr>
          <w:rFonts w:ascii="Arial" w:hAnsi="Arial" w:cs="Arial"/>
          <w:sz w:val="24"/>
          <w:szCs w:val="24"/>
        </w:rPr>
        <w:t>plastics and pesticides</w:t>
      </w:r>
      <w:ins w:id="438" w:author="Alexander Slocum" w:date="2014-04-06T10:24:00Z">
        <w:r>
          <w:rPr>
            <w:rFonts w:ascii="Arial" w:hAnsi="Arial" w:cs="Arial"/>
            <w:sz w:val="24"/>
            <w:szCs w:val="24"/>
          </w:rPr>
          <w:t xml:space="preserve">.  </w:t>
        </w:r>
      </w:ins>
      <w:del w:id="439" w:author="Alexander Slocum" w:date="2014-04-06T10:24:00Z">
        <w:r w:rsidR="007D6800" w:rsidRPr="004F081F" w:rsidDel="00263123">
          <w:rPr>
            <w:rFonts w:ascii="Arial" w:hAnsi="Arial" w:cs="Arial"/>
            <w:sz w:val="24"/>
            <w:szCs w:val="24"/>
          </w:rPr>
          <w:delText xml:space="preserve"> like Mothballs</w:delText>
        </w:r>
        <w:r w:rsidR="007D6800" w:rsidDel="00263123">
          <w:rPr>
            <w:rFonts w:ascii="Arial" w:hAnsi="Arial" w:cs="Arial"/>
            <w:sz w:val="24"/>
            <w:szCs w:val="24"/>
          </w:rPr>
          <w:delText>.</w:delText>
        </w:r>
      </w:del>
      <w:r w:rsidR="007D6800">
        <w:rPr>
          <w:rFonts w:ascii="Arial" w:hAnsi="Arial" w:cs="Arial"/>
          <w:sz w:val="24"/>
          <w:szCs w:val="24"/>
        </w:rPr>
        <w:t xml:space="preserve"> </w:t>
      </w:r>
      <w:r w:rsidR="003C4BDC">
        <w:rPr>
          <w:rFonts w:ascii="Arial" w:hAnsi="Arial" w:cs="Arial"/>
          <w:sz w:val="24"/>
          <w:szCs w:val="24"/>
        </w:rPr>
        <w:t>T</w:t>
      </w:r>
      <w:r w:rsidR="003C4BDC" w:rsidRPr="004F081F">
        <w:rPr>
          <w:rFonts w:ascii="Arial" w:hAnsi="Arial" w:cs="Arial"/>
          <w:sz w:val="24"/>
          <w:szCs w:val="24"/>
        </w:rPr>
        <w:t xml:space="preserve">he </w:t>
      </w:r>
      <w:del w:id="440" w:author="Alexander Slocum" w:date="2014-04-06T10:24:00Z">
        <w:r w:rsidR="003C4BDC" w:rsidRPr="004F081F" w:rsidDel="00263123">
          <w:rPr>
            <w:rFonts w:ascii="Arial" w:hAnsi="Arial" w:cs="Arial"/>
            <w:sz w:val="24"/>
            <w:szCs w:val="24"/>
          </w:rPr>
          <w:delText>excess wind power</w:delText>
        </w:r>
      </w:del>
      <w:ins w:id="441" w:author="Alexander Slocum" w:date="2014-04-06T10:24:00Z">
        <w:r>
          <w:rPr>
            <w:rFonts w:ascii="Arial" w:hAnsi="Arial" w:cs="Arial"/>
            <w:sz w:val="24"/>
            <w:szCs w:val="24"/>
          </w:rPr>
          <w:t>renewable energy harvested by the wind and solar systems</w:t>
        </w:r>
      </w:ins>
      <w:r w:rsidR="003C4BDC" w:rsidRPr="004F081F">
        <w:rPr>
          <w:rFonts w:ascii="Arial" w:hAnsi="Arial" w:cs="Arial"/>
          <w:sz w:val="24"/>
          <w:szCs w:val="24"/>
        </w:rPr>
        <w:t xml:space="preserve"> </w:t>
      </w:r>
      <w:r w:rsidR="003C4BDC">
        <w:rPr>
          <w:rFonts w:ascii="Arial" w:hAnsi="Arial" w:cs="Arial"/>
          <w:sz w:val="24"/>
          <w:szCs w:val="24"/>
        </w:rPr>
        <w:t>could</w:t>
      </w:r>
      <w:r w:rsidR="003C4BDC" w:rsidRPr="004F081F">
        <w:rPr>
          <w:rFonts w:ascii="Arial" w:hAnsi="Arial" w:cs="Arial"/>
          <w:sz w:val="24"/>
          <w:szCs w:val="24"/>
        </w:rPr>
        <w:t xml:space="preserve"> </w:t>
      </w:r>
      <w:r w:rsidR="003C4BDC">
        <w:rPr>
          <w:rFonts w:ascii="Arial" w:hAnsi="Arial" w:cs="Arial"/>
          <w:sz w:val="24"/>
          <w:szCs w:val="24"/>
        </w:rPr>
        <w:t xml:space="preserve">be used </w:t>
      </w:r>
      <w:del w:id="442" w:author="Alexander Slocum" w:date="2014-04-06T10:25:00Z">
        <w:r w:rsidR="003C4BDC" w:rsidRPr="004F081F" w:rsidDel="00263123">
          <w:rPr>
            <w:rFonts w:ascii="Arial" w:hAnsi="Arial" w:cs="Arial"/>
            <w:sz w:val="24"/>
            <w:szCs w:val="24"/>
          </w:rPr>
          <w:delText>as part of</w:delText>
        </w:r>
      </w:del>
      <w:ins w:id="443" w:author="Alexander Slocum" w:date="2014-04-06T10:25:00Z">
        <w:r>
          <w:rPr>
            <w:rFonts w:ascii="Arial" w:hAnsi="Arial" w:cs="Arial"/>
            <w:sz w:val="24"/>
            <w:szCs w:val="24"/>
          </w:rPr>
          <w:t>to power</w:t>
        </w:r>
      </w:ins>
      <w:r w:rsidR="003C4BDC" w:rsidRPr="004F081F">
        <w:rPr>
          <w:rFonts w:ascii="Arial" w:hAnsi="Arial" w:cs="Arial"/>
          <w:sz w:val="24"/>
          <w:szCs w:val="24"/>
        </w:rPr>
        <w:t xml:space="preserve"> the </w:t>
      </w:r>
      <w:del w:id="444" w:author="Alexander Slocum" w:date="2014-04-06T10:24:00Z">
        <w:r w:rsidR="003C4BDC" w:rsidRPr="004F081F" w:rsidDel="00263123">
          <w:rPr>
            <w:rFonts w:ascii="Arial" w:hAnsi="Arial" w:cs="Arial"/>
            <w:sz w:val="24"/>
            <w:szCs w:val="24"/>
          </w:rPr>
          <w:delText xml:space="preserve">cranking </w:delText>
        </w:r>
      </w:del>
      <w:ins w:id="445" w:author="Alexander Slocum" w:date="2014-04-06T10:24:00Z">
        <w:r w:rsidRPr="004F081F">
          <w:rPr>
            <w:rFonts w:ascii="Arial" w:hAnsi="Arial" w:cs="Arial"/>
            <w:sz w:val="24"/>
            <w:szCs w:val="24"/>
          </w:rPr>
          <w:t>cra</w:t>
        </w:r>
        <w:r>
          <w:rPr>
            <w:rFonts w:ascii="Arial" w:hAnsi="Arial" w:cs="Arial"/>
            <w:sz w:val="24"/>
            <w:szCs w:val="24"/>
          </w:rPr>
          <w:t>c</w:t>
        </w:r>
        <w:r w:rsidRPr="004F081F">
          <w:rPr>
            <w:rFonts w:ascii="Arial" w:hAnsi="Arial" w:cs="Arial"/>
            <w:sz w:val="24"/>
            <w:szCs w:val="24"/>
          </w:rPr>
          <w:t xml:space="preserve">king </w:t>
        </w:r>
      </w:ins>
      <w:r w:rsidR="003C4BDC" w:rsidRPr="004F081F">
        <w:rPr>
          <w:rFonts w:ascii="Arial" w:hAnsi="Arial" w:cs="Arial"/>
          <w:sz w:val="24"/>
          <w:szCs w:val="24"/>
        </w:rPr>
        <w:t>process</w:t>
      </w:r>
      <w:ins w:id="446" w:author="Alexander Slocum" w:date="2014-04-06T10:25:00Z">
        <w:r>
          <w:rPr>
            <w:rFonts w:ascii="Arial" w:hAnsi="Arial" w:cs="Arial"/>
            <w:sz w:val="24"/>
            <w:szCs w:val="24"/>
          </w:rPr>
          <w:t xml:space="preserve"> and clean up the contaminated water.</w:t>
        </w:r>
      </w:ins>
      <w:del w:id="447" w:author="Alexander Slocum" w:date="2014-04-06T10:25:00Z">
        <w:r w:rsidR="003C4BDC" w:rsidRPr="004F081F" w:rsidDel="00263123">
          <w:rPr>
            <w:rFonts w:ascii="Arial" w:hAnsi="Arial" w:cs="Arial"/>
            <w:sz w:val="24"/>
            <w:szCs w:val="24"/>
          </w:rPr>
          <w:delText>.</w:delText>
        </w:r>
      </w:del>
    </w:p>
    <w:p w14:paraId="799F3546" w14:textId="77777777" w:rsidR="007D6800" w:rsidRDefault="007D6800" w:rsidP="007D6800">
      <w:pPr>
        <w:autoSpaceDE w:val="0"/>
        <w:autoSpaceDN w:val="0"/>
        <w:adjustRightInd w:val="0"/>
        <w:spacing w:after="0" w:line="240" w:lineRule="auto"/>
        <w:ind w:firstLine="360"/>
        <w:rPr>
          <w:rFonts w:ascii="Arial" w:hAnsi="Arial" w:cs="Arial"/>
          <w:sz w:val="24"/>
          <w:szCs w:val="24"/>
        </w:rPr>
      </w:pPr>
    </w:p>
    <w:p w14:paraId="465EA2B7" w14:textId="09AA486C" w:rsidR="000721E2" w:rsidRPr="00C30AC4" w:rsidRDefault="000721E2" w:rsidP="000721E2">
      <w:pPr>
        <w:pStyle w:val="Heading2"/>
        <w:rPr>
          <w:ins w:id="448" w:author="Alexander Slocum" w:date="2014-04-06T10:30:00Z"/>
          <w:rFonts w:ascii="Arial" w:hAnsi="Arial" w:cs="Arial"/>
          <w:color w:val="auto"/>
        </w:rPr>
      </w:pPr>
      <w:ins w:id="449" w:author="Alexander Slocum" w:date="2014-04-06T10:30:00Z">
        <w:r w:rsidRPr="00C30AC4">
          <w:rPr>
            <w:rFonts w:ascii="Arial" w:hAnsi="Arial" w:cs="Arial"/>
            <w:color w:val="auto"/>
          </w:rPr>
          <w:t>5.</w:t>
        </w:r>
        <w:r>
          <w:rPr>
            <w:rFonts w:ascii="Arial" w:hAnsi="Arial" w:cs="Arial"/>
            <w:color w:val="auto"/>
          </w:rPr>
          <w:t>3</w:t>
        </w:r>
        <w:r w:rsidRPr="00C30AC4">
          <w:rPr>
            <w:rFonts w:ascii="Arial" w:hAnsi="Arial" w:cs="Arial"/>
            <w:color w:val="auto"/>
          </w:rPr>
          <w:t xml:space="preserve"> </w:t>
        </w:r>
        <w:r>
          <w:rPr>
            <w:rFonts w:ascii="Arial" w:hAnsi="Arial" w:cs="Arial"/>
            <w:color w:val="auto"/>
          </w:rPr>
          <w:t>Powering Underground Electric Heaters as an Alternative to Pumping Steam Underground for Bitumen Extraction</w:t>
        </w:r>
      </w:ins>
    </w:p>
    <w:p w14:paraId="37953201" w14:textId="77777777" w:rsidR="000721E2" w:rsidRDefault="000721E2" w:rsidP="000721E2">
      <w:pPr>
        <w:autoSpaceDE w:val="0"/>
        <w:autoSpaceDN w:val="0"/>
        <w:adjustRightInd w:val="0"/>
        <w:spacing w:after="0" w:line="240" w:lineRule="auto"/>
        <w:rPr>
          <w:ins w:id="450" w:author="Alexander Slocum" w:date="2014-04-06T10:30:00Z"/>
          <w:rFonts w:ascii="Arial" w:hAnsi="Arial" w:cs="Arial"/>
          <w:sz w:val="24"/>
          <w:szCs w:val="24"/>
        </w:rPr>
      </w:pPr>
    </w:p>
    <w:p w14:paraId="3BA5B18B" w14:textId="77777777" w:rsidR="000721E2" w:rsidRDefault="000721E2" w:rsidP="00FF45F6">
      <w:pPr>
        <w:rPr>
          <w:ins w:id="451" w:author="Alexander Slocum" w:date="2014-04-06T10:32:00Z"/>
          <w:rFonts w:ascii="Arial" w:hAnsi="Arial" w:cs="Arial"/>
          <w:sz w:val="24"/>
          <w:szCs w:val="24"/>
        </w:rPr>
      </w:pPr>
      <w:ins w:id="452" w:author="Alexander Slocum" w:date="2014-04-06T10:31:00Z">
        <w:r>
          <w:rPr>
            <w:rFonts w:ascii="Arial" w:hAnsi="Arial" w:cs="Arial"/>
            <w:sz w:val="24"/>
            <w:szCs w:val="24"/>
          </w:rPr>
          <w:t xml:space="preserve">Bug me for the business card of dude I met at oil conference….. and there are references for this—and indeed I recall Shell Oil has patents (fnd them) on installing heaters to </w:t>
        </w:r>
      </w:ins>
      <w:ins w:id="453" w:author="Alexander Slocum" w:date="2014-04-06T10:32:00Z">
        <w:r>
          <w:rPr>
            <w:rFonts w:ascii="Arial" w:hAnsi="Arial" w:cs="Arial"/>
            <w:sz w:val="24"/>
            <w:szCs w:val="24"/>
          </w:rPr>
          <w:t>liquefy</w:t>
        </w:r>
      </w:ins>
      <w:ins w:id="454" w:author="Alexander Slocum" w:date="2014-04-06T10:31:00Z">
        <w:r>
          <w:rPr>
            <w:rFonts w:ascii="Arial" w:hAnsi="Arial" w:cs="Arial"/>
            <w:sz w:val="24"/>
            <w:szCs w:val="24"/>
          </w:rPr>
          <w:t xml:space="preserve"> </w:t>
        </w:r>
      </w:ins>
      <w:ins w:id="455" w:author="Alexander Slocum" w:date="2014-04-06T10:32:00Z">
        <w:r>
          <w:rPr>
            <w:rFonts w:ascii="Arial" w:hAnsi="Arial" w:cs="Arial"/>
            <w:sz w:val="24"/>
            <w:szCs w:val="24"/>
          </w:rPr>
          <w:t>shale oil in Colorado 9and that's a use for the excess wind power).</w:t>
        </w:r>
      </w:ins>
    </w:p>
    <w:p w14:paraId="7346DD20" w14:textId="6A103438" w:rsidR="000721E2" w:rsidRDefault="000721E2" w:rsidP="00FF45F6">
      <w:pPr>
        <w:rPr>
          <w:ins w:id="456" w:author="Alexander Slocum" w:date="2014-04-06T10:30:00Z"/>
          <w:rFonts w:ascii="Arial" w:hAnsi="Arial" w:cs="Arial"/>
          <w:sz w:val="24"/>
          <w:szCs w:val="24"/>
        </w:rPr>
      </w:pPr>
      <w:ins w:id="457" w:author="Alexander Slocum" w:date="2014-04-06T10:32:00Z">
        <w:r>
          <w:rPr>
            <w:rFonts w:ascii="Arial" w:hAnsi="Arial" w:cs="Arial"/>
            <w:sz w:val="24"/>
            <w:szCs w:val="24"/>
          </w:rPr>
          <w:t xml:space="preserve">Wind power varies with the wind, which is a relatively slowly </w:t>
        </w:r>
      </w:ins>
      <w:ins w:id="458" w:author="Alexander Slocum" w:date="2014-04-06T10:30:00Z">
        <w:r w:rsidRPr="00F3537C">
          <w:rPr>
            <w:rFonts w:ascii="Arial" w:hAnsi="Arial" w:cs="Arial"/>
            <w:sz w:val="24"/>
            <w:szCs w:val="24"/>
          </w:rPr>
          <w:t xml:space="preserve"> </w:t>
        </w:r>
      </w:ins>
      <w:ins w:id="459" w:author="Alexander Slocum" w:date="2014-04-06T10:32:00Z">
        <w:r>
          <w:rPr>
            <w:rFonts w:ascii="Arial" w:hAnsi="Arial" w:cs="Arial"/>
            <w:sz w:val="24"/>
            <w:szCs w:val="24"/>
          </w:rPr>
          <w:t xml:space="preserve">changing variable, while solar power can change suddenly with a passing cloud.  In either case to be part of a </w:t>
        </w:r>
        <w:r>
          <w:rPr>
            <w:rFonts w:ascii="Arial" w:hAnsi="Arial" w:cs="Arial"/>
            <w:sz w:val="24"/>
            <w:szCs w:val="24"/>
          </w:rPr>
          <w:lastRenderedPageBreak/>
          <w:t xml:space="preserve">baseload supply of power sent out along power lines, excess power must be </w:t>
        </w:r>
      </w:ins>
      <w:ins w:id="460" w:author="Alexander Slocum" w:date="2014-04-06T10:33:00Z">
        <w:r>
          <w:rPr>
            <w:rFonts w:ascii="Arial" w:hAnsi="Arial" w:cs="Arial"/>
            <w:sz w:val="24"/>
            <w:szCs w:val="24"/>
          </w:rPr>
          <w:t>stored or immediately</w:t>
        </w:r>
      </w:ins>
      <w:ins w:id="461" w:author="Alexander Slocum" w:date="2014-04-06T10:32:00Z">
        <w:r>
          <w:rPr>
            <w:rFonts w:ascii="Arial" w:hAnsi="Arial" w:cs="Arial"/>
            <w:sz w:val="24"/>
            <w:szCs w:val="24"/>
          </w:rPr>
          <w:t xml:space="preserve">.  The </w:t>
        </w:r>
      </w:ins>
      <w:ins w:id="462" w:author="Alexander Slocum" w:date="2014-04-06T10:34:00Z">
        <w:r>
          <w:rPr>
            <w:rFonts w:ascii="Arial" w:hAnsi="Arial" w:cs="Arial"/>
            <w:sz w:val="24"/>
            <w:szCs w:val="24"/>
          </w:rPr>
          <w:t>former</w:t>
        </w:r>
      </w:ins>
      <w:ins w:id="463" w:author="Alexander Slocum" w:date="2014-04-06T10:33:00Z">
        <w:r>
          <w:rPr>
            <w:rFonts w:ascii="Arial" w:hAnsi="Arial" w:cs="Arial"/>
            <w:sz w:val="24"/>
            <w:szCs w:val="24"/>
          </w:rPr>
          <w:t xml:space="preserve"> can be </w:t>
        </w:r>
      </w:ins>
      <w:ins w:id="464" w:author="Alexander Slocum" w:date="2014-04-06T10:34:00Z">
        <w:r>
          <w:rPr>
            <w:rFonts w:ascii="Arial" w:hAnsi="Arial" w:cs="Arial"/>
            <w:sz w:val="24"/>
            <w:szCs w:val="24"/>
          </w:rPr>
          <w:t>accommodated</w:t>
        </w:r>
      </w:ins>
      <w:ins w:id="465" w:author="Alexander Slocum" w:date="2014-04-06T10:33:00Z">
        <w:r>
          <w:rPr>
            <w:rFonts w:ascii="Arial" w:hAnsi="Arial" w:cs="Arial"/>
            <w:sz w:val="24"/>
            <w:szCs w:val="24"/>
          </w:rPr>
          <w:t xml:space="preserve"> </w:t>
        </w:r>
      </w:ins>
      <w:ins w:id="466" w:author="Alexander Slocum" w:date="2014-04-06T10:34:00Z">
        <w:r>
          <w:rPr>
            <w:rFonts w:ascii="Arial" w:hAnsi="Arial" w:cs="Arial"/>
            <w:sz w:val="24"/>
            <w:szCs w:val="24"/>
          </w:rPr>
          <w:t xml:space="preserve">over power lines with pumped storage hydro systems or batteries.  The latter is often more difficult; however underground electric heaters </w:t>
        </w:r>
      </w:ins>
      <w:ins w:id="467" w:author="Alexander Slocum" w:date="2014-04-06T10:35:00Z">
        <w:r>
          <w:rPr>
            <w:rFonts w:ascii="Arial" w:hAnsi="Arial" w:cs="Arial"/>
            <w:sz w:val="24"/>
            <w:szCs w:val="24"/>
          </w:rPr>
          <w:t>can use even wildly fluctuating power</w:t>
        </w:r>
      </w:ins>
      <w:ins w:id="468" w:author="Alexander Slocum" w:date="2014-04-06T10:34:00Z">
        <w:r>
          <w:rPr>
            <w:rFonts w:ascii="Arial" w:hAnsi="Arial" w:cs="Arial"/>
            <w:sz w:val="24"/>
            <w:szCs w:val="24"/>
          </w:rPr>
          <w:t xml:space="preserve"> to lower </w:t>
        </w:r>
      </w:ins>
      <w:ins w:id="469" w:author="Alexander Slocum" w:date="2014-04-06T10:35:00Z">
        <w:r>
          <w:rPr>
            <w:rFonts w:ascii="Arial" w:hAnsi="Arial" w:cs="Arial"/>
            <w:sz w:val="24"/>
            <w:szCs w:val="24"/>
          </w:rPr>
          <w:t xml:space="preserve">bitumen </w:t>
        </w:r>
      </w:ins>
      <w:ins w:id="470" w:author="Alexander Slocum" w:date="2014-04-06T10:34:00Z">
        <w:r>
          <w:rPr>
            <w:rFonts w:ascii="Arial" w:hAnsi="Arial" w:cs="Arial"/>
            <w:sz w:val="24"/>
            <w:szCs w:val="24"/>
          </w:rPr>
          <w:t xml:space="preserve">viscosity </w:t>
        </w:r>
      </w:ins>
      <w:ins w:id="471" w:author="Alexander Slocum" w:date="2014-04-06T10:35:00Z">
        <w:r>
          <w:rPr>
            <w:rFonts w:ascii="Arial" w:hAnsi="Arial" w:cs="Arial"/>
            <w:sz w:val="24"/>
            <w:szCs w:val="24"/>
          </w:rPr>
          <w:t>so it can flow and be extracted from wells.  The nature of the underground strata gives it a very long time constant to absorb and dif</w:t>
        </w:r>
      </w:ins>
      <w:ins w:id="472" w:author="Alexander Slocum" w:date="2014-04-06T10:36:00Z">
        <w:r>
          <w:rPr>
            <w:rFonts w:ascii="Arial" w:hAnsi="Arial" w:cs="Arial"/>
            <w:sz w:val="24"/>
            <w:szCs w:val="24"/>
          </w:rPr>
          <w:t>f</w:t>
        </w:r>
      </w:ins>
      <w:ins w:id="473" w:author="Alexander Slocum" w:date="2014-04-06T10:35:00Z">
        <w:r>
          <w:rPr>
            <w:rFonts w:ascii="Arial" w:hAnsi="Arial" w:cs="Arial"/>
            <w:sz w:val="24"/>
            <w:szCs w:val="24"/>
          </w:rPr>
          <w:t xml:space="preserve">use the </w:t>
        </w:r>
        <w:commentRangeStart w:id="474"/>
        <w:r>
          <w:rPr>
            <w:rFonts w:ascii="Arial" w:hAnsi="Arial" w:cs="Arial"/>
            <w:sz w:val="24"/>
            <w:szCs w:val="24"/>
          </w:rPr>
          <w:t>energy</w:t>
        </w:r>
      </w:ins>
      <w:commentRangeEnd w:id="474"/>
      <w:ins w:id="475" w:author="Alexander Slocum" w:date="2014-04-06T10:36:00Z">
        <w:r>
          <w:rPr>
            <w:rStyle w:val="CommentReference"/>
          </w:rPr>
          <w:commentReference w:id="474"/>
        </w:r>
      </w:ins>
      <w:ins w:id="476" w:author="Alexander Slocum" w:date="2014-04-06T10:35:00Z">
        <w:r>
          <w:rPr>
            <w:rFonts w:ascii="Arial" w:hAnsi="Arial" w:cs="Arial"/>
            <w:sz w:val="24"/>
            <w:szCs w:val="24"/>
          </w:rPr>
          <w:t>.</w:t>
        </w:r>
      </w:ins>
    </w:p>
    <w:p w14:paraId="4C7210AD" w14:textId="77777777" w:rsidR="000721E2" w:rsidRDefault="000721E2" w:rsidP="00FF45F6">
      <w:pPr>
        <w:rPr>
          <w:ins w:id="477" w:author="Alexander Slocum" w:date="2014-04-06T10:30:00Z"/>
          <w:rFonts w:ascii="Arial" w:hAnsi="Arial" w:cs="Arial"/>
          <w:sz w:val="24"/>
          <w:szCs w:val="24"/>
        </w:rPr>
      </w:pPr>
    </w:p>
    <w:p w14:paraId="6BCBC3A6" w14:textId="009E1AAD" w:rsidR="003C4BDC" w:rsidDel="00263123" w:rsidRDefault="007D6800" w:rsidP="000721E2">
      <w:pPr>
        <w:autoSpaceDE w:val="0"/>
        <w:autoSpaceDN w:val="0"/>
        <w:adjustRightInd w:val="0"/>
        <w:spacing w:after="0" w:line="240" w:lineRule="auto"/>
        <w:ind w:firstLine="360"/>
        <w:rPr>
          <w:del w:id="478" w:author="Alexander Slocum" w:date="2014-04-06T10:25:00Z"/>
          <w:rFonts w:ascii="Arial" w:hAnsi="Arial" w:cs="Arial"/>
          <w:sz w:val="24"/>
          <w:szCs w:val="24"/>
        </w:rPr>
      </w:pPr>
      <w:commentRangeStart w:id="479"/>
      <w:del w:id="480" w:author="Alexander Slocum" w:date="2014-04-06T10:25:00Z">
        <w:r w:rsidRPr="004F081F" w:rsidDel="00263123">
          <w:rPr>
            <w:rFonts w:ascii="Arial" w:hAnsi="Arial" w:cs="Arial"/>
            <w:sz w:val="24"/>
            <w:szCs w:val="24"/>
          </w:rPr>
          <w:delText xml:space="preserve">There are times </w:delText>
        </w:r>
        <w:r w:rsidR="003C4BDC" w:rsidDel="00263123">
          <w:rPr>
            <w:rFonts w:ascii="Arial" w:hAnsi="Arial" w:cs="Arial"/>
            <w:sz w:val="24"/>
            <w:szCs w:val="24"/>
          </w:rPr>
          <w:delText>that the grid does not want the</w:delText>
        </w:r>
        <w:r w:rsidRPr="004F081F" w:rsidDel="00263123">
          <w:rPr>
            <w:rFonts w:ascii="Arial" w:hAnsi="Arial" w:cs="Arial"/>
            <w:sz w:val="24"/>
            <w:szCs w:val="24"/>
          </w:rPr>
          <w:delText xml:space="preserve"> excess power </w:delText>
        </w:r>
        <w:r w:rsidR="003C4BDC" w:rsidDel="00263123">
          <w:rPr>
            <w:rFonts w:ascii="Arial" w:hAnsi="Arial" w:cs="Arial"/>
            <w:sz w:val="24"/>
            <w:szCs w:val="24"/>
          </w:rPr>
          <w:delText>generated by the turbines</w:delText>
        </w:r>
        <w:r w:rsidRPr="004F081F" w:rsidDel="00263123">
          <w:rPr>
            <w:rFonts w:ascii="Arial" w:hAnsi="Arial" w:cs="Arial"/>
            <w:sz w:val="24"/>
            <w:szCs w:val="24"/>
          </w:rPr>
          <w:delText xml:space="preserve">, like at night, </w:delText>
        </w:r>
        <w:r w:rsidR="003C4BDC" w:rsidDel="00263123">
          <w:rPr>
            <w:rFonts w:ascii="Arial" w:hAnsi="Arial" w:cs="Arial"/>
            <w:sz w:val="24"/>
            <w:szCs w:val="24"/>
          </w:rPr>
          <w:delText>hence</w:delText>
        </w:r>
        <w:r w:rsidRPr="004F081F" w:rsidDel="00263123">
          <w:rPr>
            <w:rFonts w:ascii="Arial" w:hAnsi="Arial" w:cs="Arial"/>
            <w:sz w:val="24"/>
            <w:szCs w:val="24"/>
          </w:rPr>
          <w:delText xml:space="preserve"> the cranking pla</w:delText>
        </w:r>
        <w:r w:rsidR="003C4BDC" w:rsidDel="00263123">
          <w:rPr>
            <w:rFonts w:ascii="Arial" w:hAnsi="Arial" w:cs="Arial"/>
            <w:sz w:val="24"/>
            <w:szCs w:val="24"/>
          </w:rPr>
          <w:delText>n</w:delText>
        </w:r>
        <w:r w:rsidRPr="004F081F" w:rsidDel="00263123">
          <w:rPr>
            <w:rFonts w:ascii="Arial" w:hAnsi="Arial" w:cs="Arial"/>
            <w:sz w:val="24"/>
            <w:szCs w:val="24"/>
          </w:rPr>
          <w:delText>ts would run at night.</w:delText>
        </w:r>
        <w:r w:rsidR="003C4BDC" w:rsidDel="00263123">
          <w:rPr>
            <w:rFonts w:ascii="Arial" w:hAnsi="Arial" w:cs="Arial"/>
            <w:sz w:val="24"/>
            <w:szCs w:val="24"/>
          </w:rPr>
          <w:delText xml:space="preserve"> </w:delText>
        </w:r>
        <w:r w:rsidR="004F081F" w:rsidDel="00263123">
          <w:rPr>
            <w:rFonts w:ascii="Arial" w:hAnsi="Arial" w:cs="Arial"/>
            <w:sz w:val="24"/>
            <w:szCs w:val="24"/>
          </w:rPr>
          <w:delText xml:space="preserve">So, during the day </w:delText>
        </w:r>
        <w:r w:rsidR="00D44AB5" w:rsidDel="00263123">
          <w:rPr>
            <w:rFonts w:ascii="Arial" w:hAnsi="Arial" w:cs="Arial"/>
            <w:sz w:val="24"/>
            <w:szCs w:val="24"/>
          </w:rPr>
          <w:delText xml:space="preserve">the plant runs on battery power. At night, it runs on the </w:delText>
        </w:r>
        <w:r w:rsidR="003C4BDC" w:rsidDel="00263123">
          <w:rPr>
            <w:rFonts w:ascii="Arial" w:hAnsi="Arial" w:cs="Arial"/>
            <w:sz w:val="24"/>
            <w:szCs w:val="24"/>
          </w:rPr>
          <w:delText xml:space="preserve">excess </w:delText>
        </w:r>
        <w:r w:rsidR="00D44AB5" w:rsidDel="00263123">
          <w:rPr>
            <w:rFonts w:ascii="Arial" w:hAnsi="Arial" w:cs="Arial"/>
            <w:sz w:val="24"/>
            <w:szCs w:val="24"/>
          </w:rPr>
          <w:delText xml:space="preserve">power from </w:delText>
        </w:r>
        <w:r w:rsidR="003C4BDC" w:rsidDel="00263123">
          <w:rPr>
            <w:rFonts w:ascii="Arial" w:hAnsi="Arial" w:cs="Arial"/>
            <w:sz w:val="24"/>
            <w:szCs w:val="24"/>
          </w:rPr>
          <w:delText xml:space="preserve">turbines that </w:delText>
        </w:r>
        <w:r w:rsidR="00D44AB5" w:rsidDel="00263123">
          <w:rPr>
            <w:rFonts w:ascii="Arial" w:hAnsi="Arial" w:cs="Arial"/>
            <w:sz w:val="24"/>
            <w:szCs w:val="24"/>
          </w:rPr>
          <w:delText>the grid</w:delText>
        </w:r>
        <w:r w:rsidR="003C4BDC" w:rsidDel="00263123">
          <w:rPr>
            <w:rFonts w:ascii="Arial" w:hAnsi="Arial" w:cs="Arial"/>
            <w:sz w:val="24"/>
            <w:szCs w:val="24"/>
          </w:rPr>
          <w:delText xml:space="preserve"> does not want. </w:delText>
        </w:r>
      </w:del>
    </w:p>
    <w:p w14:paraId="031DB603" w14:textId="7A17BF2F" w:rsidR="00791368" w:rsidDel="00263123" w:rsidRDefault="00D44AB5" w:rsidP="00791368">
      <w:pPr>
        <w:autoSpaceDE w:val="0"/>
        <w:autoSpaceDN w:val="0"/>
        <w:adjustRightInd w:val="0"/>
        <w:spacing w:after="0" w:line="240" w:lineRule="auto"/>
        <w:ind w:firstLine="360"/>
        <w:rPr>
          <w:del w:id="481" w:author="Alexander Slocum" w:date="2014-04-06T10:25:00Z"/>
          <w:rFonts w:ascii="Arial" w:hAnsi="Arial" w:cs="Arial"/>
          <w:sz w:val="24"/>
          <w:szCs w:val="24"/>
        </w:rPr>
      </w:pPr>
      <w:del w:id="482" w:author="Alexander Slocum" w:date="2014-04-06T10:25:00Z">
        <w:r w:rsidDel="00263123">
          <w:rPr>
            <w:rFonts w:ascii="Arial" w:hAnsi="Arial" w:cs="Arial"/>
            <w:sz w:val="24"/>
            <w:szCs w:val="24"/>
          </w:rPr>
          <w:delText xml:space="preserve">. </w:delText>
        </w:r>
      </w:del>
    </w:p>
    <w:p w14:paraId="25DC4A90" w14:textId="1C5C1E71" w:rsidR="00791368" w:rsidRPr="00791368" w:rsidDel="00263123" w:rsidRDefault="00791368" w:rsidP="00791368">
      <w:pPr>
        <w:autoSpaceDE w:val="0"/>
        <w:autoSpaceDN w:val="0"/>
        <w:adjustRightInd w:val="0"/>
        <w:spacing w:after="0" w:line="240" w:lineRule="auto"/>
        <w:ind w:firstLine="360"/>
        <w:rPr>
          <w:del w:id="483" w:author="Alexander Slocum" w:date="2014-04-06T10:25:00Z"/>
          <w:rFonts w:ascii="Arial" w:hAnsi="Arial" w:cs="Arial"/>
          <w:sz w:val="24"/>
          <w:szCs w:val="24"/>
        </w:rPr>
      </w:pPr>
      <w:del w:id="484" w:author="Alexander Slocum" w:date="2014-04-06T10:25:00Z">
        <w:r w:rsidDel="00263123">
          <w:rPr>
            <w:rFonts w:ascii="Arial" w:hAnsi="Arial" w:cs="Arial"/>
            <w:sz w:val="24"/>
            <w:szCs w:val="24"/>
          </w:rPr>
          <w:delText xml:space="preserve">Some of the potential applications of cranking the PAHs compounds are possible production of plastics and pesticides. </w:delText>
        </w:r>
      </w:del>
    </w:p>
    <w:p w14:paraId="0F253602" w14:textId="1508A321" w:rsidR="00791368" w:rsidDel="00263123" w:rsidRDefault="00791368" w:rsidP="00FF45F6">
      <w:pPr>
        <w:rPr>
          <w:del w:id="485" w:author="Alexander Slocum" w:date="2014-04-06T10:25:00Z"/>
          <w:rFonts w:ascii="Arial" w:hAnsi="Arial" w:cs="Arial"/>
          <w:sz w:val="24"/>
          <w:szCs w:val="24"/>
          <w:highlight w:val="yellow"/>
        </w:rPr>
      </w:pPr>
    </w:p>
    <w:p w14:paraId="21959DFB" w14:textId="77777777" w:rsidR="00FF45F6" w:rsidRPr="00FF45F6" w:rsidRDefault="00FF45F6" w:rsidP="00FF45F6">
      <w:pPr>
        <w:rPr>
          <w:rFonts w:ascii="Times New Roman" w:eastAsia="Times New Roman" w:hAnsi="Times New Roman" w:cs="Times New Roman"/>
          <w:sz w:val="24"/>
          <w:szCs w:val="24"/>
          <w:highlight w:val="yellow"/>
          <w:lang w:eastAsia="en-CA"/>
        </w:rPr>
      </w:pPr>
      <w:r w:rsidRPr="00FF45F6">
        <w:rPr>
          <w:rFonts w:ascii="Arial" w:hAnsi="Arial" w:cs="Arial"/>
          <w:b/>
          <w:color w:val="151515"/>
          <w:sz w:val="24"/>
          <w:szCs w:val="24"/>
          <w:highlight w:val="yellow"/>
          <w:shd w:val="clear" w:color="auto" w:fill="FFFFFF"/>
        </w:rPr>
        <w:t>Insert Kevin’s point:</w:t>
      </w:r>
      <w:r w:rsidRPr="00FF45F6">
        <w:rPr>
          <w:rFonts w:ascii="Arial" w:hAnsi="Arial" w:cs="Arial"/>
          <w:color w:val="151515"/>
          <w:sz w:val="24"/>
          <w:szCs w:val="24"/>
          <w:highlight w:val="yellow"/>
          <w:shd w:val="clear" w:color="auto" w:fill="FFFFFF"/>
        </w:rPr>
        <w:t xml:space="preserve"> </w:t>
      </w:r>
      <w:r w:rsidRPr="00FF45F6">
        <w:rPr>
          <w:rFonts w:ascii="Arial" w:eastAsia="Times New Roman" w:hAnsi="Arial" w:cs="Arial"/>
          <w:color w:val="222222"/>
          <w:sz w:val="24"/>
          <w:szCs w:val="24"/>
          <w:highlight w:val="yellow"/>
          <w:shd w:val="clear" w:color="auto" w:fill="FFFFFF"/>
          <w:lang w:eastAsia="en-CA"/>
        </w:rPr>
        <w:t xml:space="preserve"> it could make a lot of sense to use the mines for underground </w:t>
      </w:r>
      <w:r w:rsidRPr="00791368">
        <w:rPr>
          <w:rFonts w:ascii="Arial" w:eastAsia="Times New Roman" w:hAnsi="Arial" w:cs="Arial"/>
          <w:color w:val="222222"/>
          <w:sz w:val="24"/>
          <w:szCs w:val="24"/>
          <w:highlight w:val="yellow"/>
          <w:shd w:val="clear" w:color="auto" w:fill="FFFFFF"/>
          <w:lang w:eastAsia="en-CA"/>
        </w:rPr>
        <w:t>pumped hydroelectric storage if there is a good water supply nearby. By adding storage</w:t>
      </w:r>
      <w:r w:rsidRPr="00FF45F6">
        <w:rPr>
          <w:rFonts w:ascii="Arial" w:eastAsia="Times New Roman" w:hAnsi="Arial" w:cs="Arial"/>
          <w:color w:val="222222"/>
          <w:sz w:val="24"/>
          <w:szCs w:val="24"/>
          <w:highlight w:val="yellow"/>
          <w:shd w:val="clear" w:color="auto" w:fill="FFFFFF"/>
          <w:lang w:eastAsia="en-CA"/>
        </w:rPr>
        <w:t xml:space="preserve"> capacity, we can get over the 10% penetration rule of thumb because storage handles the intermittency issues.</w:t>
      </w:r>
    </w:p>
    <w:p w14:paraId="03DA62F4" w14:textId="77777777" w:rsidR="00FF45F6" w:rsidRPr="00FF45F6" w:rsidRDefault="00FF45F6" w:rsidP="00FF45F6">
      <w:pPr>
        <w:shd w:val="clear" w:color="auto" w:fill="FFFFFF"/>
        <w:spacing w:after="0" w:line="240" w:lineRule="auto"/>
        <w:rPr>
          <w:rFonts w:ascii="Arial" w:eastAsia="Times New Roman" w:hAnsi="Arial" w:cs="Arial"/>
          <w:color w:val="222222"/>
          <w:sz w:val="24"/>
          <w:szCs w:val="24"/>
          <w:highlight w:val="yellow"/>
          <w:lang w:eastAsia="en-CA"/>
        </w:rPr>
      </w:pPr>
    </w:p>
    <w:p w14:paraId="6C12EA07" w14:textId="77777777" w:rsidR="00FF45F6" w:rsidRPr="00FF45F6" w:rsidRDefault="00FF45F6" w:rsidP="00FF45F6">
      <w:pPr>
        <w:shd w:val="clear" w:color="auto" w:fill="FFFFFF"/>
        <w:spacing w:after="0" w:line="240" w:lineRule="auto"/>
        <w:rPr>
          <w:rFonts w:ascii="Arial" w:eastAsia="Times New Roman" w:hAnsi="Arial" w:cs="Arial"/>
          <w:color w:val="222222"/>
          <w:sz w:val="24"/>
          <w:szCs w:val="24"/>
          <w:lang w:eastAsia="en-CA"/>
        </w:rPr>
      </w:pPr>
      <w:r w:rsidRPr="00FF45F6">
        <w:rPr>
          <w:rFonts w:ascii="Arial" w:eastAsia="Times New Roman" w:hAnsi="Arial" w:cs="Arial"/>
          <w:color w:val="222222"/>
          <w:sz w:val="24"/>
          <w:szCs w:val="24"/>
          <w:highlight w:val="yellow"/>
          <w:lang w:eastAsia="en-CA"/>
        </w:rPr>
        <w:t xml:space="preserve">If </w:t>
      </w:r>
      <w:r>
        <w:rPr>
          <w:rFonts w:ascii="Arial" w:eastAsia="Times New Roman" w:hAnsi="Arial" w:cs="Arial"/>
          <w:color w:val="222222"/>
          <w:sz w:val="24"/>
          <w:szCs w:val="24"/>
          <w:highlight w:val="yellow"/>
          <w:lang w:eastAsia="en-CA"/>
        </w:rPr>
        <w:t>companies</w:t>
      </w:r>
      <w:r w:rsidRPr="00FF45F6">
        <w:rPr>
          <w:rFonts w:ascii="Arial" w:eastAsia="Times New Roman" w:hAnsi="Arial" w:cs="Arial"/>
          <w:color w:val="222222"/>
          <w:sz w:val="24"/>
          <w:szCs w:val="24"/>
          <w:highlight w:val="yellow"/>
          <w:lang w:eastAsia="en-CA"/>
        </w:rPr>
        <w:t xml:space="preserve"> are already setting up pumps to pressur</w:t>
      </w:r>
      <w:r>
        <w:rPr>
          <w:rFonts w:ascii="Arial" w:eastAsia="Times New Roman" w:hAnsi="Arial" w:cs="Arial"/>
          <w:color w:val="222222"/>
          <w:sz w:val="24"/>
          <w:szCs w:val="24"/>
          <w:highlight w:val="yellow"/>
          <w:lang w:eastAsia="en-CA"/>
        </w:rPr>
        <w:t>ize the wells, they could</w:t>
      </w:r>
      <w:r w:rsidRPr="00FF45F6">
        <w:rPr>
          <w:rFonts w:ascii="Arial" w:eastAsia="Times New Roman" w:hAnsi="Arial" w:cs="Arial"/>
          <w:color w:val="222222"/>
          <w:sz w:val="24"/>
          <w:szCs w:val="24"/>
          <w:highlight w:val="yellow"/>
          <w:lang w:eastAsia="en-CA"/>
        </w:rPr>
        <w:t xml:space="preserve"> plan ahead to use those same pumps to pull the water back out of the wells - decreasing the capital investment for a pumped-storage facility. </w:t>
      </w:r>
      <w:r w:rsidRPr="00FF45F6">
        <w:rPr>
          <w:rFonts w:ascii="Arial" w:hAnsi="Arial" w:cs="Arial"/>
          <w:color w:val="222222"/>
          <w:sz w:val="24"/>
          <w:szCs w:val="24"/>
          <w:highlight w:val="yellow"/>
          <w:shd w:val="clear" w:color="auto" w:fill="FFFFFF"/>
        </w:rPr>
        <w:t>The pumps from the Steam Assisted Gravity Drainage used to collect deep tar sands can still be shipped to a new site to be used to store renewable energy.</w:t>
      </w:r>
    </w:p>
    <w:commentRangeEnd w:id="479"/>
    <w:p w14:paraId="2CA90202" w14:textId="77777777" w:rsidR="00FF45F6" w:rsidRPr="003C4BDC" w:rsidRDefault="00263123" w:rsidP="003C4BDC">
      <w:pPr>
        <w:rPr>
          <w:rFonts w:ascii="Arial" w:hAnsi="Arial" w:cs="Arial"/>
          <w:sz w:val="24"/>
          <w:szCs w:val="24"/>
          <w:highlight w:val="yellow"/>
        </w:rPr>
      </w:pPr>
      <w:r>
        <w:rPr>
          <w:rStyle w:val="CommentReference"/>
        </w:rPr>
        <w:commentReference w:id="479"/>
      </w:r>
    </w:p>
    <w:p w14:paraId="6ABEDD1E" w14:textId="77777777" w:rsidR="00BE6F26" w:rsidRPr="00BE6F26" w:rsidRDefault="00C473DA" w:rsidP="00BE6F26">
      <w:pPr>
        <w:pStyle w:val="Heading1"/>
        <w:rPr>
          <w:rFonts w:ascii="Arial" w:hAnsi="Arial" w:cs="Arial"/>
          <w:color w:val="auto"/>
        </w:rPr>
      </w:pPr>
      <w:bookmarkStart w:id="486" w:name="_Toc384514782"/>
      <w:r>
        <w:rPr>
          <w:rFonts w:ascii="Arial" w:hAnsi="Arial" w:cs="Arial"/>
          <w:color w:val="auto"/>
        </w:rPr>
        <w:t>6</w:t>
      </w:r>
      <w:r w:rsidR="00C25D28">
        <w:rPr>
          <w:rFonts w:ascii="Arial" w:hAnsi="Arial" w:cs="Arial"/>
          <w:color w:val="auto"/>
        </w:rPr>
        <w:t xml:space="preserve"> </w:t>
      </w:r>
      <w:r w:rsidR="00F3537C" w:rsidRPr="00020E10">
        <w:rPr>
          <w:rFonts w:ascii="Arial" w:hAnsi="Arial" w:cs="Arial"/>
          <w:color w:val="auto"/>
        </w:rPr>
        <w:t>Conclusion</w:t>
      </w:r>
      <w:bookmarkEnd w:id="486"/>
    </w:p>
    <w:p w14:paraId="3735B24C" w14:textId="77777777" w:rsidR="00C473DA" w:rsidRDefault="00C473DA" w:rsidP="00C473DA">
      <w:pPr>
        <w:autoSpaceDE w:val="0"/>
        <w:autoSpaceDN w:val="0"/>
        <w:adjustRightInd w:val="0"/>
        <w:spacing w:after="0" w:line="240" w:lineRule="auto"/>
        <w:rPr>
          <w:rFonts w:ascii="Arial" w:hAnsi="Arial" w:cs="Arial"/>
          <w:sz w:val="24"/>
          <w:szCs w:val="24"/>
        </w:rPr>
      </w:pPr>
    </w:p>
    <w:p w14:paraId="2205E4C1" w14:textId="3C0B8DCB" w:rsidR="00C2607D" w:rsidRPr="002C6371" w:rsidRDefault="00B459B8" w:rsidP="00C2607D">
      <w:pPr>
        <w:autoSpaceDE w:val="0"/>
        <w:autoSpaceDN w:val="0"/>
        <w:adjustRightInd w:val="0"/>
        <w:spacing w:after="0" w:line="240" w:lineRule="auto"/>
        <w:ind w:firstLine="360"/>
        <w:rPr>
          <w:rFonts w:ascii="Arial" w:hAnsi="Arial" w:cs="Arial"/>
          <w:sz w:val="24"/>
          <w:szCs w:val="24"/>
        </w:rPr>
      </w:pPr>
      <w:ins w:id="487" w:author="Alexander Slocum" w:date="2014-04-06T10:36:00Z">
        <w:r>
          <w:rPr>
            <w:rFonts w:ascii="Arial" w:hAnsi="Arial" w:cs="Arial"/>
            <w:sz w:val="24"/>
            <w:szCs w:val="24"/>
          </w:rPr>
          <w:t xml:space="preserve">This paper showed that a symbiotic approach to short and long term energy needs can lead to an overall reduction in </w:t>
        </w:r>
      </w:ins>
      <w:ins w:id="488" w:author="Alexander Slocum" w:date="2014-04-06T10:37:00Z">
        <w:r>
          <w:rPr>
            <w:rFonts w:ascii="Arial" w:hAnsi="Arial" w:cs="Arial"/>
            <w:sz w:val="24"/>
            <w:szCs w:val="24"/>
          </w:rPr>
          <w:t xml:space="preserve">atmospheric </w:t>
        </w:r>
      </w:ins>
      <w:ins w:id="489" w:author="Alexander Slocum" w:date="2014-04-06T10:36:00Z">
        <w:r>
          <w:rPr>
            <w:rFonts w:ascii="Arial" w:hAnsi="Arial" w:cs="Arial"/>
            <w:sz w:val="24"/>
            <w:szCs w:val="24"/>
          </w:rPr>
          <w:t xml:space="preserve">CO2.  </w:t>
        </w:r>
      </w:ins>
      <w:r w:rsidR="00C2607D">
        <w:rPr>
          <w:rFonts w:ascii="Arial" w:hAnsi="Arial" w:cs="Arial"/>
          <w:sz w:val="24"/>
          <w:szCs w:val="24"/>
        </w:rPr>
        <w:t>It is appears to be economical and politically prudent to undertake as soon as possible a p</w:t>
      </w:r>
      <w:r w:rsidR="00C2607D" w:rsidRPr="002C6371">
        <w:rPr>
          <w:rFonts w:ascii="Arial" w:hAnsi="Arial" w:cs="Arial"/>
          <w:sz w:val="24"/>
          <w:szCs w:val="24"/>
        </w:rPr>
        <w:t>roject to</w:t>
      </w:r>
      <w:r w:rsidR="00C2607D">
        <w:rPr>
          <w:rFonts w:ascii="Arial" w:hAnsi="Arial" w:cs="Arial"/>
          <w:sz w:val="24"/>
          <w:szCs w:val="24"/>
        </w:rPr>
        <w:t xml:space="preserve"> install </w:t>
      </w:r>
      <w:del w:id="490" w:author="Alexander Slocum" w:date="2014-04-06T10:37:00Z">
        <w:r w:rsidR="00C2607D" w:rsidDel="00B459B8">
          <w:rPr>
            <w:rFonts w:ascii="Arial" w:hAnsi="Arial" w:cs="Arial"/>
            <w:sz w:val="24"/>
            <w:szCs w:val="24"/>
          </w:rPr>
          <w:delText xml:space="preserve">10 </w:delText>
        </w:r>
      </w:del>
      <w:ins w:id="491" w:author="Alexander Slocum" w:date="2014-04-06T10:37:00Z">
        <w:r>
          <w:rPr>
            <w:rFonts w:ascii="Arial" w:hAnsi="Arial" w:cs="Arial"/>
            <w:sz w:val="24"/>
            <w:szCs w:val="24"/>
          </w:rPr>
          <w:t xml:space="preserve">a reasonable number of </w:t>
        </w:r>
      </w:ins>
      <w:r w:rsidR="00C2607D">
        <w:rPr>
          <w:rFonts w:ascii="Arial" w:hAnsi="Arial" w:cs="Arial"/>
          <w:sz w:val="24"/>
          <w:szCs w:val="24"/>
        </w:rPr>
        <w:t xml:space="preserve">wind turbines </w:t>
      </w:r>
      <w:ins w:id="492" w:author="Alexander Slocum" w:date="2014-04-06T10:38:00Z">
        <w:r>
          <w:rPr>
            <w:rFonts w:ascii="Arial" w:hAnsi="Arial" w:cs="Arial"/>
            <w:sz w:val="24"/>
            <w:szCs w:val="24"/>
          </w:rPr>
          <w:t xml:space="preserve">and solar panels </w:t>
        </w:r>
      </w:ins>
      <w:r w:rsidR="00C2607D">
        <w:rPr>
          <w:rFonts w:ascii="Arial" w:hAnsi="Arial" w:cs="Arial"/>
          <w:sz w:val="24"/>
          <w:szCs w:val="24"/>
        </w:rPr>
        <w:t>on re</w:t>
      </w:r>
      <w:r w:rsidR="00C2607D" w:rsidRPr="002C6371">
        <w:rPr>
          <w:rFonts w:ascii="Arial" w:hAnsi="Arial" w:cs="Arial"/>
          <w:sz w:val="24"/>
          <w:szCs w:val="24"/>
        </w:rPr>
        <w:t xml:space="preserve">claimed land </w:t>
      </w:r>
      <w:del w:id="493" w:author="Alexander Slocum" w:date="2014-04-06T10:38:00Z">
        <w:r w:rsidR="00C2607D" w:rsidRPr="002C6371" w:rsidDel="00B459B8">
          <w:rPr>
            <w:rFonts w:ascii="Arial" w:hAnsi="Arial" w:cs="Arial"/>
            <w:sz w:val="24"/>
            <w:szCs w:val="24"/>
          </w:rPr>
          <w:delText xml:space="preserve">and </w:delText>
        </w:r>
      </w:del>
      <w:ins w:id="494" w:author="Alexander Slocum" w:date="2014-04-06T10:38:00Z">
        <w:r>
          <w:rPr>
            <w:rFonts w:ascii="Arial" w:hAnsi="Arial" w:cs="Arial"/>
            <w:sz w:val="24"/>
            <w:szCs w:val="24"/>
          </w:rPr>
          <w:t xml:space="preserve">in order to better investigate the hypothesis presented here </w:t>
        </w:r>
      </w:ins>
      <w:del w:id="495" w:author="Alexander Slocum" w:date="2014-04-06T10:39:00Z">
        <w:r w:rsidR="00C2607D" w:rsidRPr="002C6371" w:rsidDel="00AF3AC3">
          <w:rPr>
            <w:rFonts w:ascii="Arial" w:hAnsi="Arial" w:cs="Arial"/>
            <w:sz w:val="24"/>
            <w:szCs w:val="24"/>
          </w:rPr>
          <w:delText xml:space="preserve">study the project to </w:delText>
        </w:r>
      </w:del>
      <w:r w:rsidR="00C2607D">
        <w:rPr>
          <w:rFonts w:ascii="Arial" w:hAnsi="Arial" w:cs="Arial"/>
          <w:sz w:val="24"/>
          <w:szCs w:val="24"/>
        </w:rPr>
        <w:t xml:space="preserve">ascertain true costs, risks, and benefits </w:t>
      </w:r>
      <w:r w:rsidR="00C2607D" w:rsidRPr="002C6371">
        <w:rPr>
          <w:rFonts w:ascii="Arial" w:hAnsi="Arial" w:cs="Arial"/>
          <w:sz w:val="24"/>
          <w:szCs w:val="24"/>
        </w:rPr>
        <w:t>with respect</w:t>
      </w:r>
      <w:r w:rsidR="00C2607D">
        <w:rPr>
          <w:rFonts w:ascii="Arial" w:hAnsi="Arial" w:cs="Arial"/>
          <w:sz w:val="24"/>
          <w:szCs w:val="24"/>
        </w:rPr>
        <w:t xml:space="preserve"> </w:t>
      </w:r>
      <w:r w:rsidR="00C2607D" w:rsidRPr="002C6371">
        <w:rPr>
          <w:rFonts w:ascii="Arial" w:hAnsi="Arial" w:cs="Arial"/>
          <w:sz w:val="24"/>
          <w:szCs w:val="24"/>
        </w:rPr>
        <w:t>to ultimately widespread application of this reclamation strategy.</w:t>
      </w:r>
    </w:p>
    <w:p w14:paraId="57257D1B" w14:textId="77777777" w:rsidR="00C2607D" w:rsidRPr="002C6371" w:rsidRDefault="00C2607D" w:rsidP="00C2607D">
      <w:pPr>
        <w:autoSpaceDE w:val="0"/>
        <w:autoSpaceDN w:val="0"/>
        <w:adjustRightInd w:val="0"/>
        <w:spacing w:after="0" w:line="240" w:lineRule="auto"/>
        <w:rPr>
          <w:rFonts w:ascii="Arial" w:hAnsi="Arial" w:cs="Arial"/>
          <w:sz w:val="24"/>
          <w:szCs w:val="24"/>
        </w:rPr>
      </w:pPr>
    </w:p>
    <w:p w14:paraId="543D491A" w14:textId="4096B389" w:rsidR="00C2607D" w:rsidRDefault="00C2607D" w:rsidP="00C2607D">
      <w:pPr>
        <w:autoSpaceDE w:val="0"/>
        <w:autoSpaceDN w:val="0"/>
        <w:adjustRightInd w:val="0"/>
        <w:spacing w:after="0" w:line="240" w:lineRule="auto"/>
        <w:ind w:firstLine="360"/>
        <w:rPr>
          <w:rFonts w:ascii="Arial" w:hAnsi="Arial" w:cs="Arial"/>
          <w:sz w:val="24"/>
          <w:szCs w:val="24"/>
        </w:rPr>
      </w:pPr>
      <w:r w:rsidRPr="002C6371">
        <w:rPr>
          <w:rFonts w:ascii="Arial" w:hAnsi="Arial" w:cs="Arial"/>
          <w:sz w:val="24"/>
          <w:szCs w:val="24"/>
        </w:rPr>
        <w:t xml:space="preserve">In </w:t>
      </w:r>
      <w:del w:id="496" w:author="Alexander Slocum" w:date="2014-04-06T10:39:00Z">
        <w:r w:rsidRPr="002C6371" w:rsidDel="00AF3AC3">
          <w:rPr>
            <w:rFonts w:ascii="Arial" w:hAnsi="Arial" w:cs="Arial"/>
            <w:sz w:val="24"/>
            <w:szCs w:val="24"/>
          </w:rPr>
          <w:delText>parallel</w:delText>
        </w:r>
      </w:del>
      <w:ins w:id="497" w:author="Alexander Slocum" w:date="2014-04-06T10:39:00Z">
        <w:r w:rsidR="00AF3AC3">
          <w:rPr>
            <w:rFonts w:ascii="Arial" w:hAnsi="Arial" w:cs="Arial"/>
            <w:sz w:val="24"/>
            <w:szCs w:val="24"/>
          </w:rPr>
          <w:t>addition</w:t>
        </w:r>
      </w:ins>
      <w:r w:rsidRPr="002C6371">
        <w:rPr>
          <w:rFonts w:ascii="Arial" w:hAnsi="Arial" w:cs="Arial"/>
          <w:sz w:val="24"/>
          <w:szCs w:val="24"/>
        </w:rPr>
        <w:t xml:space="preserve">, </w:t>
      </w:r>
      <w:del w:id="498" w:author="Alexander Slocum" w:date="2014-04-06T10:39:00Z">
        <w:r w:rsidDel="00AF3AC3">
          <w:rPr>
            <w:rFonts w:ascii="Arial" w:hAnsi="Arial" w:cs="Arial"/>
            <w:sz w:val="24"/>
            <w:szCs w:val="24"/>
          </w:rPr>
          <w:delText xml:space="preserve">it would be good to </w:delText>
        </w:r>
        <w:r w:rsidRPr="002C6371" w:rsidDel="00AF3AC3">
          <w:rPr>
            <w:rFonts w:ascii="Arial" w:hAnsi="Arial" w:cs="Arial"/>
            <w:sz w:val="24"/>
            <w:szCs w:val="24"/>
          </w:rPr>
          <w:delText xml:space="preserve">conduct </w:delText>
        </w:r>
      </w:del>
      <w:r w:rsidRPr="002C6371">
        <w:rPr>
          <w:rFonts w:ascii="Arial" w:hAnsi="Arial" w:cs="Arial"/>
          <w:sz w:val="24"/>
          <w:szCs w:val="24"/>
        </w:rPr>
        <w:t xml:space="preserve">a </w:t>
      </w:r>
      <w:ins w:id="499" w:author="Alexander Slocum" w:date="2014-04-06T10:39:00Z">
        <w:r w:rsidR="00AF3AC3">
          <w:rPr>
            <w:rFonts w:ascii="Arial" w:hAnsi="Arial" w:cs="Arial"/>
            <w:sz w:val="24"/>
            <w:szCs w:val="24"/>
          </w:rPr>
          <w:t xml:space="preserve">more </w:t>
        </w:r>
      </w:ins>
      <w:r w:rsidRPr="002C6371">
        <w:rPr>
          <w:rFonts w:ascii="Arial" w:hAnsi="Arial" w:cs="Arial"/>
          <w:sz w:val="24"/>
          <w:szCs w:val="24"/>
        </w:rPr>
        <w:t>detailed business a</w:t>
      </w:r>
      <w:r>
        <w:rPr>
          <w:rFonts w:ascii="Arial" w:hAnsi="Arial" w:cs="Arial"/>
          <w:sz w:val="24"/>
          <w:szCs w:val="24"/>
        </w:rPr>
        <w:t>nalysis (short and long term return of investment</w:t>
      </w:r>
      <w:r w:rsidR="0066457F">
        <w:rPr>
          <w:rFonts w:ascii="Arial" w:hAnsi="Arial" w:cs="Arial"/>
          <w:sz w:val="24"/>
          <w:szCs w:val="24"/>
        </w:rPr>
        <w:t xml:space="preserve"> ROI</w:t>
      </w:r>
      <w:r w:rsidRPr="002C6371">
        <w:rPr>
          <w:rFonts w:ascii="Arial" w:hAnsi="Arial" w:cs="Arial"/>
          <w:sz w:val="24"/>
          <w:szCs w:val="24"/>
        </w:rPr>
        <w:t>) of the hypotheses presented here</w:t>
      </w:r>
      <w:ins w:id="500" w:author="Alexander Slocum" w:date="2014-04-06T10:39:00Z">
        <w:r w:rsidR="00AF3AC3">
          <w:rPr>
            <w:rFonts w:ascii="Arial" w:hAnsi="Arial" w:cs="Arial"/>
            <w:sz w:val="24"/>
            <w:szCs w:val="24"/>
          </w:rPr>
          <w:t xml:space="preserve"> should be developed</w:t>
        </w:r>
      </w:ins>
      <w:r w:rsidRPr="002C6371">
        <w:rPr>
          <w:rFonts w:ascii="Arial" w:hAnsi="Arial" w:cs="Arial"/>
          <w:sz w:val="24"/>
          <w:szCs w:val="24"/>
        </w:rPr>
        <w:t>, including:</w:t>
      </w:r>
    </w:p>
    <w:p w14:paraId="4E2A518C" w14:textId="77777777" w:rsidR="0066457F" w:rsidRDefault="0066457F" w:rsidP="00C2607D">
      <w:pPr>
        <w:autoSpaceDE w:val="0"/>
        <w:autoSpaceDN w:val="0"/>
        <w:adjustRightInd w:val="0"/>
        <w:spacing w:after="0" w:line="240" w:lineRule="auto"/>
        <w:ind w:firstLine="360"/>
        <w:rPr>
          <w:rFonts w:ascii="Arial" w:hAnsi="Arial" w:cs="Arial"/>
          <w:sz w:val="24"/>
          <w:szCs w:val="24"/>
        </w:rPr>
      </w:pPr>
    </w:p>
    <w:p w14:paraId="48873F4D" w14:textId="4BEA1B94" w:rsidR="00C2607D" w:rsidRPr="002C6371" w:rsidRDefault="00C2607D" w:rsidP="00C2607D">
      <w:pPr>
        <w:pStyle w:val="ListParagraph"/>
        <w:numPr>
          <w:ilvl w:val="0"/>
          <w:numId w:val="10"/>
        </w:numPr>
        <w:autoSpaceDE w:val="0"/>
        <w:autoSpaceDN w:val="0"/>
        <w:adjustRightInd w:val="0"/>
        <w:spacing w:after="0" w:line="240" w:lineRule="auto"/>
        <w:rPr>
          <w:rFonts w:ascii="Arial" w:hAnsi="Arial" w:cs="Arial"/>
          <w:sz w:val="24"/>
          <w:szCs w:val="24"/>
        </w:rPr>
      </w:pPr>
      <w:r w:rsidRPr="002C6371">
        <w:rPr>
          <w:rFonts w:ascii="Arial" w:hAnsi="Arial" w:cs="Arial"/>
          <w:sz w:val="24"/>
          <w:szCs w:val="24"/>
        </w:rPr>
        <w:lastRenderedPageBreak/>
        <w:t xml:space="preserve">The requirement of investing </w:t>
      </w:r>
      <w:del w:id="501" w:author="Alexander Slocum" w:date="2014-04-06T10:39:00Z">
        <w:r w:rsidDel="00AF3AC3">
          <w:rPr>
            <w:rFonts w:ascii="Arial" w:hAnsi="Arial" w:cs="Arial"/>
            <w:sz w:val="24"/>
            <w:szCs w:val="24"/>
          </w:rPr>
          <w:delText>20</w:delText>
        </w:r>
        <w:r w:rsidRPr="002C6371" w:rsidDel="00AF3AC3">
          <w:rPr>
            <w:rFonts w:ascii="Arial" w:hAnsi="Arial" w:cs="Arial"/>
            <w:sz w:val="24"/>
            <w:szCs w:val="24"/>
          </w:rPr>
          <w:delText>%</w:delText>
        </w:r>
      </w:del>
      <w:ins w:id="502" w:author="Alexander Slocum" w:date="2014-04-06T10:39:00Z">
        <w:r w:rsidR="00AF3AC3">
          <w:rPr>
            <w:rFonts w:ascii="Arial" w:hAnsi="Arial" w:cs="Arial"/>
            <w:sz w:val="24"/>
            <w:szCs w:val="24"/>
          </w:rPr>
          <w:t>a significant percentage</w:t>
        </w:r>
      </w:ins>
      <w:r w:rsidRPr="002C6371">
        <w:rPr>
          <w:rFonts w:ascii="Arial" w:hAnsi="Arial" w:cs="Arial"/>
          <w:sz w:val="24"/>
          <w:szCs w:val="24"/>
        </w:rPr>
        <w:t xml:space="preserve"> of</w:t>
      </w:r>
      <w:r>
        <w:rPr>
          <w:rFonts w:ascii="Arial" w:hAnsi="Arial" w:cs="Arial"/>
          <w:sz w:val="24"/>
          <w:szCs w:val="24"/>
        </w:rPr>
        <w:t xml:space="preserve"> gross</w:t>
      </w:r>
      <w:r w:rsidRPr="002C6371">
        <w:rPr>
          <w:rFonts w:ascii="Arial" w:hAnsi="Arial" w:cs="Arial"/>
          <w:sz w:val="24"/>
          <w:szCs w:val="24"/>
        </w:rPr>
        <w:t xml:space="preserve"> income</w:t>
      </w:r>
      <w:r>
        <w:rPr>
          <w:rFonts w:ascii="Arial" w:hAnsi="Arial" w:cs="Arial"/>
          <w:sz w:val="24"/>
          <w:szCs w:val="24"/>
        </w:rPr>
        <w:t xml:space="preserve"> from </w:t>
      </w:r>
      <w:r w:rsidR="00152AE9">
        <w:rPr>
          <w:rFonts w:ascii="Arial" w:hAnsi="Arial" w:cs="Arial"/>
          <w:sz w:val="24"/>
          <w:szCs w:val="24"/>
        </w:rPr>
        <w:t>oil</w:t>
      </w:r>
      <w:r>
        <w:rPr>
          <w:rFonts w:ascii="Arial" w:hAnsi="Arial" w:cs="Arial"/>
          <w:sz w:val="24"/>
          <w:szCs w:val="24"/>
        </w:rPr>
        <w:t xml:space="preserve"> sands into renewable energy sources as part of land reclamation and </w:t>
      </w:r>
      <w:r w:rsidRPr="002C6371">
        <w:rPr>
          <w:rFonts w:ascii="Arial" w:hAnsi="Arial" w:cs="Arial"/>
          <w:sz w:val="24"/>
          <w:szCs w:val="24"/>
        </w:rPr>
        <w:t xml:space="preserve">to provide electricity for </w:t>
      </w:r>
      <w:ins w:id="503" w:author="Alexander Slocum" w:date="2014-04-06T10:40:00Z">
        <w:r w:rsidR="00AF3AC3">
          <w:rPr>
            <w:rFonts w:ascii="Arial" w:hAnsi="Arial" w:cs="Arial"/>
            <w:sz w:val="24"/>
            <w:szCs w:val="24"/>
          </w:rPr>
          <w:t xml:space="preserve">extracting and </w:t>
        </w:r>
      </w:ins>
      <w:r w:rsidRPr="002C6371">
        <w:rPr>
          <w:rFonts w:ascii="Arial" w:hAnsi="Arial" w:cs="Arial"/>
          <w:sz w:val="24"/>
          <w:szCs w:val="24"/>
        </w:rPr>
        <w:t xml:space="preserve">processing </w:t>
      </w:r>
      <w:del w:id="504" w:author="Alexander Slocum" w:date="2014-04-06T10:40:00Z">
        <w:r w:rsidRPr="002C6371" w:rsidDel="00AF3AC3">
          <w:rPr>
            <w:rFonts w:ascii="Arial" w:hAnsi="Arial" w:cs="Arial"/>
            <w:sz w:val="24"/>
            <w:szCs w:val="24"/>
          </w:rPr>
          <w:delText xml:space="preserve">the </w:delText>
        </w:r>
      </w:del>
      <w:r w:rsidR="00152AE9">
        <w:rPr>
          <w:rFonts w:ascii="Arial" w:hAnsi="Arial" w:cs="Arial"/>
          <w:sz w:val="24"/>
          <w:szCs w:val="24"/>
        </w:rPr>
        <w:t>oil</w:t>
      </w:r>
      <w:r w:rsidRPr="002C6371">
        <w:rPr>
          <w:rFonts w:ascii="Arial" w:hAnsi="Arial" w:cs="Arial"/>
          <w:sz w:val="24"/>
          <w:szCs w:val="24"/>
        </w:rPr>
        <w:t xml:space="preserve"> sands, </w:t>
      </w:r>
      <w:ins w:id="505" w:author="Alexander Slocum" w:date="2014-04-06T10:40:00Z">
        <w:r w:rsidR="00AF3AC3">
          <w:rPr>
            <w:rFonts w:ascii="Arial" w:hAnsi="Arial" w:cs="Arial"/>
            <w:sz w:val="24"/>
            <w:szCs w:val="24"/>
          </w:rPr>
          <w:t xml:space="preserve">cleaning up contaminated water, </w:t>
        </w:r>
      </w:ins>
      <w:r w:rsidRPr="002C6371">
        <w:rPr>
          <w:rFonts w:ascii="Arial" w:hAnsi="Arial" w:cs="Arial"/>
          <w:sz w:val="24"/>
          <w:szCs w:val="24"/>
        </w:rPr>
        <w:t xml:space="preserve">and </w:t>
      </w:r>
      <w:del w:id="506" w:author="Alexander Slocum" w:date="2014-04-06T10:40:00Z">
        <w:r w:rsidRPr="002C6371" w:rsidDel="00AF3AC3">
          <w:rPr>
            <w:rFonts w:ascii="Arial" w:hAnsi="Arial" w:cs="Arial"/>
            <w:sz w:val="24"/>
            <w:szCs w:val="24"/>
          </w:rPr>
          <w:delText xml:space="preserve">then </w:delText>
        </w:r>
      </w:del>
      <w:r w:rsidRPr="002C6371">
        <w:rPr>
          <w:rFonts w:ascii="Arial" w:hAnsi="Arial" w:cs="Arial"/>
          <w:sz w:val="24"/>
          <w:szCs w:val="24"/>
        </w:rPr>
        <w:t>selling excess electricity back to the grid.</w:t>
      </w:r>
    </w:p>
    <w:p w14:paraId="079445D7" w14:textId="70AEFB79" w:rsidR="00C2607D" w:rsidRPr="002C6371" w:rsidRDefault="00C2607D" w:rsidP="00C2607D">
      <w:pPr>
        <w:pStyle w:val="ListParagraph"/>
        <w:numPr>
          <w:ilvl w:val="0"/>
          <w:numId w:val="10"/>
        </w:numPr>
        <w:autoSpaceDE w:val="0"/>
        <w:autoSpaceDN w:val="0"/>
        <w:adjustRightInd w:val="0"/>
        <w:spacing w:after="0" w:line="240" w:lineRule="auto"/>
        <w:rPr>
          <w:rFonts w:ascii="Arial" w:hAnsi="Arial" w:cs="Arial"/>
          <w:sz w:val="24"/>
          <w:szCs w:val="24"/>
        </w:rPr>
      </w:pPr>
      <w:r w:rsidRPr="002C6371">
        <w:rPr>
          <w:rFonts w:ascii="Arial" w:hAnsi="Arial" w:cs="Arial"/>
          <w:sz w:val="24"/>
          <w:szCs w:val="24"/>
        </w:rPr>
        <w:t>The ability of a) above to encourage the US to approve of the Keystone pipeline</w:t>
      </w:r>
      <w:ins w:id="507" w:author="Alexander Slocum" w:date="2014-04-06T10:40:00Z">
        <w:r w:rsidR="00AF3AC3">
          <w:rPr>
            <w:rFonts w:ascii="Arial" w:hAnsi="Arial" w:cs="Arial"/>
            <w:sz w:val="24"/>
            <w:szCs w:val="24"/>
          </w:rPr>
          <w:t xml:space="preserve"> which would save significant rail transportation costs</w:t>
        </w:r>
      </w:ins>
    </w:p>
    <w:p w14:paraId="5E480CEA" w14:textId="764DFF83" w:rsidR="00C2607D" w:rsidRDefault="00C2607D" w:rsidP="00C2607D">
      <w:pPr>
        <w:pStyle w:val="ListParagraph"/>
        <w:numPr>
          <w:ilvl w:val="0"/>
          <w:numId w:val="10"/>
        </w:numPr>
        <w:autoSpaceDE w:val="0"/>
        <w:autoSpaceDN w:val="0"/>
        <w:adjustRightInd w:val="0"/>
        <w:spacing w:after="0" w:line="240" w:lineRule="auto"/>
        <w:rPr>
          <w:rFonts w:ascii="Arial" w:hAnsi="Arial" w:cs="Arial"/>
          <w:sz w:val="24"/>
          <w:szCs w:val="24"/>
        </w:rPr>
      </w:pPr>
      <w:r w:rsidRPr="002C6371">
        <w:rPr>
          <w:rFonts w:ascii="Arial" w:hAnsi="Arial" w:cs="Arial"/>
          <w:sz w:val="24"/>
          <w:szCs w:val="24"/>
        </w:rPr>
        <w:t xml:space="preserve">The time effect cost of releasing </w:t>
      </w:r>
      <w:del w:id="508" w:author="Alexander Slocum" w:date="2014-04-06T10:40:00Z">
        <w:r w:rsidRPr="002C6371" w:rsidDel="00AF3AC3">
          <w:rPr>
            <w:rFonts w:ascii="Arial" w:hAnsi="Arial" w:cs="Arial"/>
            <w:sz w:val="24"/>
            <w:szCs w:val="24"/>
          </w:rPr>
          <w:delText xml:space="preserve">a lot </w:delText>
        </w:r>
      </w:del>
      <w:r w:rsidRPr="002C6371">
        <w:rPr>
          <w:rFonts w:ascii="Arial" w:hAnsi="Arial" w:cs="Arial"/>
          <w:sz w:val="24"/>
          <w:szCs w:val="24"/>
        </w:rPr>
        <w:t>more CO</w:t>
      </w:r>
      <w:r w:rsidRPr="000B0AE6">
        <w:rPr>
          <w:rFonts w:ascii="Arial" w:hAnsi="Arial" w:cs="Arial"/>
          <w:sz w:val="24"/>
          <w:szCs w:val="24"/>
          <w:vertAlign w:val="subscript"/>
        </w:rPr>
        <w:t>2</w:t>
      </w:r>
      <w:r w:rsidRPr="002C6371">
        <w:rPr>
          <w:rFonts w:ascii="Arial" w:hAnsi="Arial" w:cs="Arial"/>
          <w:sz w:val="24"/>
          <w:szCs w:val="24"/>
        </w:rPr>
        <w:t xml:space="preserve"> </w:t>
      </w:r>
      <w:del w:id="509" w:author="Alexander Slocum" w:date="2014-04-06T10:40:00Z">
        <w:r w:rsidRPr="002C6371" w:rsidDel="00AF3AC3">
          <w:rPr>
            <w:rFonts w:ascii="Arial" w:hAnsi="Arial" w:cs="Arial"/>
            <w:sz w:val="24"/>
            <w:szCs w:val="24"/>
          </w:rPr>
          <w:delText xml:space="preserve">now </w:delText>
        </w:r>
      </w:del>
      <w:ins w:id="510" w:author="Alexander Slocum" w:date="2014-04-06T10:40:00Z">
        <w:r w:rsidR="00AF3AC3">
          <w:rPr>
            <w:rFonts w:ascii="Arial" w:hAnsi="Arial" w:cs="Arial"/>
            <w:sz w:val="24"/>
            <w:szCs w:val="24"/>
          </w:rPr>
          <w:t xml:space="preserve">in the </w:t>
        </w:r>
      </w:ins>
      <w:ins w:id="511" w:author="Alexander Slocum" w:date="2014-04-06T10:41:00Z">
        <w:r w:rsidR="00AF3AC3">
          <w:rPr>
            <w:rFonts w:ascii="Arial" w:hAnsi="Arial" w:cs="Arial"/>
            <w:sz w:val="24"/>
            <w:szCs w:val="24"/>
          </w:rPr>
          <w:t>short</w:t>
        </w:r>
      </w:ins>
      <w:ins w:id="512" w:author="Alexander Slocum" w:date="2014-04-06T10:40:00Z">
        <w:r w:rsidR="00AF3AC3">
          <w:rPr>
            <w:rFonts w:ascii="Arial" w:hAnsi="Arial" w:cs="Arial"/>
            <w:sz w:val="24"/>
            <w:szCs w:val="24"/>
          </w:rPr>
          <w:t xml:space="preserve"> term</w:t>
        </w:r>
        <w:r w:rsidR="00AF3AC3" w:rsidRPr="002C6371">
          <w:rPr>
            <w:rFonts w:ascii="Arial" w:hAnsi="Arial" w:cs="Arial"/>
            <w:sz w:val="24"/>
            <w:szCs w:val="24"/>
          </w:rPr>
          <w:t xml:space="preserve"> </w:t>
        </w:r>
      </w:ins>
      <w:r w:rsidRPr="002C6371">
        <w:rPr>
          <w:rFonts w:ascii="Arial" w:hAnsi="Arial" w:cs="Arial"/>
          <w:sz w:val="24"/>
          <w:szCs w:val="24"/>
        </w:rPr>
        <w:t>in exchange for a long</w:t>
      </w:r>
      <w:ins w:id="513" w:author="Alexander Slocum" w:date="2014-04-06T10:41:00Z">
        <w:r w:rsidR="00AF3AC3">
          <w:rPr>
            <w:rFonts w:ascii="Arial" w:hAnsi="Arial" w:cs="Arial"/>
            <w:sz w:val="24"/>
            <w:szCs w:val="24"/>
          </w:rPr>
          <w:t>er</w:t>
        </w:r>
      </w:ins>
      <w:r w:rsidRPr="002C6371">
        <w:rPr>
          <w:rFonts w:ascii="Arial" w:hAnsi="Arial" w:cs="Arial"/>
          <w:sz w:val="24"/>
          <w:szCs w:val="24"/>
        </w:rPr>
        <w:t xml:space="preserve"> term greater </w:t>
      </w:r>
      <w:ins w:id="514" w:author="Alexander Slocum" w:date="2014-04-06T10:41:00Z">
        <w:r w:rsidR="00AF3AC3">
          <w:rPr>
            <w:rFonts w:ascii="Arial" w:hAnsi="Arial" w:cs="Arial"/>
            <w:sz w:val="24"/>
            <w:szCs w:val="24"/>
          </w:rPr>
          <w:t xml:space="preserve">cumulative </w:t>
        </w:r>
      </w:ins>
      <w:r w:rsidRPr="002C6371">
        <w:rPr>
          <w:rFonts w:ascii="Arial" w:hAnsi="Arial" w:cs="Arial"/>
          <w:sz w:val="24"/>
          <w:szCs w:val="24"/>
        </w:rPr>
        <w:t>reduction</w:t>
      </w:r>
      <w:ins w:id="515" w:author="Alexander Slocum" w:date="2014-04-06T10:41:00Z">
        <w:r w:rsidR="00AF3AC3">
          <w:rPr>
            <w:rFonts w:ascii="Arial" w:hAnsi="Arial" w:cs="Arial"/>
            <w:sz w:val="24"/>
            <w:szCs w:val="24"/>
          </w:rPr>
          <w:t xml:space="preserve"> in </w:t>
        </w:r>
        <w:r w:rsidR="00AF3AC3" w:rsidRPr="002C6371">
          <w:rPr>
            <w:rFonts w:ascii="Arial" w:hAnsi="Arial" w:cs="Arial"/>
            <w:sz w:val="24"/>
            <w:szCs w:val="24"/>
          </w:rPr>
          <w:t>CO</w:t>
        </w:r>
        <w:r w:rsidR="00AF3AC3" w:rsidRPr="000B0AE6">
          <w:rPr>
            <w:rFonts w:ascii="Arial" w:hAnsi="Arial" w:cs="Arial"/>
            <w:sz w:val="24"/>
            <w:szCs w:val="24"/>
            <w:vertAlign w:val="subscript"/>
          </w:rPr>
          <w:t>2</w:t>
        </w:r>
      </w:ins>
      <w:r w:rsidRPr="002C6371">
        <w:rPr>
          <w:rFonts w:ascii="Arial" w:hAnsi="Arial" w:cs="Arial"/>
          <w:sz w:val="24"/>
          <w:szCs w:val="24"/>
        </w:rPr>
        <w:t>.</w:t>
      </w:r>
    </w:p>
    <w:p w14:paraId="0D24559C" w14:textId="77777777" w:rsidR="0038028B" w:rsidRDefault="0038028B">
      <w:pPr>
        <w:rPr>
          <w:rFonts w:ascii="Arial" w:hAnsi="Arial" w:cs="Arial"/>
          <w:sz w:val="24"/>
          <w:szCs w:val="24"/>
        </w:rPr>
      </w:pPr>
      <w:r>
        <w:rPr>
          <w:rFonts w:ascii="Arial" w:hAnsi="Arial" w:cs="Arial"/>
          <w:sz w:val="24"/>
          <w:szCs w:val="24"/>
        </w:rPr>
        <w:br w:type="page"/>
      </w:r>
    </w:p>
    <w:p w14:paraId="45F50B07" w14:textId="77777777" w:rsidR="00F3537C" w:rsidRPr="00020E10" w:rsidRDefault="00F3537C" w:rsidP="00020E10">
      <w:pPr>
        <w:pStyle w:val="Heading1"/>
        <w:rPr>
          <w:rFonts w:ascii="Arial" w:hAnsi="Arial" w:cs="Arial"/>
          <w:color w:val="auto"/>
        </w:rPr>
      </w:pPr>
      <w:bookmarkStart w:id="516" w:name="_Toc384514783"/>
      <w:r w:rsidRPr="00020E10">
        <w:rPr>
          <w:rFonts w:ascii="Arial" w:hAnsi="Arial" w:cs="Arial"/>
          <w:color w:val="auto"/>
        </w:rPr>
        <w:lastRenderedPageBreak/>
        <w:t>References</w:t>
      </w:r>
      <w:bookmarkEnd w:id="516"/>
    </w:p>
    <w:p w14:paraId="64B4DEB6" w14:textId="77777777" w:rsidR="00020E10" w:rsidRPr="00B07A03" w:rsidRDefault="00020E10" w:rsidP="00F3537C">
      <w:pPr>
        <w:autoSpaceDE w:val="0"/>
        <w:autoSpaceDN w:val="0"/>
        <w:adjustRightInd w:val="0"/>
        <w:spacing w:after="0" w:line="240" w:lineRule="auto"/>
        <w:rPr>
          <w:rFonts w:ascii="Arial" w:hAnsi="Arial" w:cs="Arial"/>
        </w:rPr>
      </w:pPr>
    </w:p>
    <w:p w14:paraId="09D0DDC9" w14:textId="77777777" w:rsidR="00B07A03" w:rsidRPr="00B07A03" w:rsidRDefault="00D2044D" w:rsidP="00F3537C">
      <w:pPr>
        <w:autoSpaceDE w:val="0"/>
        <w:autoSpaceDN w:val="0"/>
        <w:adjustRightInd w:val="0"/>
        <w:spacing w:after="0" w:line="240" w:lineRule="auto"/>
        <w:rPr>
          <w:rFonts w:ascii="Arial" w:hAnsi="Arial" w:cs="Arial"/>
          <w:sz w:val="24"/>
          <w:szCs w:val="24"/>
        </w:rPr>
      </w:pPr>
      <w:r w:rsidRPr="00CE0AAA">
        <w:rPr>
          <w:rFonts w:ascii="Arial" w:hAnsi="Arial" w:cs="Arial"/>
          <w:sz w:val="24"/>
          <w:szCs w:val="24"/>
          <w:lang w:val="fr-CA"/>
          <w:rPrChange w:id="517" w:author="s" w:date="2014-04-06T11:37:00Z">
            <w:rPr>
              <w:rFonts w:ascii="Arial" w:hAnsi="Arial" w:cs="Arial"/>
              <w:sz w:val="24"/>
              <w:szCs w:val="24"/>
            </w:rPr>
          </w:rPrChange>
        </w:rPr>
        <w:t xml:space="preserve">[1] </w:t>
      </w:r>
      <w:r w:rsidR="00B07A03" w:rsidRPr="00CE0AAA">
        <w:rPr>
          <w:rFonts w:ascii="Arial" w:hAnsi="Arial" w:cs="Arial"/>
          <w:sz w:val="24"/>
          <w:szCs w:val="24"/>
          <w:lang w:val="fr-CA"/>
          <w:rPrChange w:id="518" w:author="s" w:date="2014-04-06T11:37:00Z">
            <w:rPr>
              <w:rFonts w:ascii="Arial" w:hAnsi="Arial" w:cs="Arial"/>
              <w:sz w:val="24"/>
              <w:szCs w:val="24"/>
            </w:rPr>
          </w:rPrChange>
        </w:rPr>
        <w:t xml:space="preserve">Attanasi, Emil D.; Meyer, Richard F. </w:t>
      </w:r>
      <w:r w:rsidR="00316AED">
        <w:fldChar w:fldCharType="begin"/>
      </w:r>
      <w:r w:rsidR="00316AED" w:rsidRPr="00CE0AAA">
        <w:rPr>
          <w:lang w:val="fr-CA"/>
          <w:rPrChange w:id="519" w:author="s" w:date="2014-04-06T11:37:00Z">
            <w:rPr/>
          </w:rPrChange>
        </w:rPr>
        <w:instrText xml:space="preserve"> HYPERLINK "http://www.worldenergy.org/documents/ser_2010_report_1.pdf" </w:instrText>
      </w:r>
      <w:r w:rsidR="00316AED">
        <w:fldChar w:fldCharType="separate"/>
      </w:r>
      <w:r w:rsidR="00B07A03" w:rsidRPr="00B07A03">
        <w:rPr>
          <w:rFonts w:ascii="Arial" w:hAnsi="Arial" w:cs="Arial"/>
          <w:i/>
          <w:sz w:val="24"/>
          <w:szCs w:val="24"/>
        </w:rPr>
        <w:t>"Natural Bitumen and Extra-Heavy Oil</w:t>
      </w:r>
      <w:r w:rsidR="00B07A03" w:rsidRPr="00B07A03">
        <w:rPr>
          <w:rFonts w:ascii="Arial" w:hAnsi="Arial" w:cs="Arial"/>
          <w:sz w:val="24"/>
          <w:szCs w:val="24"/>
        </w:rPr>
        <w:t>"</w:t>
      </w:r>
      <w:r w:rsidR="00316AED">
        <w:rPr>
          <w:rFonts w:ascii="Arial" w:hAnsi="Arial" w:cs="Arial"/>
          <w:sz w:val="24"/>
          <w:szCs w:val="24"/>
        </w:rPr>
        <w:fldChar w:fldCharType="end"/>
      </w:r>
      <w:r w:rsidR="00B07A03" w:rsidRPr="00B07A03">
        <w:rPr>
          <w:rFonts w:ascii="Arial" w:hAnsi="Arial" w:cs="Arial"/>
          <w:sz w:val="24"/>
          <w:szCs w:val="24"/>
        </w:rPr>
        <w:t> (PDF). Survey of energy resources (22 ed.). </w:t>
      </w:r>
      <w:hyperlink r:id="rId17" w:tooltip="World Energy Council" w:history="1">
        <w:r w:rsidR="00B07A03" w:rsidRPr="00B07A03">
          <w:rPr>
            <w:rFonts w:ascii="Arial" w:hAnsi="Arial" w:cs="Arial"/>
            <w:sz w:val="24"/>
            <w:szCs w:val="24"/>
          </w:rPr>
          <w:t>World Energy Council</w:t>
        </w:r>
      </w:hyperlink>
      <w:r w:rsidR="00B07A03" w:rsidRPr="00B07A03">
        <w:rPr>
          <w:rFonts w:ascii="Arial" w:hAnsi="Arial" w:cs="Arial"/>
          <w:sz w:val="24"/>
          <w:szCs w:val="24"/>
        </w:rPr>
        <w:t>. pp. 123–140. </w:t>
      </w:r>
      <w:r w:rsidR="00B07A03">
        <w:rPr>
          <w:rFonts w:ascii="Arial" w:hAnsi="Arial" w:cs="Arial"/>
          <w:sz w:val="24"/>
          <w:szCs w:val="24"/>
        </w:rPr>
        <w:t>2010.</w:t>
      </w:r>
    </w:p>
    <w:p w14:paraId="2CD9308D" w14:textId="77777777" w:rsidR="00B07A03" w:rsidRDefault="00B07A03" w:rsidP="00F3537C">
      <w:pPr>
        <w:autoSpaceDE w:val="0"/>
        <w:autoSpaceDN w:val="0"/>
        <w:adjustRightInd w:val="0"/>
        <w:spacing w:after="0" w:line="240" w:lineRule="auto"/>
        <w:rPr>
          <w:rFonts w:ascii="Arial" w:hAnsi="Arial" w:cs="Arial"/>
          <w:sz w:val="24"/>
          <w:szCs w:val="24"/>
        </w:rPr>
      </w:pPr>
    </w:p>
    <w:p w14:paraId="23286478" w14:textId="77777777" w:rsidR="00D2044D" w:rsidRPr="00F3537C" w:rsidRDefault="00D2044D" w:rsidP="00D2044D">
      <w:pPr>
        <w:autoSpaceDE w:val="0"/>
        <w:autoSpaceDN w:val="0"/>
        <w:adjustRightInd w:val="0"/>
        <w:spacing w:after="0" w:line="240" w:lineRule="auto"/>
        <w:rPr>
          <w:rFonts w:ascii="Arial" w:hAnsi="Arial" w:cs="Arial"/>
          <w:sz w:val="24"/>
          <w:szCs w:val="24"/>
        </w:rPr>
      </w:pPr>
      <w:r w:rsidRPr="00F3537C">
        <w:rPr>
          <w:rFonts w:ascii="Arial" w:hAnsi="Arial" w:cs="Arial"/>
          <w:sz w:val="24"/>
          <w:szCs w:val="24"/>
        </w:rPr>
        <w:t>[</w:t>
      </w:r>
      <w:r>
        <w:rPr>
          <w:rFonts w:ascii="Arial" w:hAnsi="Arial" w:cs="Arial"/>
          <w:sz w:val="24"/>
          <w:szCs w:val="24"/>
        </w:rPr>
        <w:t>2</w:t>
      </w:r>
      <w:r w:rsidRPr="00F3537C">
        <w:rPr>
          <w:rFonts w:ascii="Arial" w:hAnsi="Arial" w:cs="Arial"/>
          <w:sz w:val="24"/>
          <w:szCs w:val="24"/>
        </w:rPr>
        <w:t xml:space="preserve">] </w:t>
      </w:r>
      <w:r w:rsidRPr="00B07A03">
        <w:rPr>
          <w:rFonts w:ascii="Arial" w:hAnsi="Arial" w:cs="Arial"/>
          <w:i/>
          <w:sz w:val="24"/>
          <w:szCs w:val="24"/>
        </w:rPr>
        <w:t>About Oil Sands: Facts and Statistics</w:t>
      </w:r>
      <w:r w:rsidRPr="00F3537C">
        <w:rPr>
          <w:rFonts w:ascii="Arial" w:hAnsi="Arial" w:cs="Arial"/>
          <w:sz w:val="24"/>
          <w:szCs w:val="24"/>
        </w:rPr>
        <w:t>. Retrieved March 13, 2014, from</w:t>
      </w:r>
    </w:p>
    <w:p w14:paraId="5FA321DD" w14:textId="77777777" w:rsidR="00D2044D" w:rsidRPr="00F3537C" w:rsidRDefault="00D2044D" w:rsidP="00D2044D">
      <w:pPr>
        <w:autoSpaceDE w:val="0"/>
        <w:autoSpaceDN w:val="0"/>
        <w:adjustRightInd w:val="0"/>
        <w:spacing w:after="0" w:line="240" w:lineRule="auto"/>
        <w:rPr>
          <w:rFonts w:ascii="Arial" w:hAnsi="Arial" w:cs="Arial"/>
          <w:sz w:val="24"/>
          <w:szCs w:val="24"/>
        </w:rPr>
      </w:pPr>
      <w:r w:rsidRPr="00F3537C">
        <w:rPr>
          <w:rFonts w:ascii="Arial" w:hAnsi="Arial" w:cs="Arial"/>
          <w:sz w:val="24"/>
          <w:szCs w:val="24"/>
        </w:rPr>
        <w:t>http://www.energy.alberta.ca/oilsands/791.asp</w:t>
      </w:r>
    </w:p>
    <w:p w14:paraId="10570610" w14:textId="77777777" w:rsidR="00D2044D" w:rsidRDefault="00D2044D" w:rsidP="00F3537C">
      <w:pPr>
        <w:autoSpaceDE w:val="0"/>
        <w:autoSpaceDN w:val="0"/>
        <w:adjustRightInd w:val="0"/>
        <w:spacing w:after="0" w:line="240" w:lineRule="auto"/>
        <w:rPr>
          <w:rFonts w:ascii="Arial" w:hAnsi="Arial" w:cs="Arial"/>
          <w:sz w:val="24"/>
          <w:szCs w:val="24"/>
        </w:rPr>
      </w:pPr>
    </w:p>
    <w:p w14:paraId="75904111" w14:textId="77777777" w:rsidR="00D2044D" w:rsidRDefault="00D2044D" w:rsidP="00F3537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[3] </w:t>
      </w:r>
      <w:r w:rsidR="00E87412" w:rsidRPr="00E87412">
        <w:rPr>
          <w:rFonts w:ascii="Arial" w:hAnsi="Arial" w:cs="Arial"/>
          <w:sz w:val="24"/>
          <w:szCs w:val="24"/>
        </w:rPr>
        <w:t>http://www.scientificamerican.com/article/</w:t>
      </w:r>
      <w:r w:rsidR="00152AE9">
        <w:rPr>
          <w:rFonts w:ascii="Arial" w:hAnsi="Arial" w:cs="Arial"/>
          <w:sz w:val="24"/>
          <w:szCs w:val="24"/>
        </w:rPr>
        <w:t>oil</w:t>
      </w:r>
      <w:r w:rsidR="00E87412" w:rsidRPr="00E87412">
        <w:rPr>
          <w:rFonts w:ascii="Arial" w:hAnsi="Arial" w:cs="Arial"/>
          <w:sz w:val="24"/>
          <w:szCs w:val="24"/>
        </w:rPr>
        <w:t>-sands-and-keystone-xl-pipeline-impact-on-global-warming/</w:t>
      </w:r>
    </w:p>
    <w:p w14:paraId="3A1D1E4A" w14:textId="77777777" w:rsidR="00D2044D" w:rsidRDefault="00D2044D" w:rsidP="00F3537C">
      <w:pPr>
        <w:autoSpaceDE w:val="0"/>
        <w:autoSpaceDN w:val="0"/>
        <w:adjustRightInd w:val="0"/>
        <w:spacing w:after="0" w:line="240" w:lineRule="auto"/>
        <w:rPr>
          <w:rFonts w:ascii="Arial" w:hAnsi="Arial" w:cs="Arial"/>
          <w:sz w:val="24"/>
          <w:szCs w:val="24"/>
        </w:rPr>
      </w:pPr>
    </w:p>
    <w:p w14:paraId="0A1FD321" w14:textId="77777777" w:rsidR="00D2044D" w:rsidRPr="00520D25" w:rsidRDefault="00D2044D" w:rsidP="00D2044D">
      <w:pPr>
        <w:autoSpaceDE w:val="0"/>
        <w:autoSpaceDN w:val="0"/>
        <w:adjustRightInd w:val="0"/>
        <w:spacing w:after="0" w:line="240" w:lineRule="auto"/>
        <w:rPr>
          <w:rFonts w:ascii="Arial" w:hAnsi="Arial" w:cs="Arial"/>
          <w:i/>
          <w:sz w:val="24"/>
          <w:szCs w:val="24"/>
        </w:rPr>
      </w:pPr>
      <w:r w:rsidRPr="00F3537C">
        <w:rPr>
          <w:rFonts w:ascii="Arial" w:hAnsi="Arial" w:cs="Arial"/>
          <w:sz w:val="24"/>
          <w:szCs w:val="24"/>
        </w:rPr>
        <w:t>[</w:t>
      </w:r>
      <w:r w:rsidR="00DA4E75">
        <w:rPr>
          <w:rFonts w:ascii="Arial" w:hAnsi="Arial" w:cs="Arial"/>
          <w:sz w:val="24"/>
          <w:szCs w:val="24"/>
        </w:rPr>
        <w:t>4</w:t>
      </w:r>
      <w:r>
        <w:rPr>
          <w:rFonts w:ascii="Arial" w:hAnsi="Arial" w:cs="Arial"/>
          <w:sz w:val="24"/>
          <w:szCs w:val="24"/>
        </w:rPr>
        <w:t xml:space="preserve">] U.S Department of State. </w:t>
      </w:r>
      <w:r w:rsidRPr="00520D25">
        <w:rPr>
          <w:rFonts w:ascii="Arial" w:hAnsi="Arial" w:cs="Arial"/>
          <w:i/>
          <w:sz w:val="24"/>
          <w:szCs w:val="24"/>
        </w:rPr>
        <w:t xml:space="preserve">The </w:t>
      </w:r>
      <w:r w:rsidR="00BD60A5">
        <w:rPr>
          <w:rFonts w:ascii="Arial" w:hAnsi="Arial" w:cs="Arial"/>
          <w:i/>
          <w:sz w:val="24"/>
          <w:szCs w:val="24"/>
        </w:rPr>
        <w:t>F</w:t>
      </w:r>
      <w:r w:rsidRPr="00520D25">
        <w:rPr>
          <w:rFonts w:ascii="Arial" w:hAnsi="Arial" w:cs="Arial"/>
          <w:i/>
          <w:sz w:val="24"/>
          <w:szCs w:val="24"/>
        </w:rPr>
        <w:t xml:space="preserve">inal </w:t>
      </w:r>
      <w:r w:rsidR="00BD60A5">
        <w:rPr>
          <w:rFonts w:ascii="Arial" w:hAnsi="Arial" w:cs="Arial"/>
          <w:i/>
          <w:sz w:val="24"/>
          <w:szCs w:val="24"/>
        </w:rPr>
        <w:t>E</w:t>
      </w:r>
      <w:r w:rsidRPr="00520D25">
        <w:rPr>
          <w:rFonts w:ascii="Arial" w:hAnsi="Arial" w:cs="Arial"/>
          <w:i/>
          <w:sz w:val="24"/>
          <w:szCs w:val="24"/>
        </w:rPr>
        <w:t xml:space="preserve">nvironmental </w:t>
      </w:r>
      <w:r w:rsidR="00BD60A5">
        <w:rPr>
          <w:rFonts w:ascii="Arial" w:hAnsi="Arial" w:cs="Arial"/>
          <w:i/>
          <w:sz w:val="24"/>
          <w:szCs w:val="24"/>
        </w:rPr>
        <w:t>I</w:t>
      </w:r>
      <w:r w:rsidRPr="00520D25">
        <w:rPr>
          <w:rFonts w:ascii="Arial" w:hAnsi="Arial" w:cs="Arial"/>
          <w:i/>
          <w:sz w:val="24"/>
          <w:szCs w:val="24"/>
        </w:rPr>
        <w:t xml:space="preserve">mpact </w:t>
      </w:r>
      <w:r w:rsidR="00BD60A5">
        <w:rPr>
          <w:rFonts w:ascii="Arial" w:hAnsi="Arial" w:cs="Arial"/>
          <w:i/>
          <w:sz w:val="24"/>
          <w:szCs w:val="24"/>
        </w:rPr>
        <w:t>S</w:t>
      </w:r>
      <w:r w:rsidRPr="00520D25">
        <w:rPr>
          <w:rFonts w:ascii="Arial" w:hAnsi="Arial" w:cs="Arial"/>
          <w:i/>
          <w:sz w:val="24"/>
          <w:szCs w:val="24"/>
        </w:rPr>
        <w:t>tatement</w:t>
      </w:r>
    </w:p>
    <w:p w14:paraId="01F34F17" w14:textId="77777777" w:rsidR="00D2044D" w:rsidRPr="00020E10" w:rsidRDefault="00D2044D" w:rsidP="00D2044D">
      <w:pPr>
        <w:autoSpaceDE w:val="0"/>
        <w:autoSpaceDN w:val="0"/>
        <w:adjustRightInd w:val="0"/>
        <w:spacing w:after="0" w:line="240" w:lineRule="auto"/>
        <w:rPr>
          <w:rFonts w:ascii="Arial" w:hAnsi="Arial" w:cs="Arial"/>
          <w:sz w:val="24"/>
          <w:szCs w:val="24"/>
        </w:rPr>
      </w:pPr>
      <w:r w:rsidRPr="00520D25">
        <w:rPr>
          <w:rFonts w:ascii="Arial" w:hAnsi="Arial" w:cs="Arial"/>
          <w:i/>
          <w:sz w:val="24"/>
          <w:szCs w:val="24"/>
        </w:rPr>
        <w:t>(FEIS).</w:t>
      </w:r>
      <w:r>
        <w:rPr>
          <w:rFonts w:ascii="Arial" w:hAnsi="Arial" w:cs="Arial"/>
          <w:sz w:val="24"/>
          <w:szCs w:val="24"/>
        </w:rPr>
        <w:t xml:space="preserve"> January 2014</w:t>
      </w:r>
    </w:p>
    <w:p w14:paraId="6E2DDE60" w14:textId="77777777" w:rsidR="00DA4E75" w:rsidRDefault="00DA4E75" w:rsidP="00D2044D">
      <w:pPr>
        <w:autoSpaceDE w:val="0"/>
        <w:autoSpaceDN w:val="0"/>
        <w:adjustRightInd w:val="0"/>
        <w:spacing w:after="0" w:line="240" w:lineRule="auto"/>
        <w:rPr>
          <w:rFonts w:ascii="Arial" w:hAnsi="Arial" w:cs="Arial"/>
          <w:sz w:val="24"/>
          <w:szCs w:val="24"/>
        </w:rPr>
      </w:pPr>
    </w:p>
    <w:p w14:paraId="70B8EB7B" w14:textId="77777777" w:rsidR="00D2044D" w:rsidRPr="00B07A03" w:rsidRDefault="00D2044D" w:rsidP="00D2044D">
      <w:pPr>
        <w:autoSpaceDE w:val="0"/>
        <w:autoSpaceDN w:val="0"/>
        <w:adjustRightInd w:val="0"/>
        <w:spacing w:after="0" w:line="240" w:lineRule="auto"/>
        <w:rPr>
          <w:rFonts w:ascii="Arial" w:hAnsi="Arial" w:cs="Arial"/>
          <w:i/>
          <w:sz w:val="24"/>
          <w:szCs w:val="24"/>
        </w:rPr>
      </w:pPr>
      <w:r w:rsidRPr="00F3537C">
        <w:rPr>
          <w:rFonts w:ascii="Arial" w:hAnsi="Arial" w:cs="Arial"/>
          <w:sz w:val="24"/>
          <w:szCs w:val="24"/>
        </w:rPr>
        <w:t>[</w:t>
      </w:r>
      <w:r w:rsidR="00DA4E75">
        <w:rPr>
          <w:rFonts w:ascii="Arial" w:hAnsi="Arial" w:cs="Arial"/>
          <w:sz w:val="24"/>
          <w:szCs w:val="24"/>
        </w:rPr>
        <w:t>5</w:t>
      </w:r>
      <w:r w:rsidRPr="00F3537C">
        <w:rPr>
          <w:rFonts w:ascii="Arial" w:hAnsi="Arial" w:cs="Arial"/>
          <w:sz w:val="24"/>
          <w:szCs w:val="24"/>
        </w:rPr>
        <w:t xml:space="preserve">] Prystupa, Mychaylo. </w:t>
      </w:r>
      <w:r w:rsidRPr="00B07A03">
        <w:rPr>
          <w:rFonts w:ascii="Arial" w:hAnsi="Arial" w:cs="Arial"/>
          <w:i/>
          <w:sz w:val="24"/>
          <w:szCs w:val="24"/>
        </w:rPr>
        <w:t xml:space="preserve">Alberta doctor tells U.S.: Canada is lying about </w:t>
      </w:r>
      <w:r w:rsidR="00152AE9">
        <w:rPr>
          <w:rFonts w:ascii="Arial" w:hAnsi="Arial" w:cs="Arial"/>
          <w:i/>
          <w:sz w:val="24"/>
          <w:szCs w:val="24"/>
        </w:rPr>
        <w:t>oil</w:t>
      </w:r>
    </w:p>
    <w:p w14:paraId="012EC01A" w14:textId="77777777" w:rsidR="00D2044D" w:rsidRPr="00F3537C" w:rsidRDefault="00D2044D" w:rsidP="00D2044D">
      <w:pPr>
        <w:autoSpaceDE w:val="0"/>
        <w:autoSpaceDN w:val="0"/>
        <w:adjustRightInd w:val="0"/>
        <w:spacing w:after="0" w:line="240" w:lineRule="auto"/>
        <w:rPr>
          <w:rFonts w:ascii="Arial" w:hAnsi="Arial" w:cs="Arial"/>
          <w:sz w:val="24"/>
          <w:szCs w:val="24"/>
        </w:rPr>
      </w:pPr>
      <w:r w:rsidRPr="00B07A03">
        <w:rPr>
          <w:rFonts w:ascii="Arial" w:hAnsi="Arial" w:cs="Arial"/>
          <w:i/>
          <w:sz w:val="24"/>
          <w:szCs w:val="24"/>
        </w:rPr>
        <w:t>s</w:t>
      </w:r>
      <w:r>
        <w:rPr>
          <w:rFonts w:ascii="Arial" w:hAnsi="Arial" w:cs="Arial"/>
          <w:i/>
          <w:sz w:val="24"/>
          <w:szCs w:val="24"/>
        </w:rPr>
        <w:t>ands health eff</w:t>
      </w:r>
      <w:r w:rsidRPr="00B07A03">
        <w:rPr>
          <w:rFonts w:ascii="Arial" w:hAnsi="Arial" w:cs="Arial"/>
          <w:i/>
          <w:sz w:val="24"/>
          <w:szCs w:val="24"/>
        </w:rPr>
        <w:t>ects</w:t>
      </w:r>
      <w:r w:rsidRPr="00F3537C">
        <w:rPr>
          <w:rFonts w:ascii="Arial" w:hAnsi="Arial" w:cs="Arial"/>
          <w:sz w:val="24"/>
          <w:szCs w:val="24"/>
        </w:rPr>
        <w:t>. Retrieved Feb 27, 2014, from</w:t>
      </w:r>
    </w:p>
    <w:p w14:paraId="798C6701" w14:textId="77777777" w:rsidR="00D2044D" w:rsidRPr="00F3537C" w:rsidRDefault="00D2044D" w:rsidP="00D2044D">
      <w:pPr>
        <w:autoSpaceDE w:val="0"/>
        <w:autoSpaceDN w:val="0"/>
        <w:adjustRightInd w:val="0"/>
        <w:spacing w:after="0" w:line="240" w:lineRule="auto"/>
        <w:rPr>
          <w:rFonts w:ascii="Arial" w:hAnsi="Arial" w:cs="Arial"/>
          <w:sz w:val="24"/>
          <w:szCs w:val="24"/>
        </w:rPr>
      </w:pPr>
      <w:r w:rsidRPr="00F3537C">
        <w:rPr>
          <w:rFonts w:ascii="Arial" w:hAnsi="Arial" w:cs="Arial"/>
          <w:sz w:val="24"/>
          <w:szCs w:val="24"/>
        </w:rPr>
        <w:t>https://www.vancouverobserver.com/news/</w:t>
      </w:r>
    </w:p>
    <w:p w14:paraId="1A588F19" w14:textId="77777777" w:rsidR="00D2044D" w:rsidRDefault="00D2044D" w:rsidP="00F3537C">
      <w:pPr>
        <w:autoSpaceDE w:val="0"/>
        <w:autoSpaceDN w:val="0"/>
        <w:adjustRightInd w:val="0"/>
        <w:spacing w:after="0" w:line="240" w:lineRule="auto"/>
        <w:rPr>
          <w:rFonts w:ascii="Arial" w:hAnsi="Arial" w:cs="Arial"/>
          <w:sz w:val="24"/>
          <w:szCs w:val="24"/>
        </w:rPr>
      </w:pPr>
    </w:p>
    <w:p w14:paraId="52766927" w14:textId="77777777" w:rsidR="00F3537C" w:rsidRPr="00F3537C" w:rsidRDefault="00F3537C" w:rsidP="00F3537C">
      <w:pPr>
        <w:autoSpaceDE w:val="0"/>
        <w:autoSpaceDN w:val="0"/>
        <w:adjustRightInd w:val="0"/>
        <w:spacing w:after="0" w:line="240" w:lineRule="auto"/>
        <w:rPr>
          <w:rFonts w:ascii="Arial" w:hAnsi="Arial" w:cs="Arial"/>
          <w:sz w:val="24"/>
          <w:szCs w:val="24"/>
        </w:rPr>
      </w:pPr>
      <w:r w:rsidRPr="00F3537C">
        <w:rPr>
          <w:rFonts w:ascii="Arial" w:hAnsi="Arial" w:cs="Arial"/>
          <w:sz w:val="24"/>
          <w:szCs w:val="24"/>
        </w:rPr>
        <w:t>[</w:t>
      </w:r>
      <w:r w:rsidR="00DA4E75">
        <w:rPr>
          <w:rFonts w:ascii="Arial" w:hAnsi="Arial" w:cs="Arial"/>
          <w:sz w:val="24"/>
          <w:szCs w:val="24"/>
        </w:rPr>
        <w:t>6</w:t>
      </w:r>
      <w:r w:rsidRPr="00F3537C">
        <w:rPr>
          <w:rFonts w:ascii="Arial" w:hAnsi="Arial" w:cs="Arial"/>
          <w:sz w:val="24"/>
          <w:szCs w:val="24"/>
        </w:rPr>
        <w:t xml:space="preserve">] </w:t>
      </w:r>
      <w:r w:rsidRPr="00B07A03">
        <w:rPr>
          <w:rFonts w:ascii="Arial" w:hAnsi="Arial" w:cs="Arial"/>
          <w:i/>
          <w:sz w:val="24"/>
          <w:szCs w:val="24"/>
        </w:rPr>
        <w:t>Oil Shale/</w:t>
      </w:r>
      <w:r w:rsidR="00152AE9">
        <w:rPr>
          <w:rFonts w:ascii="Arial" w:hAnsi="Arial" w:cs="Arial"/>
          <w:i/>
          <w:sz w:val="24"/>
          <w:szCs w:val="24"/>
        </w:rPr>
        <w:t>Oil</w:t>
      </w:r>
      <w:r w:rsidRPr="00B07A03">
        <w:rPr>
          <w:rFonts w:ascii="Arial" w:hAnsi="Arial" w:cs="Arial"/>
          <w:i/>
          <w:sz w:val="24"/>
          <w:szCs w:val="24"/>
        </w:rPr>
        <w:t xml:space="preserve"> Sands Guide.</w:t>
      </w:r>
      <w:r w:rsidRPr="00F3537C">
        <w:rPr>
          <w:rFonts w:ascii="Arial" w:hAnsi="Arial" w:cs="Arial"/>
          <w:sz w:val="24"/>
          <w:szCs w:val="24"/>
        </w:rPr>
        <w:t xml:space="preserve"> Retrieved March 13, 2014, from</w:t>
      </w:r>
    </w:p>
    <w:p w14:paraId="23ACEA6A" w14:textId="77777777" w:rsidR="00020E10" w:rsidRDefault="00F3537C" w:rsidP="00F3537C">
      <w:pPr>
        <w:autoSpaceDE w:val="0"/>
        <w:autoSpaceDN w:val="0"/>
        <w:adjustRightInd w:val="0"/>
        <w:spacing w:after="0" w:line="240" w:lineRule="auto"/>
        <w:rPr>
          <w:rFonts w:ascii="Arial" w:hAnsi="Arial" w:cs="Arial"/>
          <w:sz w:val="24"/>
          <w:szCs w:val="24"/>
        </w:rPr>
      </w:pPr>
      <w:r w:rsidRPr="00F3537C">
        <w:rPr>
          <w:rFonts w:ascii="Arial" w:hAnsi="Arial" w:cs="Arial"/>
          <w:sz w:val="24"/>
          <w:szCs w:val="24"/>
        </w:rPr>
        <w:t>http://ostseis.a</w:t>
      </w:r>
      <w:r w:rsidR="00DA4E75">
        <w:rPr>
          <w:rFonts w:ascii="Arial" w:hAnsi="Arial" w:cs="Arial"/>
          <w:sz w:val="24"/>
          <w:szCs w:val="24"/>
        </w:rPr>
        <w:t>nl.gov/guide/</w:t>
      </w:r>
      <w:r w:rsidR="00152AE9">
        <w:rPr>
          <w:rFonts w:ascii="Arial" w:hAnsi="Arial" w:cs="Arial"/>
          <w:sz w:val="24"/>
          <w:szCs w:val="24"/>
        </w:rPr>
        <w:t>oil</w:t>
      </w:r>
      <w:r w:rsidR="00DA4E75">
        <w:rPr>
          <w:rFonts w:ascii="Arial" w:hAnsi="Arial" w:cs="Arial"/>
          <w:sz w:val="24"/>
          <w:szCs w:val="24"/>
        </w:rPr>
        <w:t>sands/index.cfm</w:t>
      </w:r>
    </w:p>
    <w:p w14:paraId="3BA9B7E7" w14:textId="77777777" w:rsidR="00020E10" w:rsidRDefault="00020E10" w:rsidP="00F3537C">
      <w:pPr>
        <w:autoSpaceDE w:val="0"/>
        <w:autoSpaceDN w:val="0"/>
        <w:adjustRightInd w:val="0"/>
        <w:spacing w:after="0" w:line="240" w:lineRule="auto"/>
        <w:rPr>
          <w:rFonts w:ascii="Arial" w:hAnsi="Arial" w:cs="Arial"/>
          <w:sz w:val="24"/>
          <w:szCs w:val="24"/>
        </w:rPr>
      </w:pPr>
    </w:p>
    <w:p w14:paraId="7900F91F" w14:textId="77777777" w:rsidR="00F3537C" w:rsidRPr="00B07A03" w:rsidRDefault="00F3537C" w:rsidP="00F3537C">
      <w:pPr>
        <w:autoSpaceDE w:val="0"/>
        <w:autoSpaceDN w:val="0"/>
        <w:adjustRightInd w:val="0"/>
        <w:spacing w:after="0" w:line="240" w:lineRule="auto"/>
        <w:rPr>
          <w:rFonts w:ascii="Arial" w:hAnsi="Arial" w:cs="Arial"/>
          <w:i/>
          <w:sz w:val="24"/>
          <w:szCs w:val="24"/>
        </w:rPr>
      </w:pPr>
      <w:r w:rsidRPr="00F3537C">
        <w:rPr>
          <w:rFonts w:ascii="Arial" w:hAnsi="Arial" w:cs="Arial"/>
          <w:sz w:val="24"/>
          <w:szCs w:val="24"/>
        </w:rPr>
        <w:t>[</w:t>
      </w:r>
      <w:r w:rsidR="00DA4E75">
        <w:rPr>
          <w:rFonts w:ascii="Arial" w:hAnsi="Arial" w:cs="Arial"/>
          <w:sz w:val="24"/>
          <w:szCs w:val="24"/>
        </w:rPr>
        <w:t>7</w:t>
      </w:r>
      <w:r w:rsidRPr="00F3537C">
        <w:rPr>
          <w:rFonts w:ascii="Arial" w:hAnsi="Arial" w:cs="Arial"/>
          <w:sz w:val="24"/>
          <w:szCs w:val="24"/>
        </w:rPr>
        <w:t xml:space="preserve">] R.D White (Robert Douglas), </w:t>
      </w:r>
      <w:r w:rsidRPr="00B07A03">
        <w:rPr>
          <w:rFonts w:ascii="Arial" w:hAnsi="Arial" w:cs="Arial"/>
          <w:i/>
          <w:sz w:val="24"/>
          <w:szCs w:val="24"/>
        </w:rPr>
        <w:t>Global Environmental Harm: Criminal Per-</w:t>
      </w:r>
    </w:p>
    <w:p w14:paraId="35622328" w14:textId="77777777" w:rsidR="00F3537C" w:rsidRPr="00F3537C" w:rsidRDefault="00F3537C" w:rsidP="00F3537C">
      <w:pPr>
        <w:autoSpaceDE w:val="0"/>
        <w:autoSpaceDN w:val="0"/>
        <w:adjustRightInd w:val="0"/>
        <w:spacing w:after="0" w:line="240" w:lineRule="auto"/>
        <w:rPr>
          <w:rFonts w:ascii="Arial" w:hAnsi="Arial" w:cs="Arial"/>
          <w:sz w:val="24"/>
          <w:szCs w:val="24"/>
        </w:rPr>
      </w:pPr>
      <w:r w:rsidRPr="00B07A03">
        <w:rPr>
          <w:rFonts w:ascii="Arial" w:hAnsi="Arial" w:cs="Arial"/>
          <w:i/>
          <w:sz w:val="24"/>
          <w:szCs w:val="24"/>
        </w:rPr>
        <w:t>pectives</w:t>
      </w:r>
      <w:r w:rsidRPr="00F3537C">
        <w:rPr>
          <w:rFonts w:ascii="Arial" w:hAnsi="Arial" w:cs="Arial"/>
          <w:sz w:val="24"/>
          <w:szCs w:val="24"/>
        </w:rPr>
        <w:t>. Cullompton, Devon; Portland, Or.: Willan Pub. 2010.</w:t>
      </w:r>
    </w:p>
    <w:p w14:paraId="10EB89FB" w14:textId="77777777" w:rsidR="00020E10" w:rsidRDefault="00020E10" w:rsidP="00F3537C">
      <w:pPr>
        <w:autoSpaceDE w:val="0"/>
        <w:autoSpaceDN w:val="0"/>
        <w:adjustRightInd w:val="0"/>
        <w:spacing w:after="0" w:line="240" w:lineRule="auto"/>
        <w:rPr>
          <w:rFonts w:ascii="Arial" w:hAnsi="Arial" w:cs="Arial"/>
          <w:sz w:val="24"/>
          <w:szCs w:val="24"/>
        </w:rPr>
      </w:pPr>
    </w:p>
    <w:p w14:paraId="37190A7F" w14:textId="77777777" w:rsidR="00F3537C" w:rsidRPr="00F3537C" w:rsidRDefault="00F3537C" w:rsidP="00F3537C">
      <w:pPr>
        <w:autoSpaceDE w:val="0"/>
        <w:autoSpaceDN w:val="0"/>
        <w:adjustRightInd w:val="0"/>
        <w:spacing w:after="0" w:line="240" w:lineRule="auto"/>
        <w:rPr>
          <w:rFonts w:ascii="Arial" w:hAnsi="Arial" w:cs="Arial"/>
          <w:sz w:val="24"/>
          <w:szCs w:val="24"/>
        </w:rPr>
      </w:pPr>
      <w:r w:rsidRPr="00F3537C">
        <w:rPr>
          <w:rFonts w:ascii="Arial" w:hAnsi="Arial" w:cs="Arial"/>
          <w:sz w:val="24"/>
          <w:szCs w:val="24"/>
        </w:rPr>
        <w:t>[</w:t>
      </w:r>
      <w:r w:rsidR="00DA4E75">
        <w:rPr>
          <w:rFonts w:ascii="Arial" w:hAnsi="Arial" w:cs="Arial"/>
          <w:sz w:val="24"/>
          <w:szCs w:val="24"/>
        </w:rPr>
        <w:t>8</w:t>
      </w:r>
      <w:r w:rsidRPr="00F3537C">
        <w:rPr>
          <w:rFonts w:ascii="Arial" w:hAnsi="Arial" w:cs="Arial"/>
          <w:sz w:val="24"/>
          <w:szCs w:val="24"/>
        </w:rPr>
        <w:t xml:space="preserve">] Mettler, Peter. </w:t>
      </w:r>
      <w:r w:rsidRPr="00520D25">
        <w:rPr>
          <w:rFonts w:ascii="Arial" w:hAnsi="Arial" w:cs="Arial"/>
          <w:i/>
          <w:sz w:val="24"/>
          <w:szCs w:val="24"/>
        </w:rPr>
        <w:t xml:space="preserve">Petropolis: Aerial Perspectives on the Alberta </w:t>
      </w:r>
      <w:r w:rsidR="00152AE9">
        <w:rPr>
          <w:rFonts w:ascii="Arial" w:hAnsi="Arial" w:cs="Arial"/>
          <w:i/>
          <w:sz w:val="24"/>
          <w:szCs w:val="24"/>
        </w:rPr>
        <w:t>Oil</w:t>
      </w:r>
      <w:r w:rsidRPr="00520D25">
        <w:rPr>
          <w:rFonts w:ascii="Arial" w:hAnsi="Arial" w:cs="Arial"/>
          <w:i/>
          <w:sz w:val="24"/>
          <w:szCs w:val="24"/>
        </w:rPr>
        <w:t xml:space="preserve"> Sands.</w:t>
      </w:r>
    </w:p>
    <w:p w14:paraId="56B47956" w14:textId="77777777" w:rsidR="00F3537C" w:rsidRPr="00F3537C" w:rsidRDefault="00F3537C" w:rsidP="00F3537C">
      <w:pPr>
        <w:autoSpaceDE w:val="0"/>
        <w:autoSpaceDN w:val="0"/>
        <w:adjustRightInd w:val="0"/>
        <w:spacing w:after="0" w:line="240" w:lineRule="auto"/>
        <w:rPr>
          <w:rFonts w:ascii="Arial" w:hAnsi="Arial" w:cs="Arial"/>
          <w:sz w:val="24"/>
          <w:szCs w:val="24"/>
        </w:rPr>
      </w:pPr>
      <w:r w:rsidRPr="00F3537C">
        <w:rPr>
          <w:rFonts w:ascii="Arial" w:hAnsi="Arial" w:cs="Arial"/>
          <w:sz w:val="24"/>
          <w:szCs w:val="24"/>
        </w:rPr>
        <w:t>Documen</w:t>
      </w:r>
      <w:r w:rsidR="00152AE9">
        <w:rPr>
          <w:rFonts w:ascii="Arial" w:hAnsi="Arial" w:cs="Arial"/>
          <w:sz w:val="24"/>
          <w:szCs w:val="24"/>
        </w:rPr>
        <w:t>tar</w:t>
      </w:r>
      <w:r w:rsidRPr="00F3537C">
        <w:rPr>
          <w:rFonts w:ascii="Arial" w:hAnsi="Arial" w:cs="Arial"/>
          <w:sz w:val="24"/>
          <w:szCs w:val="24"/>
        </w:rPr>
        <w:t>y. 2009.</w:t>
      </w:r>
    </w:p>
    <w:p w14:paraId="649FB1DB" w14:textId="77777777" w:rsidR="00020E10" w:rsidRDefault="00020E10" w:rsidP="00F3537C">
      <w:pPr>
        <w:autoSpaceDE w:val="0"/>
        <w:autoSpaceDN w:val="0"/>
        <w:adjustRightInd w:val="0"/>
        <w:spacing w:after="0" w:line="240" w:lineRule="auto"/>
        <w:rPr>
          <w:rFonts w:ascii="Arial" w:hAnsi="Arial" w:cs="Arial"/>
          <w:sz w:val="24"/>
          <w:szCs w:val="24"/>
        </w:rPr>
      </w:pPr>
    </w:p>
    <w:p w14:paraId="5D7701B0" w14:textId="77777777" w:rsidR="00FB7953" w:rsidRPr="00634D7A" w:rsidRDefault="00FB7953" w:rsidP="00F3537C">
      <w:pPr>
        <w:autoSpaceDE w:val="0"/>
        <w:autoSpaceDN w:val="0"/>
        <w:adjustRightInd w:val="0"/>
        <w:spacing w:after="0" w:line="240" w:lineRule="auto"/>
        <w:rPr>
          <w:rFonts w:ascii="Arial" w:hAnsi="Arial" w:cs="Arial"/>
          <w:sz w:val="24"/>
          <w:szCs w:val="24"/>
        </w:rPr>
      </w:pPr>
      <w:r w:rsidRPr="00634D7A">
        <w:rPr>
          <w:rFonts w:ascii="Arial" w:hAnsi="Arial" w:cs="Arial"/>
          <w:sz w:val="24"/>
          <w:szCs w:val="24"/>
        </w:rPr>
        <w:t xml:space="preserve">[9] </w:t>
      </w:r>
      <w:hyperlink r:id="rId18" w:history="1">
        <w:r w:rsidRPr="00634D7A">
          <w:rPr>
            <w:rFonts w:ascii="Arial" w:hAnsi="Arial" w:cs="Arial"/>
            <w:i/>
            <w:sz w:val="24"/>
            <w:szCs w:val="24"/>
          </w:rPr>
          <w:t>Alberta's Oil Sands: Opportunity, Balance</w:t>
        </w:r>
      </w:hyperlink>
      <w:r w:rsidRPr="00634D7A">
        <w:rPr>
          <w:rFonts w:ascii="Arial" w:hAnsi="Arial" w:cs="Arial"/>
          <w:sz w:val="24"/>
          <w:szCs w:val="24"/>
        </w:rPr>
        <w:t>. Government of Alberta. March 2008. Retrieved March 1</w:t>
      </w:r>
      <w:r w:rsidR="00A3738B" w:rsidRPr="00634D7A">
        <w:rPr>
          <w:rFonts w:ascii="Arial" w:hAnsi="Arial" w:cs="Arial"/>
          <w:sz w:val="24"/>
          <w:szCs w:val="24"/>
        </w:rPr>
        <w:t>9</w:t>
      </w:r>
      <w:r w:rsidRPr="00634D7A">
        <w:rPr>
          <w:rFonts w:ascii="Arial" w:hAnsi="Arial" w:cs="Arial"/>
          <w:sz w:val="24"/>
          <w:szCs w:val="24"/>
        </w:rPr>
        <w:t>, 2014.</w:t>
      </w:r>
    </w:p>
    <w:p w14:paraId="3988A2B1" w14:textId="77777777" w:rsidR="00576B9D" w:rsidRDefault="00576B9D" w:rsidP="00F3537C">
      <w:pPr>
        <w:autoSpaceDE w:val="0"/>
        <w:autoSpaceDN w:val="0"/>
        <w:adjustRightInd w:val="0"/>
        <w:spacing w:after="0" w:line="240" w:lineRule="auto"/>
        <w:rPr>
          <w:rFonts w:ascii="Arial" w:hAnsi="Arial" w:cs="Arial"/>
        </w:rPr>
      </w:pPr>
    </w:p>
    <w:p w14:paraId="49D62D67" w14:textId="77777777" w:rsidR="00576B9D" w:rsidRPr="00152AE9" w:rsidRDefault="00576B9D" w:rsidP="00152AE9">
      <w:pPr>
        <w:rPr>
          <w:rFonts w:ascii="Arial" w:hAnsi="Arial" w:cs="Arial"/>
          <w:sz w:val="24"/>
          <w:szCs w:val="24"/>
        </w:rPr>
      </w:pPr>
      <w:r w:rsidRPr="00152AE9">
        <w:rPr>
          <w:rFonts w:ascii="Arial" w:hAnsi="Arial" w:cs="Arial"/>
          <w:sz w:val="24"/>
          <w:szCs w:val="24"/>
        </w:rPr>
        <w:t xml:space="preserve">[10] </w:t>
      </w:r>
      <w:r w:rsidR="008E19D0" w:rsidRPr="00152AE9">
        <w:rPr>
          <w:rFonts w:ascii="Arial" w:hAnsi="Arial" w:cs="Arial"/>
          <w:i/>
          <w:sz w:val="24"/>
          <w:szCs w:val="24"/>
        </w:rPr>
        <w:t>1.41 kW Grid Tie Solar Power System; Edmonton, Alberta</w:t>
      </w:r>
      <w:r w:rsidR="00634D7A" w:rsidRPr="00152AE9">
        <w:rPr>
          <w:rFonts w:ascii="Arial" w:hAnsi="Arial" w:cs="Arial"/>
          <w:i/>
          <w:sz w:val="24"/>
          <w:szCs w:val="24"/>
        </w:rPr>
        <w:t xml:space="preserve">. </w:t>
      </w:r>
      <w:r w:rsidR="00634D7A" w:rsidRPr="00152AE9">
        <w:rPr>
          <w:rFonts w:ascii="Arial" w:hAnsi="Arial" w:cs="Arial"/>
          <w:sz w:val="24"/>
          <w:szCs w:val="24"/>
        </w:rPr>
        <w:t xml:space="preserve">Retrieved March </w:t>
      </w:r>
      <w:r w:rsidR="008E19D0" w:rsidRPr="00152AE9">
        <w:rPr>
          <w:rFonts w:ascii="Arial" w:hAnsi="Arial" w:cs="Arial"/>
          <w:sz w:val="24"/>
          <w:szCs w:val="24"/>
        </w:rPr>
        <w:t>23</w:t>
      </w:r>
      <w:r w:rsidR="00634D7A" w:rsidRPr="00152AE9">
        <w:rPr>
          <w:rFonts w:ascii="Arial" w:hAnsi="Arial" w:cs="Arial"/>
          <w:sz w:val="24"/>
          <w:szCs w:val="24"/>
        </w:rPr>
        <w:t xml:space="preserve">, 2014. </w:t>
      </w:r>
      <w:r w:rsidR="008E19D0" w:rsidRPr="00152AE9">
        <w:rPr>
          <w:rFonts w:ascii="Arial" w:hAnsi="Arial" w:cs="Arial"/>
          <w:sz w:val="24"/>
          <w:szCs w:val="24"/>
        </w:rPr>
        <w:t>http://www.skyfireenergy.com/</w:t>
      </w:r>
    </w:p>
    <w:p w14:paraId="38989EBC" w14:textId="77777777" w:rsidR="00576B9D" w:rsidRDefault="00576B9D" w:rsidP="00F3537C">
      <w:pPr>
        <w:autoSpaceDE w:val="0"/>
        <w:autoSpaceDN w:val="0"/>
        <w:adjustRightInd w:val="0"/>
        <w:spacing w:after="0" w:line="240" w:lineRule="auto"/>
        <w:rPr>
          <w:rFonts w:ascii="Arial" w:hAnsi="Arial" w:cs="Arial"/>
        </w:rPr>
      </w:pPr>
    </w:p>
    <w:p w14:paraId="520E75BA" w14:textId="77777777" w:rsidR="00576B9D" w:rsidRDefault="009D324E" w:rsidP="00F3537C">
      <w:pPr>
        <w:autoSpaceDE w:val="0"/>
        <w:autoSpaceDN w:val="0"/>
        <w:adjustRightInd w:val="0"/>
        <w:spacing w:after="0" w:line="240" w:lineRule="auto"/>
        <w:rPr>
          <w:rStyle w:val="Hyperlink"/>
          <w:rFonts w:ascii="Arial" w:hAnsi="Arial" w:cs="Arial"/>
          <w:sz w:val="24"/>
          <w:szCs w:val="24"/>
        </w:rPr>
      </w:pPr>
      <w:r w:rsidRPr="00634D7A">
        <w:rPr>
          <w:rFonts w:ascii="Arial" w:hAnsi="Arial" w:cs="Arial"/>
          <w:sz w:val="24"/>
          <w:szCs w:val="24"/>
        </w:rPr>
        <w:t xml:space="preserve">[11] </w:t>
      </w:r>
      <w:r w:rsidR="00634D7A" w:rsidRPr="00634D7A">
        <w:rPr>
          <w:rFonts w:ascii="Arial" w:hAnsi="Arial" w:cs="Arial"/>
          <w:i/>
          <w:sz w:val="24"/>
          <w:szCs w:val="24"/>
        </w:rPr>
        <w:t>Solar Panel Dimensions</w:t>
      </w:r>
      <w:r w:rsidR="00634D7A" w:rsidRPr="00634D7A">
        <w:rPr>
          <w:rFonts w:ascii="Arial" w:hAnsi="Arial" w:cs="Arial"/>
          <w:sz w:val="24"/>
          <w:szCs w:val="24"/>
        </w:rPr>
        <w:t xml:space="preserve">. Retrieved March 19, 2014. </w:t>
      </w:r>
      <w:r w:rsidRPr="00634D7A">
        <w:rPr>
          <w:rFonts w:ascii="Arial" w:hAnsi="Arial" w:cs="Arial"/>
          <w:sz w:val="24"/>
          <w:szCs w:val="24"/>
        </w:rPr>
        <w:t>http</w:t>
      </w:r>
      <w:r w:rsidR="00634D7A" w:rsidRPr="00634D7A">
        <w:rPr>
          <w:rFonts w:ascii="Arial" w:hAnsi="Arial" w:cs="Arial"/>
          <w:sz w:val="24"/>
          <w:szCs w:val="24"/>
        </w:rPr>
        <w:t>://greenforcesolar.com.au</w:t>
      </w:r>
      <w:r w:rsidR="00634D7A" w:rsidRPr="00634D7A">
        <w:rPr>
          <w:rStyle w:val="Hyperlink"/>
          <w:rFonts w:ascii="Arial" w:hAnsi="Arial" w:cs="Arial"/>
          <w:sz w:val="24"/>
          <w:szCs w:val="24"/>
        </w:rPr>
        <w:t xml:space="preserve"> </w:t>
      </w:r>
    </w:p>
    <w:p w14:paraId="0FC73BD6" w14:textId="77777777" w:rsidR="008E19D0" w:rsidRDefault="00316AED" w:rsidP="00F3537C">
      <w:pPr>
        <w:autoSpaceDE w:val="0"/>
        <w:autoSpaceDN w:val="0"/>
        <w:adjustRightInd w:val="0"/>
        <w:spacing w:after="0" w:line="240" w:lineRule="auto"/>
        <w:rPr>
          <w:rFonts w:ascii="Arial" w:hAnsi="Arial" w:cs="Arial"/>
          <w:sz w:val="24"/>
          <w:szCs w:val="24"/>
        </w:rPr>
      </w:pPr>
      <w:hyperlink r:id="rId19" w:history="1">
        <w:r w:rsidR="008E19D0" w:rsidRPr="00912179">
          <w:rPr>
            <w:rStyle w:val="Hyperlink"/>
            <w:rFonts w:ascii="Arial" w:hAnsi="Arial" w:cs="Arial"/>
            <w:sz w:val="24"/>
            <w:szCs w:val="24"/>
          </w:rPr>
          <w:t>http://spectrum.ieee.org/energywise/green-tech/solar/report-counts-up-solar-power-land-use-needs</w:t>
        </w:r>
      </w:hyperlink>
    </w:p>
    <w:p w14:paraId="694F3D5B" w14:textId="77777777" w:rsidR="009D324E" w:rsidRDefault="009D324E" w:rsidP="00F3537C">
      <w:pPr>
        <w:autoSpaceDE w:val="0"/>
        <w:autoSpaceDN w:val="0"/>
        <w:adjustRightInd w:val="0"/>
        <w:spacing w:after="0" w:line="240" w:lineRule="auto"/>
        <w:rPr>
          <w:rFonts w:ascii="Arial" w:hAnsi="Arial" w:cs="Arial"/>
        </w:rPr>
      </w:pPr>
    </w:p>
    <w:p w14:paraId="1FF1CA3D" w14:textId="77777777" w:rsidR="0068448F" w:rsidRPr="00634D7A" w:rsidRDefault="0068448F" w:rsidP="00F3537C">
      <w:pPr>
        <w:autoSpaceDE w:val="0"/>
        <w:autoSpaceDN w:val="0"/>
        <w:adjustRightInd w:val="0"/>
        <w:spacing w:after="0" w:line="240" w:lineRule="auto"/>
        <w:rPr>
          <w:rFonts w:ascii="Arial" w:hAnsi="Arial" w:cs="Arial"/>
          <w:sz w:val="24"/>
          <w:szCs w:val="24"/>
        </w:rPr>
      </w:pPr>
      <w:r w:rsidRPr="00634D7A">
        <w:rPr>
          <w:rFonts w:ascii="Arial" w:hAnsi="Arial" w:cs="Arial"/>
          <w:sz w:val="24"/>
          <w:szCs w:val="24"/>
        </w:rPr>
        <w:t>[12]</w:t>
      </w:r>
      <w:r w:rsidR="00085599" w:rsidRPr="00634D7A">
        <w:rPr>
          <w:rFonts w:ascii="Arial" w:hAnsi="Arial" w:cs="Arial"/>
          <w:sz w:val="24"/>
          <w:szCs w:val="24"/>
        </w:rPr>
        <w:t xml:space="preserve"> </w:t>
      </w:r>
      <w:r w:rsidR="00634D7A" w:rsidRPr="00634D7A">
        <w:rPr>
          <w:rFonts w:ascii="Arial" w:hAnsi="Arial" w:cs="Arial"/>
          <w:sz w:val="24"/>
          <w:szCs w:val="24"/>
        </w:rPr>
        <w:t xml:space="preserve">Korosec, Kirsten. </w:t>
      </w:r>
      <w:r w:rsidR="00634D7A" w:rsidRPr="00634D7A">
        <w:rPr>
          <w:rFonts w:ascii="Arial" w:hAnsi="Arial" w:cs="Arial"/>
          <w:i/>
          <w:sz w:val="24"/>
          <w:szCs w:val="24"/>
        </w:rPr>
        <w:t>97% of American Overestimate Cost of Installing Solar</w:t>
      </w:r>
      <w:r w:rsidR="00634D7A" w:rsidRPr="00634D7A">
        <w:rPr>
          <w:rFonts w:ascii="Arial" w:hAnsi="Arial" w:cs="Arial"/>
          <w:sz w:val="24"/>
          <w:szCs w:val="24"/>
        </w:rPr>
        <w:t>. Retrieved March 19, 2014.</w:t>
      </w:r>
      <w:r w:rsidR="00634D7A" w:rsidRPr="00634D7A">
        <w:rPr>
          <w:sz w:val="24"/>
          <w:szCs w:val="24"/>
        </w:rPr>
        <w:t xml:space="preserve"> </w:t>
      </w:r>
      <w:r w:rsidR="00634D7A" w:rsidRPr="00634D7A">
        <w:rPr>
          <w:rFonts w:ascii="Arial" w:hAnsi="Arial" w:cs="Arial"/>
          <w:sz w:val="24"/>
          <w:szCs w:val="24"/>
        </w:rPr>
        <w:t>http://www.smartplanet.com/</w:t>
      </w:r>
    </w:p>
    <w:p w14:paraId="19E85B82" w14:textId="77777777" w:rsidR="005B05CD" w:rsidRDefault="005B05CD" w:rsidP="00F3537C">
      <w:pPr>
        <w:autoSpaceDE w:val="0"/>
        <w:autoSpaceDN w:val="0"/>
        <w:adjustRightInd w:val="0"/>
        <w:spacing w:after="0" w:line="240" w:lineRule="auto"/>
        <w:rPr>
          <w:rFonts w:ascii="Arial" w:hAnsi="Arial" w:cs="Arial"/>
        </w:rPr>
      </w:pPr>
    </w:p>
    <w:p w14:paraId="020B396F" w14:textId="77777777" w:rsidR="005B05CD" w:rsidRPr="00152AE9" w:rsidRDefault="005B05CD" w:rsidP="00152AE9">
      <w:pPr>
        <w:rPr>
          <w:rFonts w:ascii="Arial" w:hAnsi="Arial" w:cs="Arial"/>
          <w:sz w:val="24"/>
          <w:szCs w:val="24"/>
        </w:rPr>
      </w:pPr>
      <w:r w:rsidRPr="00152AE9">
        <w:rPr>
          <w:rFonts w:ascii="Arial" w:hAnsi="Arial" w:cs="Arial"/>
          <w:sz w:val="24"/>
          <w:szCs w:val="24"/>
        </w:rPr>
        <w:t xml:space="preserve">[13] </w:t>
      </w:r>
      <w:r w:rsidR="002107D2" w:rsidRPr="00152AE9">
        <w:rPr>
          <w:rFonts w:ascii="Arial" w:hAnsi="Arial" w:cs="Arial"/>
          <w:bCs/>
          <w:i/>
          <w:color w:val="000000"/>
          <w:sz w:val="24"/>
          <w:szCs w:val="24"/>
        </w:rPr>
        <w:t>Carbon Sequestration Facts.</w:t>
      </w:r>
      <w:r w:rsidR="002107D2" w:rsidRPr="00152AE9">
        <w:rPr>
          <w:rFonts w:ascii="Arial" w:hAnsi="Arial" w:cs="Arial"/>
          <w:bCs/>
          <w:color w:val="000000"/>
          <w:sz w:val="24"/>
          <w:szCs w:val="24"/>
        </w:rPr>
        <w:t xml:space="preserve"> </w:t>
      </w:r>
      <w:r w:rsidR="002107D2" w:rsidRPr="00152AE9">
        <w:rPr>
          <w:rFonts w:ascii="Arial" w:hAnsi="Arial" w:cs="Arial"/>
          <w:sz w:val="24"/>
          <w:szCs w:val="24"/>
        </w:rPr>
        <w:t>Retrieved March 19, 2014. http://www.forestecologynetwork.org</w:t>
      </w:r>
      <w:r w:rsidR="00634D7A" w:rsidRPr="00152AE9">
        <w:rPr>
          <w:rFonts w:ascii="Arial" w:hAnsi="Arial" w:cs="Arial"/>
          <w:sz w:val="24"/>
          <w:szCs w:val="24"/>
        </w:rPr>
        <w:t>.</w:t>
      </w:r>
    </w:p>
    <w:p w14:paraId="03A71B70" w14:textId="77777777" w:rsidR="005B05CD" w:rsidRDefault="005B05CD" w:rsidP="00F3537C">
      <w:pPr>
        <w:autoSpaceDE w:val="0"/>
        <w:autoSpaceDN w:val="0"/>
        <w:adjustRightInd w:val="0"/>
        <w:spacing w:after="0" w:line="240" w:lineRule="auto"/>
        <w:rPr>
          <w:rFonts w:ascii="Arial" w:hAnsi="Arial" w:cs="Arial"/>
        </w:rPr>
      </w:pPr>
    </w:p>
    <w:p w14:paraId="3CD44F70" w14:textId="77777777" w:rsidR="00085599" w:rsidRPr="00BE7C3C" w:rsidRDefault="00BE7C3C" w:rsidP="00F3537C">
      <w:pPr>
        <w:autoSpaceDE w:val="0"/>
        <w:autoSpaceDN w:val="0"/>
        <w:adjustRightInd w:val="0"/>
        <w:spacing w:after="0" w:line="240" w:lineRule="auto"/>
        <w:rPr>
          <w:rFonts w:ascii="Arial" w:hAnsi="Arial" w:cs="Arial"/>
        </w:rPr>
      </w:pPr>
      <w:r>
        <w:rPr>
          <w:rFonts w:ascii="Arial" w:hAnsi="Arial" w:cs="Arial"/>
        </w:rPr>
        <w:lastRenderedPageBreak/>
        <w:t xml:space="preserve">[14] </w:t>
      </w:r>
      <w:r w:rsidRPr="00BE7C3C">
        <w:rPr>
          <w:rFonts w:ascii="Arial" w:hAnsi="Arial" w:cs="Arial"/>
          <w:sz w:val="24"/>
          <w:szCs w:val="24"/>
        </w:rPr>
        <w:t>Loon, Jeremy Van.</w:t>
      </w:r>
      <w:r w:rsidRPr="00BE7C3C">
        <w:rPr>
          <w:rFonts w:ascii="Arial" w:hAnsi="Arial" w:cs="Arial"/>
          <w:i/>
          <w:sz w:val="24"/>
          <w:szCs w:val="24"/>
        </w:rPr>
        <w:t xml:space="preserve"> Land of </w:t>
      </w:r>
      <w:r w:rsidR="00152AE9">
        <w:rPr>
          <w:rFonts w:ascii="Arial" w:hAnsi="Arial" w:cs="Arial"/>
          <w:i/>
          <w:sz w:val="24"/>
          <w:szCs w:val="24"/>
        </w:rPr>
        <w:t>Oil</w:t>
      </w:r>
      <w:r w:rsidRPr="00BE7C3C">
        <w:rPr>
          <w:rFonts w:ascii="Arial" w:hAnsi="Arial" w:cs="Arial"/>
          <w:i/>
          <w:sz w:val="24"/>
          <w:szCs w:val="24"/>
        </w:rPr>
        <w:t xml:space="preserve"> Lakes. </w:t>
      </w:r>
      <w:r w:rsidRPr="00BE7C3C">
        <w:rPr>
          <w:rFonts w:ascii="Arial" w:hAnsi="Arial" w:cs="Arial"/>
          <w:sz w:val="24"/>
          <w:szCs w:val="24"/>
        </w:rPr>
        <w:t xml:space="preserve">Bloomberg Businessweek </w:t>
      </w:r>
      <w:r>
        <w:rPr>
          <w:rFonts w:ascii="Arial" w:hAnsi="Arial" w:cs="Arial"/>
          <w:sz w:val="24"/>
          <w:szCs w:val="24"/>
        </w:rPr>
        <w:t xml:space="preserve">November </w:t>
      </w:r>
      <w:r w:rsidRPr="00BE7C3C">
        <w:rPr>
          <w:rFonts w:ascii="Arial" w:hAnsi="Arial" w:cs="Arial"/>
          <w:sz w:val="24"/>
          <w:szCs w:val="24"/>
        </w:rPr>
        <w:t>2013, Issue 4356, p15-16.</w:t>
      </w:r>
    </w:p>
    <w:p w14:paraId="37F84B8D" w14:textId="77777777" w:rsidR="0068448F" w:rsidRDefault="0068448F" w:rsidP="00F3537C">
      <w:pPr>
        <w:autoSpaceDE w:val="0"/>
        <w:autoSpaceDN w:val="0"/>
        <w:adjustRightInd w:val="0"/>
        <w:spacing w:after="0" w:line="240" w:lineRule="auto"/>
        <w:rPr>
          <w:rFonts w:ascii="Arial" w:hAnsi="Arial" w:cs="Arial"/>
        </w:rPr>
      </w:pPr>
    </w:p>
    <w:p w14:paraId="4B7742E7" w14:textId="77777777" w:rsidR="00BE7C3C" w:rsidRDefault="00BE7C3C" w:rsidP="00F3537C">
      <w:pPr>
        <w:autoSpaceDE w:val="0"/>
        <w:autoSpaceDN w:val="0"/>
        <w:adjustRightInd w:val="0"/>
        <w:spacing w:after="0" w:line="240" w:lineRule="auto"/>
        <w:rPr>
          <w:rFonts w:ascii="Arial" w:hAnsi="Arial" w:cs="Arial"/>
          <w:sz w:val="24"/>
          <w:szCs w:val="24"/>
        </w:rPr>
      </w:pPr>
      <w:r>
        <w:rPr>
          <w:rFonts w:ascii="Arial" w:hAnsi="Arial" w:cs="Arial"/>
        </w:rPr>
        <w:t xml:space="preserve">[15] </w:t>
      </w:r>
      <w:r w:rsidRPr="00BE7C3C">
        <w:rPr>
          <w:rFonts w:ascii="Arial" w:hAnsi="Arial" w:cs="Arial"/>
          <w:sz w:val="24"/>
          <w:szCs w:val="24"/>
        </w:rPr>
        <w:t>Walsh, Bryan.</w:t>
      </w:r>
      <w:r w:rsidRPr="00BE7C3C">
        <w:rPr>
          <w:rFonts w:ascii="Arial" w:hAnsi="Arial" w:cs="Arial"/>
          <w:i/>
          <w:sz w:val="24"/>
          <w:szCs w:val="24"/>
        </w:rPr>
        <w:t xml:space="preserve"> North Dakota Derailment Shows Dark Side of America's Oil Boom. </w:t>
      </w:r>
      <w:r w:rsidRPr="00BE7C3C">
        <w:rPr>
          <w:rFonts w:ascii="Arial" w:hAnsi="Arial" w:cs="Arial"/>
          <w:sz w:val="24"/>
          <w:szCs w:val="24"/>
        </w:rPr>
        <w:t xml:space="preserve">Time.com </w:t>
      </w:r>
      <w:r>
        <w:rPr>
          <w:rFonts w:ascii="Arial" w:hAnsi="Arial" w:cs="Arial"/>
          <w:sz w:val="24"/>
          <w:szCs w:val="24"/>
        </w:rPr>
        <w:t xml:space="preserve">January </w:t>
      </w:r>
      <w:r w:rsidRPr="00BE7C3C">
        <w:rPr>
          <w:rFonts w:ascii="Arial" w:hAnsi="Arial" w:cs="Arial"/>
          <w:sz w:val="24"/>
          <w:szCs w:val="24"/>
        </w:rPr>
        <w:t>2014, p1-1-1</w:t>
      </w:r>
    </w:p>
    <w:p w14:paraId="394E7A3A" w14:textId="77777777" w:rsidR="00BE7C3C" w:rsidRDefault="00BE7C3C" w:rsidP="00F3537C">
      <w:pPr>
        <w:autoSpaceDE w:val="0"/>
        <w:autoSpaceDN w:val="0"/>
        <w:adjustRightInd w:val="0"/>
        <w:spacing w:after="0" w:line="240" w:lineRule="auto"/>
        <w:rPr>
          <w:rFonts w:ascii="Arial" w:hAnsi="Arial" w:cs="Arial"/>
          <w:sz w:val="24"/>
          <w:szCs w:val="24"/>
        </w:rPr>
      </w:pPr>
    </w:p>
    <w:p w14:paraId="12B3C28A" w14:textId="77777777" w:rsidR="008E19D0" w:rsidRDefault="00BE7C3C" w:rsidP="00F3537C">
      <w:pPr>
        <w:autoSpaceDE w:val="0"/>
        <w:autoSpaceDN w:val="0"/>
        <w:adjustRightInd w:val="0"/>
        <w:spacing w:after="0" w:line="240" w:lineRule="auto"/>
        <w:rPr>
          <w:rFonts w:ascii="Arial" w:hAnsi="Arial" w:cs="Arial"/>
        </w:rPr>
      </w:pPr>
      <w:r>
        <w:rPr>
          <w:rFonts w:ascii="Arial" w:hAnsi="Arial" w:cs="Arial"/>
          <w:sz w:val="24"/>
          <w:szCs w:val="24"/>
        </w:rPr>
        <w:t xml:space="preserve">[16] </w:t>
      </w:r>
      <w:r w:rsidRPr="00BE7C3C">
        <w:rPr>
          <w:rFonts w:ascii="Arial" w:hAnsi="Arial" w:cs="Arial"/>
          <w:sz w:val="24"/>
          <w:szCs w:val="24"/>
        </w:rPr>
        <w:t>Walsh, Bryan.</w:t>
      </w:r>
      <w:r w:rsidRPr="00BE7C3C">
        <w:rPr>
          <w:rFonts w:ascii="Arial" w:hAnsi="Arial" w:cs="Arial"/>
          <w:i/>
          <w:sz w:val="24"/>
          <w:szCs w:val="24"/>
        </w:rPr>
        <w:t xml:space="preserve"> Report Raises No Major Climate Objections to Keystone Pipeline, But the Choice Is Obama's</w:t>
      </w:r>
      <w:r>
        <w:rPr>
          <w:rFonts w:ascii="Arial" w:hAnsi="Arial" w:cs="Arial"/>
          <w:i/>
          <w:sz w:val="24"/>
          <w:szCs w:val="24"/>
        </w:rPr>
        <w:t>.</w:t>
      </w:r>
      <w:r w:rsidRPr="00BE7C3C">
        <w:rPr>
          <w:rFonts w:ascii="Arial" w:hAnsi="Arial" w:cs="Arial"/>
          <w:i/>
          <w:sz w:val="24"/>
          <w:szCs w:val="24"/>
        </w:rPr>
        <w:t xml:space="preserve"> </w:t>
      </w:r>
      <w:r w:rsidRPr="00BE7C3C">
        <w:rPr>
          <w:rFonts w:ascii="Arial" w:hAnsi="Arial" w:cs="Arial"/>
          <w:sz w:val="24"/>
          <w:szCs w:val="24"/>
        </w:rPr>
        <w:t xml:space="preserve">Time.com </w:t>
      </w:r>
      <w:r>
        <w:rPr>
          <w:rFonts w:ascii="Arial" w:hAnsi="Arial" w:cs="Arial"/>
          <w:sz w:val="24"/>
          <w:szCs w:val="24"/>
        </w:rPr>
        <w:t xml:space="preserve">January </w:t>
      </w:r>
      <w:r w:rsidRPr="00BE7C3C">
        <w:rPr>
          <w:rFonts w:ascii="Arial" w:hAnsi="Arial" w:cs="Arial"/>
          <w:sz w:val="24"/>
          <w:szCs w:val="24"/>
        </w:rPr>
        <w:t>2014, p1-1-1</w:t>
      </w:r>
    </w:p>
    <w:p w14:paraId="153AD5D8" w14:textId="77777777" w:rsidR="008E19D0" w:rsidRDefault="008E19D0" w:rsidP="008E19D0">
      <w:pPr>
        <w:rPr>
          <w:rFonts w:ascii="Arial" w:hAnsi="Arial" w:cs="Arial"/>
        </w:rPr>
      </w:pPr>
    </w:p>
    <w:p w14:paraId="0D2A6B4E" w14:textId="77777777" w:rsidR="0054427E" w:rsidRPr="00894F00" w:rsidRDefault="0054427E" w:rsidP="008E19D0">
      <w:pPr>
        <w:rPr>
          <w:rFonts w:ascii="Arial" w:hAnsi="Arial" w:cs="Arial"/>
          <w:color w:val="000000" w:themeColor="text1"/>
          <w:sz w:val="24"/>
          <w:szCs w:val="24"/>
        </w:rPr>
      </w:pPr>
      <w:r w:rsidRPr="00894F00">
        <w:rPr>
          <w:rFonts w:ascii="Arial" w:hAnsi="Arial" w:cs="Arial"/>
          <w:color w:val="000000" w:themeColor="text1"/>
          <w:sz w:val="24"/>
          <w:szCs w:val="24"/>
        </w:rPr>
        <w:t>[17]</w:t>
      </w:r>
      <w:r w:rsidR="00B65C5F" w:rsidRPr="00894F00">
        <w:rPr>
          <w:rFonts w:ascii="Arial" w:hAnsi="Arial" w:cs="Arial"/>
          <w:color w:val="000000" w:themeColor="text1"/>
          <w:sz w:val="24"/>
          <w:szCs w:val="24"/>
        </w:rPr>
        <w:t xml:space="preserve"> Poisson et a</w:t>
      </w:r>
      <w:r w:rsidRPr="00894F00">
        <w:rPr>
          <w:rFonts w:ascii="Arial" w:hAnsi="Arial" w:cs="Arial"/>
          <w:color w:val="000000" w:themeColor="text1"/>
          <w:sz w:val="24"/>
          <w:szCs w:val="24"/>
        </w:rPr>
        <w:t>l</w:t>
      </w:r>
      <w:r w:rsidRPr="00894F00">
        <w:rPr>
          <w:rFonts w:ascii="Arial" w:hAnsi="Arial" w:cs="Arial"/>
          <w:i/>
          <w:color w:val="000000" w:themeColor="text1"/>
          <w:sz w:val="24"/>
          <w:szCs w:val="24"/>
        </w:rPr>
        <w:t>. A Time Series Analysis of Canadian Gas and Oil</w:t>
      </w:r>
      <w:r w:rsidRPr="00894F00">
        <w:rPr>
          <w:rFonts w:ascii="Arial" w:hAnsi="Arial" w:cs="Arial"/>
          <w:color w:val="000000" w:themeColor="text1"/>
          <w:sz w:val="24"/>
          <w:szCs w:val="24"/>
        </w:rPr>
        <w:t>. Nov 2013</w:t>
      </w:r>
    </w:p>
    <w:p w14:paraId="2F634CC7" w14:textId="77777777" w:rsidR="00894F00" w:rsidRDefault="00894F00" w:rsidP="008E19D0">
      <w:pPr>
        <w:rPr>
          <w:rFonts w:ascii="Arial" w:hAnsi="Arial" w:cs="Arial"/>
          <w:sz w:val="24"/>
          <w:szCs w:val="24"/>
        </w:rPr>
      </w:pPr>
      <w:r w:rsidRPr="00894F00">
        <w:rPr>
          <w:rFonts w:ascii="Arial" w:hAnsi="Arial" w:cs="Arial"/>
          <w:color w:val="000000" w:themeColor="text1"/>
          <w:sz w:val="24"/>
          <w:szCs w:val="24"/>
        </w:rPr>
        <w:t xml:space="preserve">[18] </w:t>
      </w:r>
      <w:r w:rsidRPr="00894F00">
        <w:rPr>
          <w:rFonts w:ascii="Arial" w:hAnsi="Arial" w:cs="Arial"/>
          <w:sz w:val="24"/>
          <w:szCs w:val="24"/>
        </w:rPr>
        <w:t xml:space="preserve">Kurek, </w:t>
      </w:r>
      <w:r w:rsidR="00C25345">
        <w:rPr>
          <w:rFonts w:ascii="Arial" w:hAnsi="Arial" w:cs="Arial"/>
          <w:sz w:val="24"/>
          <w:szCs w:val="24"/>
        </w:rPr>
        <w:t>et al</w:t>
      </w:r>
      <w:r w:rsidRPr="00894F00">
        <w:rPr>
          <w:rFonts w:ascii="Arial" w:hAnsi="Arial" w:cs="Arial"/>
          <w:sz w:val="24"/>
          <w:szCs w:val="24"/>
        </w:rPr>
        <w:t>. </w:t>
      </w:r>
      <w:hyperlink r:id="rId20" w:history="1">
        <w:r w:rsidRPr="00C25345">
          <w:rPr>
            <w:rFonts w:ascii="Arial" w:hAnsi="Arial" w:cs="Arial"/>
            <w:i/>
            <w:sz w:val="24"/>
            <w:szCs w:val="24"/>
          </w:rPr>
          <w:t>Legacy of a half century of Athabasca oil sands development recorded by lake ecosystems</w:t>
        </w:r>
      </w:hyperlink>
      <w:r w:rsidRPr="00894F00">
        <w:rPr>
          <w:rFonts w:ascii="Arial" w:hAnsi="Arial" w:cs="Arial"/>
          <w:sz w:val="24"/>
          <w:szCs w:val="24"/>
        </w:rPr>
        <w:t>. Proceedings of the National Academy of Sciences of the United States of America (National Academy of Sciences of the United States of America): 1–6. Retrieved 9 January 2013.</w:t>
      </w:r>
    </w:p>
    <w:p w14:paraId="0F85460A" w14:textId="77777777" w:rsidR="00BD60A5" w:rsidRDefault="00BD60A5" w:rsidP="008E19D0">
      <w:pPr>
        <w:rPr>
          <w:rFonts w:ascii="Arial" w:hAnsi="Arial" w:cs="Arial"/>
          <w:sz w:val="24"/>
          <w:szCs w:val="24"/>
        </w:rPr>
      </w:pPr>
      <w:r w:rsidRPr="0050693D">
        <w:rPr>
          <w:rFonts w:ascii="Arial" w:hAnsi="Arial" w:cs="Arial"/>
          <w:sz w:val="24"/>
          <w:szCs w:val="24"/>
        </w:rPr>
        <w:t>[19] Crude Oil Forecast, Markets &amp; Transportation. C</w:t>
      </w:r>
      <w:r w:rsidR="0050693D" w:rsidRPr="0050693D">
        <w:rPr>
          <w:rFonts w:ascii="Arial" w:hAnsi="Arial" w:cs="Arial"/>
          <w:sz w:val="24"/>
          <w:szCs w:val="24"/>
        </w:rPr>
        <w:t xml:space="preserve">APP. </w:t>
      </w:r>
      <w:r w:rsidR="00D7241C" w:rsidRPr="0050693D">
        <w:rPr>
          <w:rFonts w:ascii="Arial" w:hAnsi="Arial" w:cs="Arial"/>
          <w:sz w:val="24"/>
          <w:szCs w:val="24"/>
        </w:rPr>
        <w:t>Retrieved</w:t>
      </w:r>
      <w:r w:rsidR="0050693D" w:rsidRPr="0050693D">
        <w:rPr>
          <w:rFonts w:ascii="Arial" w:hAnsi="Arial" w:cs="Arial"/>
          <w:sz w:val="24"/>
          <w:szCs w:val="24"/>
        </w:rPr>
        <w:t xml:space="preserve"> on April 1, 2014. </w:t>
      </w:r>
      <w:hyperlink r:id="rId21" w:history="1">
        <w:r w:rsidRPr="0050693D">
          <w:rPr>
            <w:rStyle w:val="Hyperlink"/>
            <w:rFonts w:ascii="Arial" w:hAnsi="Arial" w:cs="Arial"/>
            <w:sz w:val="24"/>
            <w:szCs w:val="24"/>
          </w:rPr>
          <w:t>http://www.capp.ca/forecast/Pages/default.aspx</w:t>
        </w:r>
      </w:hyperlink>
    </w:p>
    <w:p w14:paraId="06DC95A6" w14:textId="77777777" w:rsidR="00A91CC4" w:rsidRDefault="00A91CC4" w:rsidP="008E19D0">
      <w:pPr>
        <w:rPr>
          <w:rStyle w:val="Hyperlink"/>
          <w:rFonts w:ascii="Arial" w:hAnsi="Arial" w:cs="Arial"/>
          <w:sz w:val="24"/>
          <w:szCs w:val="24"/>
        </w:rPr>
      </w:pPr>
      <w:r>
        <w:rPr>
          <w:rFonts w:ascii="Arial" w:hAnsi="Arial" w:cs="Arial"/>
          <w:sz w:val="24"/>
          <w:szCs w:val="24"/>
        </w:rPr>
        <w:t xml:space="preserve">[20] </w:t>
      </w:r>
      <w:hyperlink r:id="rId22" w:history="1">
        <w:r w:rsidRPr="004F647E">
          <w:rPr>
            <w:rStyle w:val="Hyperlink"/>
            <w:rFonts w:ascii="Arial" w:hAnsi="Arial" w:cs="Arial"/>
            <w:sz w:val="24"/>
            <w:szCs w:val="24"/>
          </w:rPr>
          <w:t>http://www.forbes.com/sites/peterdetwiler/2013/07/16/as-solar-panel-efficiencies-keep-improving-its-time-to-adopt-some-new-metrics/</w:t>
        </w:r>
      </w:hyperlink>
    </w:p>
    <w:p w14:paraId="5765B4A1" w14:textId="77777777" w:rsidR="00AB3AAE" w:rsidRPr="00B44613" w:rsidRDefault="00AB3AAE" w:rsidP="008E19D0">
      <w:r>
        <w:rPr>
          <w:rStyle w:val="Hyperlink"/>
          <w:rFonts w:ascii="Arial" w:hAnsi="Arial" w:cs="Arial"/>
          <w:sz w:val="24"/>
          <w:szCs w:val="24"/>
        </w:rPr>
        <w:t xml:space="preserve">[21] </w:t>
      </w:r>
      <w:hyperlink r:id="rId23" w:history="1">
        <w:r w:rsidRPr="00684AEF">
          <w:rPr>
            <w:rStyle w:val="Hyperlink"/>
          </w:rPr>
          <w:t>http://theenergycollective.com/robertrapier/314966/cost-production-and-energy-return-oil-sands</w:t>
        </w:r>
      </w:hyperlink>
    </w:p>
    <w:p w14:paraId="73CF6E95" w14:textId="77777777" w:rsidR="00B44613" w:rsidRDefault="00B44613" w:rsidP="00B44613">
      <w:r>
        <w:rPr>
          <w:rFonts w:ascii="Arial" w:hAnsi="Arial" w:cs="Arial"/>
          <w:sz w:val="24"/>
          <w:szCs w:val="24"/>
        </w:rPr>
        <w:t xml:space="preserve">[22] </w:t>
      </w:r>
      <w:hyperlink r:id="rId24" w:history="1">
        <w:r w:rsidRPr="00684AEF">
          <w:rPr>
            <w:rStyle w:val="Hyperlink"/>
          </w:rPr>
          <w:t>http://www.neb.gc.ca/clf-nsi/rnrgynfmtn/nrgyrprt/lsnd/pprtntsndchllngs20152006/qapprtntsndchllngs20152006-eng.html</w:t>
        </w:r>
      </w:hyperlink>
    </w:p>
    <w:p w14:paraId="77D2521F" w14:textId="77777777" w:rsidR="00B44613" w:rsidRDefault="009750E1" w:rsidP="00B44613">
      <w:r>
        <w:t xml:space="preserve">[23] </w:t>
      </w:r>
      <w:hyperlink r:id="rId25" w:history="1">
        <w:r w:rsidRPr="00684AEF">
          <w:rPr>
            <w:rStyle w:val="Hyperlink"/>
          </w:rPr>
          <w:t>http://oilprice.com/Alternative-Energy/Nuclear-Power/Canada-Considering-Nuclear-Reactors-in-Alberta-Tar-Sands-Fields.html</w:t>
        </w:r>
      </w:hyperlink>
    </w:p>
    <w:p w14:paraId="5AA5632D" w14:textId="77777777" w:rsidR="009750E1" w:rsidRDefault="00C443C0" w:rsidP="00B44613">
      <w:r>
        <w:t xml:space="preserve">[24] </w:t>
      </w:r>
      <w:r w:rsidRPr="00C443C0">
        <w:t>Using Molten Salt Nuclear Reactors in the Oil Sands</w:t>
      </w:r>
    </w:p>
    <w:p w14:paraId="15DA8F31" w14:textId="77777777" w:rsidR="00A91CC4" w:rsidRDefault="00C658CB" w:rsidP="008E19D0">
      <w:pPr>
        <w:rPr>
          <w:rFonts w:ascii="Arial" w:hAnsi="Arial" w:cs="Arial"/>
          <w:sz w:val="24"/>
          <w:szCs w:val="24"/>
        </w:rPr>
      </w:pPr>
      <w:r>
        <w:rPr>
          <w:rFonts w:ascii="Arial" w:hAnsi="Arial" w:cs="Arial"/>
          <w:sz w:val="24"/>
          <w:szCs w:val="24"/>
        </w:rPr>
        <w:t>[25]</w:t>
      </w:r>
      <w:r w:rsidRPr="00C658CB">
        <w:t xml:space="preserve"> </w:t>
      </w:r>
      <w:hyperlink r:id="rId26" w:history="1">
        <w:r w:rsidRPr="00684AEF">
          <w:rPr>
            <w:rStyle w:val="Hyperlink"/>
            <w:rFonts w:ascii="Arial" w:hAnsi="Arial" w:cs="Arial"/>
            <w:sz w:val="24"/>
            <w:szCs w:val="24"/>
          </w:rPr>
          <w:t>http://www.energy.alberta.ca/Electricity/681.asp</w:t>
        </w:r>
      </w:hyperlink>
    </w:p>
    <w:p w14:paraId="7CB3F61B" w14:textId="77777777" w:rsidR="00C658CB" w:rsidRDefault="00F51494" w:rsidP="008E19D0">
      <w:pPr>
        <w:rPr>
          <w:rFonts w:ascii="Arial" w:hAnsi="Arial" w:cs="Arial"/>
          <w:sz w:val="24"/>
          <w:szCs w:val="24"/>
        </w:rPr>
      </w:pPr>
      <w:r>
        <w:rPr>
          <w:rFonts w:ascii="Arial" w:hAnsi="Arial" w:cs="Arial"/>
          <w:sz w:val="24"/>
          <w:szCs w:val="24"/>
        </w:rPr>
        <w:t xml:space="preserve">[26] </w:t>
      </w:r>
      <w:hyperlink r:id="rId27" w:history="1">
        <w:r w:rsidRPr="00684AEF">
          <w:rPr>
            <w:rStyle w:val="Hyperlink"/>
            <w:rFonts w:ascii="Arial" w:hAnsi="Arial" w:cs="Arial"/>
            <w:sz w:val="24"/>
            <w:szCs w:val="24"/>
          </w:rPr>
          <w:t>http://www.businessweek.com/articles/2013-12-03/why-canadas-oil-sands-look-like-a-shaky-investment</w:t>
        </w:r>
      </w:hyperlink>
    </w:p>
    <w:p w14:paraId="1EF56990" w14:textId="77777777" w:rsidR="00F51494" w:rsidRDefault="00FD7AF5" w:rsidP="008E19D0">
      <w:pPr>
        <w:rPr>
          <w:rFonts w:ascii="Arial" w:hAnsi="Arial" w:cs="Arial"/>
          <w:sz w:val="24"/>
          <w:szCs w:val="24"/>
        </w:rPr>
      </w:pPr>
      <w:r>
        <w:rPr>
          <w:rFonts w:ascii="Arial" w:hAnsi="Arial" w:cs="Arial"/>
          <w:sz w:val="24"/>
          <w:szCs w:val="24"/>
        </w:rPr>
        <w:t xml:space="preserve">[27] </w:t>
      </w:r>
      <w:hyperlink r:id="rId28" w:history="1">
        <w:r w:rsidRPr="00684AEF">
          <w:rPr>
            <w:rStyle w:val="Hyperlink"/>
            <w:rFonts w:ascii="Arial" w:hAnsi="Arial" w:cs="Arial"/>
            <w:sz w:val="24"/>
            <w:szCs w:val="24"/>
          </w:rPr>
          <w:t>http://switchboard.nrdc.org/blogs/aswift/a_deeper_dive_states_environme.html</w:t>
        </w:r>
      </w:hyperlink>
    </w:p>
    <w:p w14:paraId="47DF879D" w14:textId="77777777" w:rsidR="00FD7AF5" w:rsidRDefault="00DB6740" w:rsidP="008E19D0">
      <w:pPr>
        <w:rPr>
          <w:rFonts w:ascii="Arial" w:hAnsi="Arial" w:cs="Arial"/>
          <w:sz w:val="24"/>
          <w:szCs w:val="24"/>
        </w:rPr>
      </w:pPr>
      <w:r>
        <w:rPr>
          <w:rFonts w:ascii="Arial" w:hAnsi="Arial" w:cs="Arial"/>
          <w:sz w:val="24"/>
          <w:szCs w:val="24"/>
        </w:rPr>
        <w:t xml:space="preserve">[28] </w:t>
      </w:r>
      <w:hyperlink r:id="rId29" w:history="1">
        <w:r w:rsidRPr="00684AEF">
          <w:rPr>
            <w:rStyle w:val="Hyperlink"/>
            <w:rFonts w:ascii="Arial" w:hAnsi="Arial" w:cs="Arial"/>
            <w:sz w:val="24"/>
            <w:szCs w:val="24"/>
          </w:rPr>
          <w:t>http://www.macleans.ca/economy/economicanalysis/rubin-oil-sands-and-the-bitumen-bubble/</w:t>
        </w:r>
      </w:hyperlink>
    </w:p>
    <w:p w14:paraId="656264C1" w14:textId="77777777" w:rsidR="00DB6740" w:rsidRPr="0050693D" w:rsidRDefault="00DB6740" w:rsidP="008E19D0">
      <w:pPr>
        <w:rPr>
          <w:rFonts w:ascii="Arial" w:hAnsi="Arial" w:cs="Arial"/>
          <w:sz w:val="24"/>
          <w:szCs w:val="24"/>
        </w:rPr>
      </w:pPr>
    </w:p>
    <w:p w14:paraId="0AC02E56" w14:textId="77777777" w:rsidR="00BD60A5" w:rsidRDefault="00BD60A5" w:rsidP="008E19D0">
      <w:pPr>
        <w:rPr>
          <w:rFonts w:ascii="Arial" w:hAnsi="Arial" w:cs="Arial"/>
          <w:sz w:val="24"/>
          <w:szCs w:val="24"/>
        </w:rPr>
      </w:pPr>
    </w:p>
    <w:p w14:paraId="09BE5424" w14:textId="77777777" w:rsidR="00BD60A5" w:rsidRPr="00894F00" w:rsidRDefault="00BD60A5" w:rsidP="008E19D0">
      <w:pPr>
        <w:rPr>
          <w:rFonts w:ascii="Arial" w:hAnsi="Arial" w:cs="Arial"/>
          <w:sz w:val="24"/>
          <w:szCs w:val="24"/>
        </w:rPr>
      </w:pPr>
    </w:p>
    <w:p w14:paraId="65AE93B6" w14:textId="77777777" w:rsidR="008E19D0" w:rsidRDefault="008E19D0" w:rsidP="008E19D0">
      <w:pPr>
        <w:rPr>
          <w:rFonts w:ascii="Arial" w:hAnsi="Arial" w:cs="Arial"/>
        </w:rPr>
      </w:pPr>
    </w:p>
    <w:p w14:paraId="75659484" w14:textId="77777777" w:rsidR="00BE7C3C" w:rsidRPr="008E19D0" w:rsidRDefault="008E19D0" w:rsidP="008E19D0">
      <w:pPr>
        <w:tabs>
          <w:tab w:val="left" w:pos="7267"/>
        </w:tabs>
        <w:rPr>
          <w:rFonts w:ascii="Arial" w:hAnsi="Arial" w:cs="Arial"/>
        </w:rPr>
      </w:pPr>
      <w:r>
        <w:rPr>
          <w:rFonts w:ascii="Arial" w:hAnsi="Arial" w:cs="Arial"/>
        </w:rPr>
        <w:tab/>
      </w:r>
    </w:p>
    <w:sectPr w:rsidR="00BE7C3C" w:rsidRPr="008E19D0">
      <w:headerReference w:type="default" r:id="rId30"/>
      <w:footerReference w:type="default" r:id="rId31"/>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57" w:author="Alexander Slocum" w:date="2014-04-06T11:37:00Z" w:initials="AS">
    <w:p w14:paraId="700756D8" w14:textId="53CF79C9" w:rsidR="00B459B8" w:rsidRDefault="00B459B8">
      <w:pPr>
        <w:pStyle w:val="CommentText"/>
      </w:pPr>
      <w:r>
        <w:rPr>
          <w:rStyle w:val="CommentReference"/>
        </w:rPr>
        <w:annotationRef/>
      </w:r>
      <w:r>
        <w:t>WHAT IS MEANT BY SUPPLY COST PER BBL AND PRODUCTION COSTS?</w:t>
      </w:r>
    </w:p>
  </w:comment>
  <w:comment w:id="180" w:author="Alexander Slocum" w:date="2014-04-06T11:37:00Z" w:initials="AS">
    <w:p w14:paraId="1677824B" w14:textId="45A57E7F" w:rsidR="00B459B8" w:rsidRDefault="00B459B8">
      <w:pPr>
        <w:pStyle w:val="CommentText"/>
      </w:pPr>
      <w:r>
        <w:rPr>
          <w:rStyle w:val="CommentReference"/>
        </w:rPr>
        <w:annotationRef/>
      </w:r>
      <w:r>
        <w:t>It seems that section 3 is part of section 2.3 (or visa versa)</w:t>
      </w:r>
    </w:p>
  </w:comment>
  <w:comment w:id="193" w:author="Alexander Slocum" w:date="2014-04-06T11:37:00Z" w:initials="AS">
    <w:p w14:paraId="0A09E8F5" w14:textId="1A84F9E1" w:rsidR="00B459B8" w:rsidRDefault="00B459B8">
      <w:pPr>
        <w:pStyle w:val="CommentText"/>
      </w:pPr>
      <w:r>
        <w:rPr>
          <w:rStyle w:val="CommentReference"/>
        </w:rPr>
        <w:annotationRef/>
      </w:r>
      <w:r>
        <w:t>Please fiund a reference for the ROI of large wind turbines</w:t>
      </w:r>
    </w:p>
  </w:comment>
  <w:comment w:id="210" w:author="Alexander Slocum" w:date="2014-04-06T11:37:00Z" w:initials="AS">
    <w:p w14:paraId="38088683" w14:textId="13ED7B26" w:rsidR="00B459B8" w:rsidRDefault="00B459B8">
      <w:pPr>
        <w:pStyle w:val="CommentText"/>
      </w:pPr>
      <w:r>
        <w:rPr>
          <w:rStyle w:val="CommentReference"/>
        </w:rPr>
        <w:annotationRef/>
      </w:r>
      <w:r>
        <w:t xml:space="preserve">This figure shows 40 years to save 100% CO2, yet Figure 1 shows 50 years!  Please rectify.  </w:t>
      </w:r>
    </w:p>
  </w:comment>
  <w:comment w:id="211" w:author="Alexander Slocum" w:date="2014-04-06T11:37:00Z" w:initials="AS">
    <w:p w14:paraId="7791A4EA" w14:textId="17CE9B35" w:rsidR="00B459B8" w:rsidRDefault="00B459B8">
      <w:pPr>
        <w:pStyle w:val="CommentText"/>
      </w:pPr>
      <w:r>
        <w:rPr>
          <w:rStyle w:val="CommentReference"/>
        </w:rPr>
        <w:annotationRef/>
      </w:r>
      <w:r>
        <w:t>Fewer points to generate same curve (symbols are too smashed together so cannot read them)</w:t>
      </w:r>
    </w:p>
  </w:comment>
  <w:comment w:id="212" w:author="Alexander Slocum" w:date="2014-04-06T11:37:00Z" w:initials="AS">
    <w:p w14:paraId="069623BA" w14:textId="446F4E91" w:rsidR="00B459B8" w:rsidRDefault="00B459B8">
      <w:pPr>
        <w:pStyle w:val="CommentText"/>
      </w:pPr>
      <w:r>
        <w:rPr>
          <w:rStyle w:val="CommentReference"/>
        </w:rPr>
        <w:annotationRef/>
      </w:r>
      <w:r>
        <w:t>Put these in Table form AND RECITFY WITH FIGURE 1</w:t>
      </w:r>
    </w:p>
  </w:comment>
  <w:comment w:id="253" w:author="Alexander Slocum" w:date="2014-04-06T11:37:00Z" w:initials="AS">
    <w:p w14:paraId="2A56B060" w14:textId="0BF84589" w:rsidR="00B459B8" w:rsidRDefault="00B459B8">
      <w:pPr>
        <w:pStyle w:val="CommentText"/>
      </w:pPr>
      <w:r>
        <w:rPr>
          <w:rStyle w:val="CommentReference"/>
        </w:rPr>
        <w:annotationRef/>
      </w:r>
      <w:r>
        <w:t>0??????</w:t>
      </w:r>
    </w:p>
  </w:comment>
  <w:comment w:id="258" w:author="Alexander Slocum" w:date="2014-04-06T11:37:00Z" w:initials="AS">
    <w:p w14:paraId="4D991F17" w14:textId="5E4D699C" w:rsidR="00B459B8" w:rsidRDefault="00B459B8">
      <w:pPr>
        <w:pStyle w:val="CommentText"/>
      </w:pPr>
      <w:r>
        <w:rPr>
          <w:rStyle w:val="CommentReference"/>
        </w:rPr>
        <w:annotationRef/>
      </w:r>
      <w:r>
        <w:t xml:space="preserve">I thought we assumed 5cents/KWhr reinvested&gt;?  Check the spreadsheets.  See Figs 3 and 4 above. </w:t>
      </w:r>
    </w:p>
  </w:comment>
  <w:comment w:id="268" w:author="Alexander Slocum" w:date="2014-04-06T11:37:00Z" w:initials="AS">
    <w:p w14:paraId="64ED7217" w14:textId="10F19A3F" w:rsidR="00B459B8" w:rsidRDefault="00B459B8">
      <w:pPr>
        <w:pStyle w:val="CommentText"/>
      </w:pPr>
      <w:r>
        <w:rPr>
          <w:rStyle w:val="CommentReference"/>
        </w:rPr>
        <w:annotationRef/>
      </w:r>
      <w:r>
        <w:t>WHOA, THIS DOES NOT JIVEWITH FIGURE 2—WHATS GOING ON???</w:t>
      </w:r>
    </w:p>
  </w:comment>
  <w:comment w:id="269" w:author="Alexander Slocum" w:date="2014-04-06T11:37:00Z" w:initials="AS">
    <w:p w14:paraId="779BD68D" w14:textId="597AA94B" w:rsidR="00B459B8" w:rsidRDefault="00B459B8">
      <w:pPr>
        <w:pStyle w:val="CommentText"/>
      </w:pPr>
      <w:r>
        <w:rPr>
          <w:rStyle w:val="CommentReference"/>
        </w:rPr>
        <w:annotationRef/>
      </w:r>
      <w:r>
        <w:t>No need to have the line on panel size—we are joust going by area covered.</w:t>
      </w:r>
    </w:p>
  </w:comment>
  <w:comment w:id="312" w:author="Alexander Slocum" w:date="2014-04-06T11:37:00Z" w:initials="AS">
    <w:p w14:paraId="1FB729FF" w14:textId="53767BF1" w:rsidR="00B459B8" w:rsidRDefault="00B459B8">
      <w:pPr>
        <w:pStyle w:val="CommentText"/>
      </w:pPr>
      <w:r>
        <w:rPr>
          <w:rStyle w:val="CommentReference"/>
        </w:rPr>
        <w:annotationRef/>
      </w:r>
      <w:r>
        <w:t>Put as a table or modify as per I did similar region above</w:t>
      </w:r>
    </w:p>
  </w:comment>
  <w:comment w:id="330" w:author="Alexander Slocum" w:date="2014-04-06T11:37:00Z" w:initials="AS">
    <w:p w14:paraId="06549195" w14:textId="3E55162C" w:rsidR="00B459B8" w:rsidRDefault="00B459B8">
      <w:pPr>
        <w:pStyle w:val="CommentText"/>
      </w:pPr>
      <w:r>
        <w:rPr>
          <w:rStyle w:val="CommentReference"/>
        </w:rPr>
        <w:annotationRef/>
      </w:r>
      <w:r>
        <w:t>This does not jive with above analysis that states 5 cents per Kwhr reinvested.</w:t>
      </w:r>
    </w:p>
  </w:comment>
  <w:comment w:id="334" w:author="Alexander Slocum" w:date="2014-04-06T11:37:00Z" w:initials="AS">
    <w:p w14:paraId="285F653D" w14:textId="40B3B080" w:rsidR="00B459B8" w:rsidRDefault="00B459B8">
      <w:pPr>
        <w:pStyle w:val="CommentText"/>
      </w:pPr>
      <w:r>
        <w:rPr>
          <w:rStyle w:val="CommentReference"/>
        </w:rPr>
        <w:annotationRef/>
      </w:r>
      <w:r>
        <w:t xml:space="preserve">Is this a standard term, or we should use CO2 released by </w:t>
      </w:r>
      <w:r>
        <w:rPr>
          <w:rFonts w:ascii="Arial" w:eastAsiaTheme="minorEastAsia" w:hAnsi="Arial" w:cs="Arial"/>
        </w:rPr>
        <w:t>oil burned</w:t>
      </w:r>
    </w:p>
  </w:comment>
  <w:comment w:id="378" w:author="Alexander Slocum" w:date="2014-04-06T11:37:00Z" w:initials="AS">
    <w:p w14:paraId="79F15855" w14:textId="5203436F" w:rsidR="00B459B8" w:rsidRDefault="00B459B8">
      <w:pPr>
        <w:pStyle w:val="CommentText"/>
      </w:pPr>
      <w:r>
        <w:rPr>
          <w:rStyle w:val="CommentReference"/>
        </w:rPr>
        <w:annotationRef/>
      </w:r>
      <w:r>
        <w:t>Recent Economist article (I have to get—but the issue has a picture of putin on the front with his shoirt off riding a tank.  There must be a reference for the range of actual costs to the environement per tone of CO2 released.  Please find and cite.</w:t>
      </w:r>
    </w:p>
  </w:comment>
  <w:comment w:id="397" w:author="Alexander Slocum" w:date="2014-04-06T11:37:00Z" w:initials="AS">
    <w:p w14:paraId="6D2E58A9" w14:textId="580C8D3F" w:rsidR="00B459B8" w:rsidRDefault="00B459B8">
      <w:pPr>
        <w:pStyle w:val="CommentText"/>
      </w:pPr>
      <w:r>
        <w:rPr>
          <w:rStyle w:val="CommentReference"/>
        </w:rPr>
        <w:annotationRef/>
      </w:r>
      <w:r>
        <w:t>ISN’T THIS PART OF SECTION 2.3?   (BELONGS EARLIER)</w:t>
      </w:r>
    </w:p>
  </w:comment>
  <w:comment w:id="405" w:author="Alexander Slocum" w:date="2014-04-06T11:37:00Z" w:initials="AS">
    <w:p w14:paraId="0DE2C9B3" w14:textId="1695E0D1" w:rsidR="00B459B8" w:rsidRDefault="00B459B8">
      <w:pPr>
        <w:pStyle w:val="CommentText"/>
      </w:pPr>
      <w:r>
        <w:rPr>
          <w:rStyle w:val="CommentReference"/>
        </w:rPr>
        <w:annotationRef/>
      </w:r>
      <w:r>
        <w:t>ISN’T THIS PART OF SECTION 2.3?   (BELONGS EARLIER)</w:t>
      </w:r>
    </w:p>
  </w:comment>
  <w:comment w:id="474" w:author="Alexander Slocum" w:date="2014-04-06T11:37:00Z" w:initials="AS">
    <w:p w14:paraId="0AB04926" w14:textId="16CDF2D4" w:rsidR="00B459B8" w:rsidRDefault="00B459B8">
      <w:pPr>
        <w:pStyle w:val="CommentText"/>
      </w:pPr>
      <w:r>
        <w:rPr>
          <w:rStyle w:val="CommentReference"/>
        </w:rPr>
        <w:annotationRef/>
      </w:r>
      <w:r>
        <w:t>Add the sheel patent reference plus any other you find.</w:t>
      </w:r>
    </w:p>
  </w:comment>
  <w:comment w:id="479" w:author="Alexander Slocum" w:date="2014-04-06T11:37:00Z" w:initials="AS">
    <w:p w14:paraId="0766E6CF" w14:textId="07FAEDC7" w:rsidR="00B459B8" w:rsidRDefault="00B459B8">
      <w:pPr>
        <w:pStyle w:val="CommentText"/>
      </w:pPr>
      <w:r>
        <w:rPr>
          <w:rStyle w:val="CommentReference"/>
        </w:rPr>
        <w:annotationRef/>
      </w:r>
      <w:r>
        <w:t>For now lets leave this point out—and send off the article to the energy minister—while Kevin researchers more.  It could go into the final article we would submit to a journal.  This rational is it needs more work and we ened to send this off now.</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2C2325" w14:textId="77777777" w:rsidR="00316AED" w:rsidRDefault="00316AED" w:rsidP="00020E10">
      <w:pPr>
        <w:spacing w:after="0" w:line="240" w:lineRule="auto"/>
      </w:pPr>
      <w:r>
        <w:separator/>
      </w:r>
    </w:p>
  </w:endnote>
  <w:endnote w:type="continuationSeparator" w:id="0">
    <w:p w14:paraId="42A893DF" w14:textId="77777777" w:rsidR="00316AED" w:rsidRDefault="00316AED" w:rsidP="00020E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75294585"/>
      <w:docPartObj>
        <w:docPartGallery w:val="Page Numbers (Bottom of Page)"/>
        <w:docPartUnique/>
      </w:docPartObj>
    </w:sdtPr>
    <w:sdtEndPr/>
    <w:sdtContent>
      <w:sdt>
        <w:sdtPr>
          <w:id w:val="-1669238322"/>
          <w:docPartObj>
            <w:docPartGallery w:val="Page Numbers (Top of Page)"/>
            <w:docPartUnique/>
          </w:docPartObj>
        </w:sdtPr>
        <w:sdtEndPr/>
        <w:sdtContent>
          <w:p w14:paraId="03966E7F" w14:textId="77777777" w:rsidR="00B459B8" w:rsidRDefault="00B459B8">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CE0AAA">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CE0AAA">
              <w:rPr>
                <w:b/>
                <w:bCs/>
                <w:noProof/>
              </w:rPr>
              <w:t>23</w:t>
            </w:r>
            <w:r>
              <w:rPr>
                <w:b/>
                <w:bCs/>
                <w:sz w:val="24"/>
                <w:szCs w:val="24"/>
              </w:rPr>
              <w:fldChar w:fldCharType="end"/>
            </w:r>
          </w:p>
        </w:sdtContent>
      </w:sdt>
    </w:sdtContent>
  </w:sdt>
  <w:p w14:paraId="3D19AD44" w14:textId="77777777" w:rsidR="00B459B8" w:rsidRDefault="00B459B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919F6A" w14:textId="77777777" w:rsidR="00316AED" w:rsidRDefault="00316AED" w:rsidP="00020E10">
      <w:pPr>
        <w:spacing w:after="0" w:line="240" w:lineRule="auto"/>
      </w:pPr>
      <w:r>
        <w:separator/>
      </w:r>
    </w:p>
  </w:footnote>
  <w:footnote w:type="continuationSeparator" w:id="0">
    <w:p w14:paraId="2F8D5DA1" w14:textId="77777777" w:rsidR="00316AED" w:rsidRDefault="00316AED" w:rsidP="00020E1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16E2AA" w14:textId="77777777" w:rsidR="00B459B8" w:rsidRDefault="00B459B8" w:rsidP="0066457F">
    <w:pPr>
      <w:pStyle w:val="Header"/>
      <w:jc w:val="center"/>
    </w:pPr>
    <w:r>
      <w:t>DRAFT   2014.04.06</w:t>
    </w:r>
  </w:p>
  <w:p w14:paraId="3E025805" w14:textId="77777777" w:rsidR="00B459B8" w:rsidRDefault="00B459B8" w:rsidP="0066457F">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90F88"/>
    <w:multiLevelType w:val="hybridMultilevel"/>
    <w:tmpl w:val="20187A3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nsid w:val="06C266CA"/>
    <w:multiLevelType w:val="hybridMultilevel"/>
    <w:tmpl w:val="5A9215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0BF858B8"/>
    <w:multiLevelType w:val="hybridMultilevel"/>
    <w:tmpl w:val="451EE8C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12AB5670"/>
    <w:multiLevelType w:val="hybridMultilevel"/>
    <w:tmpl w:val="AD6C9ACA"/>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nsid w:val="14693F05"/>
    <w:multiLevelType w:val="multilevel"/>
    <w:tmpl w:val="E6E8030A"/>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1968632A"/>
    <w:multiLevelType w:val="hybridMultilevel"/>
    <w:tmpl w:val="81F8645A"/>
    <w:lvl w:ilvl="0" w:tplc="7F22A41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21D408FC"/>
    <w:multiLevelType w:val="hybridMultilevel"/>
    <w:tmpl w:val="C20E4A3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22223732"/>
    <w:multiLevelType w:val="hybridMultilevel"/>
    <w:tmpl w:val="22080B78"/>
    <w:lvl w:ilvl="0" w:tplc="10090001">
      <w:start w:val="1"/>
      <w:numFmt w:val="bullet"/>
      <w:lvlText w:val=""/>
      <w:lvlJc w:val="left"/>
      <w:pPr>
        <w:ind w:left="1080" w:hanging="360"/>
      </w:pPr>
      <w:rPr>
        <w:rFonts w:ascii="Symbol" w:hAnsi="Symbol" w:hint="default"/>
      </w:rPr>
    </w:lvl>
    <w:lvl w:ilvl="1" w:tplc="10090001">
      <w:start w:val="1"/>
      <w:numFmt w:val="bullet"/>
      <w:lvlText w:val=""/>
      <w:lvlJc w:val="left"/>
      <w:pPr>
        <w:ind w:left="1429" w:hanging="360"/>
      </w:pPr>
      <w:rPr>
        <w:rFonts w:ascii="Symbol" w:hAnsi="Symbol" w:hint="default"/>
      </w:r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8">
    <w:nsid w:val="23936A59"/>
    <w:multiLevelType w:val="hybridMultilevel"/>
    <w:tmpl w:val="5E8CA2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24CC60F0"/>
    <w:multiLevelType w:val="hybridMultilevel"/>
    <w:tmpl w:val="550CFEF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0">
    <w:nsid w:val="2B384724"/>
    <w:multiLevelType w:val="hybridMultilevel"/>
    <w:tmpl w:val="FF0040F8"/>
    <w:lvl w:ilvl="0" w:tplc="D02821B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nsid w:val="2C265F8D"/>
    <w:multiLevelType w:val="hybridMultilevel"/>
    <w:tmpl w:val="930E13E2"/>
    <w:lvl w:ilvl="0" w:tplc="10090001">
      <w:start w:val="1"/>
      <w:numFmt w:val="bullet"/>
      <w:lvlText w:val=""/>
      <w:lvlJc w:val="left"/>
      <w:pPr>
        <w:ind w:left="1069"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32287675"/>
    <w:multiLevelType w:val="multilevel"/>
    <w:tmpl w:val="9FA645FC"/>
    <w:lvl w:ilvl="0">
      <w:start w:val="3"/>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nsid w:val="390F3BE7"/>
    <w:multiLevelType w:val="hybridMultilevel"/>
    <w:tmpl w:val="1AF0B836"/>
    <w:lvl w:ilvl="0" w:tplc="F3803A18">
      <w:start w:val="1"/>
      <w:numFmt w:val="decimal"/>
      <w:lvlText w:val="%1-"/>
      <w:lvlJc w:val="left"/>
      <w:pPr>
        <w:ind w:left="720" w:hanging="360"/>
      </w:pPr>
      <w:rPr>
        <w:rFonts w:hint="default"/>
      </w:rPr>
    </w:lvl>
    <w:lvl w:ilvl="1" w:tplc="10090001">
      <w:start w:val="1"/>
      <w:numFmt w:val="bullet"/>
      <w:lvlText w:val=""/>
      <w:lvlJc w:val="left"/>
      <w:pPr>
        <w:ind w:left="1211" w:hanging="360"/>
      </w:pPr>
      <w:rPr>
        <w:rFonts w:ascii="Symbol" w:hAnsi="Symbol" w:hint="default"/>
      </w:r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nsid w:val="405D6918"/>
    <w:multiLevelType w:val="multilevel"/>
    <w:tmpl w:val="FFCCE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7F137AB"/>
    <w:multiLevelType w:val="hybridMultilevel"/>
    <w:tmpl w:val="5D48FA0A"/>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6">
    <w:nsid w:val="4E402BAD"/>
    <w:multiLevelType w:val="multilevel"/>
    <w:tmpl w:val="87369898"/>
    <w:lvl w:ilvl="0">
      <w:start w:val="2"/>
      <w:numFmt w:val="decimal"/>
      <w:lvlText w:val="%1"/>
      <w:lvlJc w:val="left"/>
      <w:pPr>
        <w:ind w:left="525" w:hanging="525"/>
      </w:pPr>
      <w:rPr>
        <w:rFonts w:hint="default"/>
        <w:b/>
      </w:rPr>
    </w:lvl>
    <w:lvl w:ilvl="1">
      <w:start w:val="3"/>
      <w:numFmt w:val="decimal"/>
      <w:lvlText w:val="%1.%2"/>
      <w:lvlJc w:val="left"/>
      <w:pPr>
        <w:ind w:left="525" w:hanging="525"/>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17">
    <w:nsid w:val="4EA5486C"/>
    <w:multiLevelType w:val="hybridMultilevel"/>
    <w:tmpl w:val="27C2B0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512B1BB0"/>
    <w:multiLevelType w:val="hybridMultilevel"/>
    <w:tmpl w:val="E8EA14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nsid w:val="57DD07A4"/>
    <w:multiLevelType w:val="hybridMultilevel"/>
    <w:tmpl w:val="F08494B2"/>
    <w:lvl w:ilvl="0" w:tplc="103C4F3E">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nsid w:val="5AC75BD1"/>
    <w:multiLevelType w:val="hybridMultilevel"/>
    <w:tmpl w:val="5E184F7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1">
    <w:nsid w:val="5C7F4B39"/>
    <w:multiLevelType w:val="hybridMultilevel"/>
    <w:tmpl w:val="1E9466D0"/>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nsid w:val="5ED027DF"/>
    <w:multiLevelType w:val="hybridMultilevel"/>
    <w:tmpl w:val="A614EB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nsid w:val="5F5E6B78"/>
    <w:multiLevelType w:val="hybridMultilevel"/>
    <w:tmpl w:val="5ADC23B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4">
    <w:nsid w:val="61431438"/>
    <w:multiLevelType w:val="hybridMultilevel"/>
    <w:tmpl w:val="D04C795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nsid w:val="65E25D74"/>
    <w:multiLevelType w:val="multilevel"/>
    <w:tmpl w:val="E60C14BE"/>
    <w:lvl w:ilvl="0">
      <w:start w:val="3"/>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nsid w:val="697C066A"/>
    <w:multiLevelType w:val="multilevel"/>
    <w:tmpl w:val="9FA645FC"/>
    <w:lvl w:ilvl="0">
      <w:start w:val="3"/>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nsid w:val="73EB4F60"/>
    <w:multiLevelType w:val="hybridMultilevel"/>
    <w:tmpl w:val="96E69C9C"/>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8">
    <w:nsid w:val="767D6A7A"/>
    <w:multiLevelType w:val="hybridMultilevel"/>
    <w:tmpl w:val="3142F9C6"/>
    <w:lvl w:ilvl="0" w:tplc="10090001">
      <w:start w:val="1"/>
      <w:numFmt w:val="bullet"/>
      <w:lvlText w:val=""/>
      <w:lvlJc w:val="left"/>
      <w:pPr>
        <w:ind w:left="720" w:hanging="360"/>
      </w:pPr>
      <w:rPr>
        <w:rFonts w:ascii="Symbol" w:hAnsi="Symbol" w:hint="default"/>
      </w:rPr>
    </w:lvl>
    <w:lvl w:ilvl="1" w:tplc="10090001">
      <w:start w:val="1"/>
      <w:numFmt w:val="bullet"/>
      <w:lvlText w:val=""/>
      <w:lvlJc w:val="left"/>
      <w:pPr>
        <w:ind w:left="1211" w:hanging="360"/>
      </w:pPr>
      <w:rPr>
        <w:rFonts w:ascii="Symbol" w:hAnsi="Symbol" w:hint="default"/>
      </w:r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nsid w:val="7A1007F3"/>
    <w:multiLevelType w:val="hybridMultilevel"/>
    <w:tmpl w:val="492A270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0">
    <w:nsid w:val="7F010CF1"/>
    <w:multiLevelType w:val="hybridMultilevel"/>
    <w:tmpl w:val="7304C69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7"/>
  </w:num>
  <w:num w:numId="2">
    <w:abstractNumId w:val="8"/>
  </w:num>
  <w:num w:numId="3">
    <w:abstractNumId w:val="5"/>
  </w:num>
  <w:num w:numId="4">
    <w:abstractNumId w:val="7"/>
  </w:num>
  <w:num w:numId="5">
    <w:abstractNumId w:val="3"/>
  </w:num>
  <w:num w:numId="6">
    <w:abstractNumId w:val="29"/>
  </w:num>
  <w:num w:numId="7">
    <w:abstractNumId w:val="15"/>
  </w:num>
  <w:num w:numId="8">
    <w:abstractNumId w:val="13"/>
  </w:num>
  <w:num w:numId="9">
    <w:abstractNumId w:val="10"/>
  </w:num>
  <w:num w:numId="10">
    <w:abstractNumId w:val="21"/>
  </w:num>
  <w:num w:numId="11">
    <w:abstractNumId w:val="27"/>
  </w:num>
  <w:num w:numId="12">
    <w:abstractNumId w:val="23"/>
  </w:num>
  <w:num w:numId="13">
    <w:abstractNumId w:val="2"/>
  </w:num>
  <w:num w:numId="14">
    <w:abstractNumId w:val="11"/>
  </w:num>
  <w:num w:numId="15">
    <w:abstractNumId w:val="20"/>
  </w:num>
  <w:num w:numId="16">
    <w:abstractNumId w:val="19"/>
  </w:num>
  <w:num w:numId="17">
    <w:abstractNumId w:val="24"/>
  </w:num>
  <w:num w:numId="18">
    <w:abstractNumId w:val="9"/>
  </w:num>
  <w:num w:numId="19">
    <w:abstractNumId w:val="16"/>
  </w:num>
  <w:num w:numId="20">
    <w:abstractNumId w:val="4"/>
  </w:num>
  <w:num w:numId="21">
    <w:abstractNumId w:val="25"/>
  </w:num>
  <w:num w:numId="22">
    <w:abstractNumId w:val="26"/>
  </w:num>
  <w:num w:numId="23">
    <w:abstractNumId w:val="28"/>
  </w:num>
  <w:num w:numId="24">
    <w:abstractNumId w:val="1"/>
  </w:num>
  <w:num w:numId="25">
    <w:abstractNumId w:val="0"/>
  </w:num>
  <w:num w:numId="26">
    <w:abstractNumId w:val="6"/>
  </w:num>
  <w:num w:numId="27">
    <w:abstractNumId w:val="12"/>
  </w:num>
  <w:num w:numId="28">
    <w:abstractNumId w:val="30"/>
  </w:num>
  <w:num w:numId="29">
    <w:abstractNumId w:val="22"/>
  </w:num>
  <w:num w:numId="30">
    <w:abstractNumId w:val="18"/>
  </w:num>
  <w:num w:numId="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537C"/>
    <w:rsid w:val="00006C49"/>
    <w:rsid w:val="00020E10"/>
    <w:rsid w:val="00026161"/>
    <w:rsid w:val="00027E1C"/>
    <w:rsid w:val="00050F9E"/>
    <w:rsid w:val="00052175"/>
    <w:rsid w:val="00060AC9"/>
    <w:rsid w:val="000721E2"/>
    <w:rsid w:val="00085599"/>
    <w:rsid w:val="000B0AE6"/>
    <w:rsid w:val="000B0E22"/>
    <w:rsid w:val="000E0368"/>
    <w:rsid w:val="000F16F0"/>
    <w:rsid w:val="001034BC"/>
    <w:rsid w:val="001065D2"/>
    <w:rsid w:val="00135580"/>
    <w:rsid w:val="001406B1"/>
    <w:rsid w:val="001414A4"/>
    <w:rsid w:val="0015189D"/>
    <w:rsid w:val="00152AE9"/>
    <w:rsid w:val="00180216"/>
    <w:rsid w:val="00182237"/>
    <w:rsid w:val="001B550B"/>
    <w:rsid w:val="001E72DE"/>
    <w:rsid w:val="002105E6"/>
    <w:rsid w:val="002107D2"/>
    <w:rsid w:val="00226F41"/>
    <w:rsid w:val="00252C4E"/>
    <w:rsid w:val="00263123"/>
    <w:rsid w:val="00265CE4"/>
    <w:rsid w:val="00274032"/>
    <w:rsid w:val="00283B06"/>
    <w:rsid w:val="0028662D"/>
    <w:rsid w:val="00290222"/>
    <w:rsid w:val="00290279"/>
    <w:rsid w:val="002A0A9D"/>
    <w:rsid w:val="002A584A"/>
    <w:rsid w:val="002C46BA"/>
    <w:rsid w:val="002C6371"/>
    <w:rsid w:val="002D1626"/>
    <w:rsid w:val="002D74F2"/>
    <w:rsid w:val="002D7D27"/>
    <w:rsid w:val="002E088C"/>
    <w:rsid w:val="003013D0"/>
    <w:rsid w:val="00315E5A"/>
    <w:rsid w:val="00316AED"/>
    <w:rsid w:val="00326C33"/>
    <w:rsid w:val="00346FAE"/>
    <w:rsid w:val="00350F0E"/>
    <w:rsid w:val="00352C7A"/>
    <w:rsid w:val="003554B3"/>
    <w:rsid w:val="00364F0A"/>
    <w:rsid w:val="00375E88"/>
    <w:rsid w:val="0038028B"/>
    <w:rsid w:val="003A4310"/>
    <w:rsid w:val="003B7110"/>
    <w:rsid w:val="003C4BDC"/>
    <w:rsid w:val="003F1003"/>
    <w:rsid w:val="0040410F"/>
    <w:rsid w:val="00412F77"/>
    <w:rsid w:val="00425288"/>
    <w:rsid w:val="00446E02"/>
    <w:rsid w:val="00474157"/>
    <w:rsid w:val="00476D7D"/>
    <w:rsid w:val="004855C9"/>
    <w:rsid w:val="004A20F9"/>
    <w:rsid w:val="004B5A9B"/>
    <w:rsid w:val="004E737D"/>
    <w:rsid w:val="004F081F"/>
    <w:rsid w:val="004F79F1"/>
    <w:rsid w:val="0050693D"/>
    <w:rsid w:val="00520D25"/>
    <w:rsid w:val="00523B87"/>
    <w:rsid w:val="0054427E"/>
    <w:rsid w:val="00556D7B"/>
    <w:rsid w:val="005649B3"/>
    <w:rsid w:val="005659D3"/>
    <w:rsid w:val="00576B9D"/>
    <w:rsid w:val="005938F2"/>
    <w:rsid w:val="00597320"/>
    <w:rsid w:val="005B05CD"/>
    <w:rsid w:val="005C20F0"/>
    <w:rsid w:val="00606D15"/>
    <w:rsid w:val="00634D7A"/>
    <w:rsid w:val="006536F4"/>
    <w:rsid w:val="006628B4"/>
    <w:rsid w:val="0066457F"/>
    <w:rsid w:val="0068448F"/>
    <w:rsid w:val="00694FA9"/>
    <w:rsid w:val="006B1B40"/>
    <w:rsid w:val="006C136B"/>
    <w:rsid w:val="007154E6"/>
    <w:rsid w:val="0072787A"/>
    <w:rsid w:val="007340F4"/>
    <w:rsid w:val="00743DBF"/>
    <w:rsid w:val="00791368"/>
    <w:rsid w:val="007C5DFB"/>
    <w:rsid w:val="007D23EB"/>
    <w:rsid w:val="007D6800"/>
    <w:rsid w:val="007E22EB"/>
    <w:rsid w:val="007E70FC"/>
    <w:rsid w:val="007F0EFE"/>
    <w:rsid w:val="00810AF4"/>
    <w:rsid w:val="008264B6"/>
    <w:rsid w:val="0084479C"/>
    <w:rsid w:val="008706C7"/>
    <w:rsid w:val="00894F00"/>
    <w:rsid w:val="008A0823"/>
    <w:rsid w:val="008A6B48"/>
    <w:rsid w:val="008B3AA3"/>
    <w:rsid w:val="008D01A1"/>
    <w:rsid w:val="008E19D0"/>
    <w:rsid w:val="008E6E59"/>
    <w:rsid w:val="008F541D"/>
    <w:rsid w:val="0090219C"/>
    <w:rsid w:val="00954EEE"/>
    <w:rsid w:val="00970DAE"/>
    <w:rsid w:val="00970E05"/>
    <w:rsid w:val="009750E1"/>
    <w:rsid w:val="00977D98"/>
    <w:rsid w:val="009831F4"/>
    <w:rsid w:val="0099690D"/>
    <w:rsid w:val="009D324E"/>
    <w:rsid w:val="009F722F"/>
    <w:rsid w:val="00A15552"/>
    <w:rsid w:val="00A354D2"/>
    <w:rsid w:val="00A3738B"/>
    <w:rsid w:val="00A411DE"/>
    <w:rsid w:val="00A45D08"/>
    <w:rsid w:val="00A8376E"/>
    <w:rsid w:val="00A91CC4"/>
    <w:rsid w:val="00AB3AAE"/>
    <w:rsid w:val="00AB7C7D"/>
    <w:rsid w:val="00AC2F13"/>
    <w:rsid w:val="00AF3AC3"/>
    <w:rsid w:val="00B03FD4"/>
    <w:rsid w:val="00B07A03"/>
    <w:rsid w:val="00B26254"/>
    <w:rsid w:val="00B42A12"/>
    <w:rsid w:val="00B44613"/>
    <w:rsid w:val="00B45252"/>
    <w:rsid w:val="00B459B8"/>
    <w:rsid w:val="00B5424A"/>
    <w:rsid w:val="00B551A0"/>
    <w:rsid w:val="00B64A53"/>
    <w:rsid w:val="00B65C5F"/>
    <w:rsid w:val="00B84D5B"/>
    <w:rsid w:val="00B958A2"/>
    <w:rsid w:val="00BB3167"/>
    <w:rsid w:val="00BC47B6"/>
    <w:rsid w:val="00BD60A5"/>
    <w:rsid w:val="00BE2002"/>
    <w:rsid w:val="00BE6F26"/>
    <w:rsid w:val="00BE7C3C"/>
    <w:rsid w:val="00BF1B5A"/>
    <w:rsid w:val="00BF1DE4"/>
    <w:rsid w:val="00BF2551"/>
    <w:rsid w:val="00C041C7"/>
    <w:rsid w:val="00C25345"/>
    <w:rsid w:val="00C25D28"/>
    <w:rsid w:val="00C2607D"/>
    <w:rsid w:val="00C30AC4"/>
    <w:rsid w:val="00C443C0"/>
    <w:rsid w:val="00C473DA"/>
    <w:rsid w:val="00C47524"/>
    <w:rsid w:val="00C658CB"/>
    <w:rsid w:val="00C66B5F"/>
    <w:rsid w:val="00C71903"/>
    <w:rsid w:val="00C90F18"/>
    <w:rsid w:val="00C93EEC"/>
    <w:rsid w:val="00CC7FC1"/>
    <w:rsid w:val="00CD1705"/>
    <w:rsid w:val="00CD1736"/>
    <w:rsid w:val="00CE00A7"/>
    <w:rsid w:val="00CE0AAA"/>
    <w:rsid w:val="00D01635"/>
    <w:rsid w:val="00D2044D"/>
    <w:rsid w:val="00D44AB5"/>
    <w:rsid w:val="00D47A91"/>
    <w:rsid w:val="00D50BBA"/>
    <w:rsid w:val="00D519D3"/>
    <w:rsid w:val="00D5282D"/>
    <w:rsid w:val="00D7241C"/>
    <w:rsid w:val="00D75104"/>
    <w:rsid w:val="00D9049C"/>
    <w:rsid w:val="00D91D1F"/>
    <w:rsid w:val="00D93743"/>
    <w:rsid w:val="00D94E1A"/>
    <w:rsid w:val="00DA4E75"/>
    <w:rsid w:val="00DB6740"/>
    <w:rsid w:val="00DD54AB"/>
    <w:rsid w:val="00DD633F"/>
    <w:rsid w:val="00DE7E2B"/>
    <w:rsid w:val="00E4435F"/>
    <w:rsid w:val="00E45013"/>
    <w:rsid w:val="00E65111"/>
    <w:rsid w:val="00E6679D"/>
    <w:rsid w:val="00E71BBE"/>
    <w:rsid w:val="00E84BC9"/>
    <w:rsid w:val="00E866B7"/>
    <w:rsid w:val="00E87412"/>
    <w:rsid w:val="00E9452B"/>
    <w:rsid w:val="00E957F0"/>
    <w:rsid w:val="00EB7F75"/>
    <w:rsid w:val="00F04F90"/>
    <w:rsid w:val="00F15698"/>
    <w:rsid w:val="00F3537C"/>
    <w:rsid w:val="00F35F97"/>
    <w:rsid w:val="00F42EE6"/>
    <w:rsid w:val="00F51494"/>
    <w:rsid w:val="00F73C58"/>
    <w:rsid w:val="00F74382"/>
    <w:rsid w:val="00F80D8E"/>
    <w:rsid w:val="00F8259A"/>
    <w:rsid w:val="00F9004B"/>
    <w:rsid w:val="00FB7953"/>
    <w:rsid w:val="00FD6C99"/>
    <w:rsid w:val="00FD7AF5"/>
    <w:rsid w:val="00FE081E"/>
    <w:rsid w:val="00FF45F6"/>
    <w:rsid w:val="00FF5548"/>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7BE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353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3537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34D7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537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3537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3537C"/>
    <w:pPr>
      <w:ind w:left="720"/>
      <w:contextualSpacing/>
    </w:pPr>
  </w:style>
  <w:style w:type="table" w:styleId="TableGrid">
    <w:name w:val="Table Grid"/>
    <w:basedOn w:val="TableNormal"/>
    <w:uiPriority w:val="59"/>
    <w:rsid w:val="008706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20E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0E10"/>
  </w:style>
  <w:style w:type="paragraph" w:styleId="Footer">
    <w:name w:val="footer"/>
    <w:basedOn w:val="Normal"/>
    <w:link w:val="FooterChar"/>
    <w:uiPriority w:val="99"/>
    <w:unhideWhenUsed/>
    <w:rsid w:val="00020E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0E10"/>
  </w:style>
  <w:style w:type="character" w:styleId="Hyperlink">
    <w:name w:val="Hyperlink"/>
    <w:basedOn w:val="DefaultParagraphFont"/>
    <w:uiPriority w:val="99"/>
    <w:unhideWhenUsed/>
    <w:rsid w:val="00B07A03"/>
    <w:rPr>
      <w:color w:val="0000FF"/>
      <w:u w:val="single"/>
    </w:rPr>
  </w:style>
  <w:style w:type="character" w:customStyle="1" w:styleId="apple-converted-space">
    <w:name w:val="apple-converted-space"/>
    <w:basedOn w:val="DefaultParagraphFont"/>
    <w:rsid w:val="00B07A03"/>
  </w:style>
  <w:style w:type="character" w:customStyle="1" w:styleId="reference-accessdate">
    <w:name w:val="reference-accessdate"/>
    <w:basedOn w:val="DefaultParagraphFont"/>
    <w:rsid w:val="00FB7953"/>
  </w:style>
  <w:style w:type="paragraph" w:styleId="TOCHeading">
    <w:name w:val="TOC Heading"/>
    <w:basedOn w:val="Heading1"/>
    <w:next w:val="Normal"/>
    <w:uiPriority w:val="39"/>
    <w:semiHidden/>
    <w:unhideWhenUsed/>
    <w:qFormat/>
    <w:rsid w:val="005938F2"/>
    <w:pPr>
      <w:outlineLvl w:val="9"/>
    </w:pPr>
    <w:rPr>
      <w:lang w:val="en-US" w:eastAsia="ja-JP"/>
    </w:rPr>
  </w:style>
  <w:style w:type="paragraph" w:styleId="TOC1">
    <w:name w:val="toc 1"/>
    <w:basedOn w:val="Normal"/>
    <w:next w:val="Normal"/>
    <w:autoRedefine/>
    <w:uiPriority w:val="39"/>
    <w:unhideWhenUsed/>
    <w:rsid w:val="005938F2"/>
    <w:pPr>
      <w:spacing w:after="100"/>
    </w:pPr>
  </w:style>
  <w:style w:type="paragraph" w:styleId="TOC2">
    <w:name w:val="toc 2"/>
    <w:basedOn w:val="Normal"/>
    <w:next w:val="Normal"/>
    <w:autoRedefine/>
    <w:uiPriority w:val="39"/>
    <w:unhideWhenUsed/>
    <w:rsid w:val="005938F2"/>
    <w:pPr>
      <w:spacing w:after="100"/>
      <w:ind w:left="220"/>
    </w:pPr>
  </w:style>
  <w:style w:type="paragraph" w:styleId="BalloonText">
    <w:name w:val="Balloon Text"/>
    <w:basedOn w:val="Normal"/>
    <w:link w:val="BalloonTextChar"/>
    <w:uiPriority w:val="99"/>
    <w:semiHidden/>
    <w:unhideWhenUsed/>
    <w:rsid w:val="005938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38F2"/>
    <w:rPr>
      <w:rFonts w:ascii="Tahoma" w:hAnsi="Tahoma" w:cs="Tahoma"/>
      <w:sz w:val="16"/>
      <w:szCs w:val="16"/>
    </w:rPr>
  </w:style>
  <w:style w:type="character" w:styleId="FollowedHyperlink">
    <w:name w:val="FollowedHyperlink"/>
    <w:basedOn w:val="DefaultParagraphFont"/>
    <w:uiPriority w:val="99"/>
    <w:semiHidden/>
    <w:unhideWhenUsed/>
    <w:rsid w:val="00634D7A"/>
    <w:rPr>
      <w:color w:val="800080" w:themeColor="followedHyperlink"/>
      <w:u w:val="single"/>
    </w:rPr>
  </w:style>
  <w:style w:type="character" w:customStyle="1" w:styleId="Heading3Char">
    <w:name w:val="Heading 3 Char"/>
    <w:basedOn w:val="DefaultParagraphFont"/>
    <w:link w:val="Heading3"/>
    <w:uiPriority w:val="9"/>
    <w:rsid w:val="00634D7A"/>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290279"/>
    <w:rPr>
      <w:color w:val="808080"/>
    </w:rPr>
  </w:style>
  <w:style w:type="paragraph" w:styleId="EndnoteText">
    <w:name w:val="endnote text"/>
    <w:basedOn w:val="Normal"/>
    <w:link w:val="EndnoteTextChar"/>
    <w:uiPriority w:val="99"/>
    <w:semiHidden/>
    <w:unhideWhenUsed/>
    <w:rsid w:val="00977D9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77D98"/>
    <w:rPr>
      <w:sz w:val="20"/>
      <w:szCs w:val="20"/>
    </w:rPr>
  </w:style>
  <w:style w:type="character" w:styleId="EndnoteReference">
    <w:name w:val="endnote reference"/>
    <w:basedOn w:val="DefaultParagraphFont"/>
    <w:uiPriority w:val="99"/>
    <w:semiHidden/>
    <w:unhideWhenUsed/>
    <w:rsid w:val="00977D98"/>
    <w:rPr>
      <w:vertAlign w:val="superscript"/>
    </w:rPr>
  </w:style>
  <w:style w:type="paragraph" w:styleId="FootnoteText">
    <w:name w:val="footnote text"/>
    <w:basedOn w:val="Normal"/>
    <w:link w:val="FootnoteTextChar"/>
    <w:uiPriority w:val="99"/>
    <w:semiHidden/>
    <w:unhideWhenUsed/>
    <w:rsid w:val="00977D9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77D98"/>
    <w:rPr>
      <w:sz w:val="20"/>
      <w:szCs w:val="20"/>
    </w:rPr>
  </w:style>
  <w:style w:type="character" w:styleId="FootnoteReference">
    <w:name w:val="footnote reference"/>
    <w:basedOn w:val="DefaultParagraphFont"/>
    <w:uiPriority w:val="99"/>
    <w:semiHidden/>
    <w:unhideWhenUsed/>
    <w:rsid w:val="00977D98"/>
    <w:rPr>
      <w:vertAlign w:val="superscript"/>
    </w:rPr>
  </w:style>
  <w:style w:type="paragraph" w:styleId="TOC3">
    <w:name w:val="toc 3"/>
    <w:basedOn w:val="Normal"/>
    <w:next w:val="Normal"/>
    <w:autoRedefine/>
    <w:uiPriority w:val="39"/>
    <w:unhideWhenUsed/>
    <w:rsid w:val="0066457F"/>
    <w:pPr>
      <w:spacing w:after="100"/>
      <w:ind w:left="440"/>
    </w:pPr>
  </w:style>
  <w:style w:type="character" w:styleId="Emphasis">
    <w:name w:val="Emphasis"/>
    <w:basedOn w:val="DefaultParagraphFont"/>
    <w:uiPriority w:val="20"/>
    <w:qFormat/>
    <w:rsid w:val="00BD60A5"/>
    <w:rPr>
      <w:i/>
      <w:iCs/>
    </w:rPr>
  </w:style>
  <w:style w:type="paragraph" w:styleId="NormalWeb">
    <w:name w:val="Normal (Web)"/>
    <w:basedOn w:val="Normal"/>
    <w:uiPriority w:val="99"/>
    <w:semiHidden/>
    <w:unhideWhenUsed/>
    <w:rsid w:val="00FD7AF5"/>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CommentReference">
    <w:name w:val="annotation reference"/>
    <w:basedOn w:val="DefaultParagraphFont"/>
    <w:uiPriority w:val="99"/>
    <w:semiHidden/>
    <w:unhideWhenUsed/>
    <w:rsid w:val="002105E6"/>
    <w:rPr>
      <w:sz w:val="18"/>
      <w:szCs w:val="18"/>
    </w:rPr>
  </w:style>
  <w:style w:type="paragraph" w:styleId="CommentText">
    <w:name w:val="annotation text"/>
    <w:basedOn w:val="Normal"/>
    <w:link w:val="CommentTextChar"/>
    <w:uiPriority w:val="99"/>
    <w:semiHidden/>
    <w:unhideWhenUsed/>
    <w:rsid w:val="002105E6"/>
    <w:pPr>
      <w:spacing w:line="240" w:lineRule="auto"/>
    </w:pPr>
    <w:rPr>
      <w:sz w:val="24"/>
      <w:szCs w:val="24"/>
    </w:rPr>
  </w:style>
  <w:style w:type="character" w:customStyle="1" w:styleId="CommentTextChar">
    <w:name w:val="Comment Text Char"/>
    <w:basedOn w:val="DefaultParagraphFont"/>
    <w:link w:val="CommentText"/>
    <w:uiPriority w:val="99"/>
    <w:semiHidden/>
    <w:rsid w:val="002105E6"/>
    <w:rPr>
      <w:sz w:val="24"/>
      <w:szCs w:val="24"/>
    </w:rPr>
  </w:style>
  <w:style w:type="paragraph" w:styleId="CommentSubject">
    <w:name w:val="annotation subject"/>
    <w:basedOn w:val="CommentText"/>
    <w:next w:val="CommentText"/>
    <w:link w:val="CommentSubjectChar"/>
    <w:uiPriority w:val="99"/>
    <w:semiHidden/>
    <w:unhideWhenUsed/>
    <w:rsid w:val="002105E6"/>
    <w:rPr>
      <w:b/>
      <w:bCs/>
      <w:sz w:val="20"/>
      <w:szCs w:val="20"/>
    </w:rPr>
  </w:style>
  <w:style w:type="character" w:customStyle="1" w:styleId="CommentSubjectChar">
    <w:name w:val="Comment Subject Char"/>
    <w:basedOn w:val="CommentTextChar"/>
    <w:link w:val="CommentSubject"/>
    <w:uiPriority w:val="99"/>
    <w:semiHidden/>
    <w:rsid w:val="002105E6"/>
    <w:rPr>
      <w:b/>
      <w:bCs/>
      <w:sz w:val="20"/>
      <w:szCs w:val="20"/>
    </w:rPr>
  </w:style>
  <w:style w:type="paragraph" w:styleId="Revision">
    <w:name w:val="Revision"/>
    <w:hidden/>
    <w:uiPriority w:val="99"/>
    <w:semiHidden/>
    <w:rsid w:val="0026312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353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3537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34D7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537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3537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3537C"/>
    <w:pPr>
      <w:ind w:left="720"/>
      <w:contextualSpacing/>
    </w:pPr>
  </w:style>
  <w:style w:type="table" w:styleId="TableGrid">
    <w:name w:val="Table Grid"/>
    <w:basedOn w:val="TableNormal"/>
    <w:uiPriority w:val="59"/>
    <w:rsid w:val="008706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20E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0E10"/>
  </w:style>
  <w:style w:type="paragraph" w:styleId="Footer">
    <w:name w:val="footer"/>
    <w:basedOn w:val="Normal"/>
    <w:link w:val="FooterChar"/>
    <w:uiPriority w:val="99"/>
    <w:unhideWhenUsed/>
    <w:rsid w:val="00020E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0E10"/>
  </w:style>
  <w:style w:type="character" w:styleId="Hyperlink">
    <w:name w:val="Hyperlink"/>
    <w:basedOn w:val="DefaultParagraphFont"/>
    <w:uiPriority w:val="99"/>
    <w:unhideWhenUsed/>
    <w:rsid w:val="00B07A03"/>
    <w:rPr>
      <w:color w:val="0000FF"/>
      <w:u w:val="single"/>
    </w:rPr>
  </w:style>
  <w:style w:type="character" w:customStyle="1" w:styleId="apple-converted-space">
    <w:name w:val="apple-converted-space"/>
    <w:basedOn w:val="DefaultParagraphFont"/>
    <w:rsid w:val="00B07A03"/>
  </w:style>
  <w:style w:type="character" w:customStyle="1" w:styleId="reference-accessdate">
    <w:name w:val="reference-accessdate"/>
    <w:basedOn w:val="DefaultParagraphFont"/>
    <w:rsid w:val="00FB7953"/>
  </w:style>
  <w:style w:type="paragraph" w:styleId="TOCHeading">
    <w:name w:val="TOC Heading"/>
    <w:basedOn w:val="Heading1"/>
    <w:next w:val="Normal"/>
    <w:uiPriority w:val="39"/>
    <w:semiHidden/>
    <w:unhideWhenUsed/>
    <w:qFormat/>
    <w:rsid w:val="005938F2"/>
    <w:pPr>
      <w:outlineLvl w:val="9"/>
    </w:pPr>
    <w:rPr>
      <w:lang w:val="en-US" w:eastAsia="ja-JP"/>
    </w:rPr>
  </w:style>
  <w:style w:type="paragraph" w:styleId="TOC1">
    <w:name w:val="toc 1"/>
    <w:basedOn w:val="Normal"/>
    <w:next w:val="Normal"/>
    <w:autoRedefine/>
    <w:uiPriority w:val="39"/>
    <w:unhideWhenUsed/>
    <w:rsid w:val="005938F2"/>
    <w:pPr>
      <w:spacing w:after="100"/>
    </w:pPr>
  </w:style>
  <w:style w:type="paragraph" w:styleId="TOC2">
    <w:name w:val="toc 2"/>
    <w:basedOn w:val="Normal"/>
    <w:next w:val="Normal"/>
    <w:autoRedefine/>
    <w:uiPriority w:val="39"/>
    <w:unhideWhenUsed/>
    <w:rsid w:val="005938F2"/>
    <w:pPr>
      <w:spacing w:after="100"/>
      <w:ind w:left="220"/>
    </w:pPr>
  </w:style>
  <w:style w:type="paragraph" w:styleId="BalloonText">
    <w:name w:val="Balloon Text"/>
    <w:basedOn w:val="Normal"/>
    <w:link w:val="BalloonTextChar"/>
    <w:uiPriority w:val="99"/>
    <w:semiHidden/>
    <w:unhideWhenUsed/>
    <w:rsid w:val="005938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38F2"/>
    <w:rPr>
      <w:rFonts w:ascii="Tahoma" w:hAnsi="Tahoma" w:cs="Tahoma"/>
      <w:sz w:val="16"/>
      <w:szCs w:val="16"/>
    </w:rPr>
  </w:style>
  <w:style w:type="character" w:styleId="FollowedHyperlink">
    <w:name w:val="FollowedHyperlink"/>
    <w:basedOn w:val="DefaultParagraphFont"/>
    <w:uiPriority w:val="99"/>
    <w:semiHidden/>
    <w:unhideWhenUsed/>
    <w:rsid w:val="00634D7A"/>
    <w:rPr>
      <w:color w:val="800080" w:themeColor="followedHyperlink"/>
      <w:u w:val="single"/>
    </w:rPr>
  </w:style>
  <w:style w:type="character" w:customStyle="1" w:styleId="Heading3Char">
    <w:name w:val="Heading 3 Char"/>
    <w:basedOn w:val="DefaultParagraphFont"/>
    <w:link w:val="Heading3"/>
    <w:uiPriority w:val="9"/>
    <w:rsid w:val="00634D7A"/>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290279"/>
    <w:rPr>
      <w:color w:val="808080"/>
    </w:rPr>
  </w:style>
  <w:style w:type="paragraph" w:styleId="EndnoteText">
    <w:name w:val="endnote text"/>
    <w:basedOn w:val="Normal"/>
    <w:link w:val="EndnoteTextChar"/>
    <w:uiPriority w:val="99"/>
    <w:semiHidden/>
    <w:unhideWhenUsed/>
    <w:rsid w:val="00977D9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77D98"/>
    <w:rPr>
      <w:sz w:val="20"/>
      <w:szCs w:val="20"/>
    </w:rPr>
  </w:style>
  <w:style w:type="character" w:styleId="EndnoteReference">
    <w:name w:val="endnote reference"/>
    <w:basedOn w:val="DefaultParagraphFont"/>
    <w:uiPriority w:val="99"/>
    <w:semiHidden/>
    <w:unhideWhenUsed/>
    <w:rsid w:val="00977D98"/>
    <w:rPr>
      <w:vertAlign w:val="superscript"/>
    </w:rPr>
  </w:style>
  <w:style w:type="paragraph" w:styleId="FootnoteText">
    <w:name w:val="footnote text"/>
    <w:basedOn w:val="Normal"/>
    <w:link w:val="FootnoteTextChar"/>
    <w:uiPriority w:val="99"/>
    <w:semiHidden/>
    <w:unhideWhenUsed/>
    <w:rsid w:val="00977D9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77D98"/>
    <w:rPr>
      <w:sz w:val="20"/>
      <w:szCs w:val="20"/>
    </w:rPr>
  </w:style>
  <w:style w:type="character" w:styleId="FootnoteReference">
    <w:name w:val="footnote reference"/>
    <w:basedOn w:val="DefaultParagraphFont"/>
    <w:uiPriority w:val="99"/>
    <w:semiHidden/>
    <w:unhideWhenUsed/>
    <w:rsid w:val="00977D98"/>
    <w:rPr>
      <w:vertAlign w:val="superscript"/>
    </w:rPr>
  </w:style>
  <w:style w:type="paragraph" w:styleId="TOC3">
    <w:name w:val="toc 3"/>
    <w:basedOn w:val="Normal"/>
    <w:next w:val="Normal"/>
    <w:autoRedefine/>
    <w:uiPriority w:val="39"/>
    <w:unhideWhenUsed/>
    <w:rsid w:val="0066457F"/>
    <w:pPr>
      <w:spacing w:after="100"/>
      <w:ind w:left="440"/>
    </w:pPr>
  </w:style>
  <w:style w:type="character" w:styleId="Emphasis">
    <w:name w:val="Emphasis"/>
    <w:basedOn w:val="DefaultParagraphFont"/>
    <w:uiPriority w:val="20"/>
    <w:qFormat/>
    <w:rsid w:val="00BD60A5"/>
    <w:rPr>
      <w:i/>
      <w:iCs/>
    </w:rPr>
  </w:style>
  <w:style w:type="paragraph" w:styleId="NormalWeb">
    <w:name w:val="Normal (Web)"/>
    <w:basedOn w:val="Normal"/>
    <w:uiPriority w:val="99"/>
    <w:semiHidden/>
    <w:unhideWhenUsed/>
    <w:rsid w:val="00FD7AF5"/>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CommentReference">
    <w:name w:val="annotation reference"/>
    <w:basedOn w:val="DefaultParagraphFont"/>
    <w:uiPriority w:val="99"/>
    <w:semiHidden/>
    <w:unhideWhenUsed/>
    <w:rsid w:val="002105E6"/>
    <w:rPr>
      <w:sz w:val="18"/>
      <w:szCs w:val="18"/>
    </w:rPr>
  </w:style>
  <w:style w:type="paragraph" w:styleId="CommentText">
    <w:name w:val="annotation text"/>
    <w:basedOn w:val="Normal"/>
    <w:link w:val="CommentTextChar"/>
    <w:uiPriority w:val="99"/>
    <w:semiHidden/>
    <w:unhideWhenUsed/>
    <w:rsid w:val="002105E6"/>
    <w:pPr>
      <w:spacing w:line="240" w:lineRule="auto"/>
    </w:pPr>
    <w:rPr>
      <w:sz w:val="24"/>
      <w:szCs w:val="24"/>
    </w:rPr>
  </w:style>
  <w:style w:type="character" w:customStyle="1" w:styleId="CommentTextChar">
    <w:name w:val="Comment Text Char"/>
    <w:basedOn w:val="DefaultParagraphFont"/>
    <w:link w:val="CommentText"/>
    <w:uiPriority w:val="99"/>
    <w:semiHidden/>
    <w:rsid w:val="002105E6"/>
    <w:rPr>
      <w:sz w:val="24"/>
      <w:szCs w:val="24"/>
    </w:rPr>
  </w:style>
  <w:style w:type="paragraph" w:styleId="CommentSubject">
    <w:name w:val="annotation subject"/>
    <w:basedOn w:val="CommentText"/>
    <w:next w:val="CommentText"/>
    <w:link w:val="CommentSubjectChar"/>
    <w:uiPriority w:val="99"/>
    <w:semiHidden/>
    <w:unhideWhenUsed/>
    <w:rsid w:val="002105E6"/>
    <w:rPr>
      <w:b/>
      <w:bCs/>
      <w:sz w:val="20"/>
      <w:szCs w:val="20"/>
    </w:rPr>
  </w:style>
  <w:style w:type="character" w:customStyle="1" w:styleId="CommentSubjectChar">
    <w:name w:val="Comment Subject Char"/>
    <w:basedOn w:val="CommentTextChar"/>
    <w:link w:val="CommentSubject"/>
    <w:uiPriority w:val="99"/>
    <w:semiHidden/>
    <w:rsid w:val="002105E6"/>
    <w:rPr>
      <w:b/>
      <w:bCs/>
      <w:sz w:val="20"/>
      <w:szCs w:val="20"/>
    </w:rPr>
  </w:style>
  <w:style w:type="paragraph" w:styleId="Revision">
    <w:name w:val="Revision"/>
    <w:hidden/>
    <w:uiPriority w:val="99"/>
    <w:semiHidden/>
    <w:rsid w:val="0026312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837475">
      <w:bodyDiv w:val="1"/>
      <w:marLeft w:val="0"/>
      <w:marRight w:val="0"/>
      <w:marTop w:val="0"/>
      <w:marBottom w:val="0"/>
      <w:divBdr>
        <w:top w:val="none" w:sz="0" w:space="0" w:color="auto"/>
        <w:left w:val="none" w:sz="0" w:space="0" w:color="auto"/>
        <w:bottom w:val="none" w:sz="0" w:space="0" w:color="auto"/>
        <w:right w:val="none" w:sz="0" w:space="0" w:color="auto"/>
      </w:divBdr>
    </w:div>
    <w:div w:id="337314172">
      <w:bodyDiv w:val="1"/>
      <w:marLeft w:val="0"/>
      <w:marRight w:val="0"/>
      <w:marTop w:val="0"/>
      <w:marBottom w:val="0"/>
      <w:divBdr>
        <w:top w:val="none" w:sz="0" w:space="0" w:color="auto"/>
        <w:left w:val="none" w:sz="0" w:space="0" w:color="auto"/>
        <w:bottom w:val="none" w:sz="0" w:space="0" w:color="auto"/>
        <w:right w:val="none" w:sz="0" w:space="0" w:color="auto"/>
      </w:divBdr>
    </w:div>
    <w:div w:id="386338788">
      <w:bodyDiv w:val="1"/>
      <w:marLeft w:val="0"/>
      <w:marRight w:val="0"/>
      <w:marTop w:val="0"/>
      <w:marBottom w:val="0"/>
      <w:divBdr>
        <w:top w:val="none" w:sz="0" w:space="0" w:color="auto"/>
        <w:left w:val="none" w:sz="0" w:space="0" w:color="auto"/>
        <w:bottom w:val="none" w:sz="0" w:space="0" w:color="auto"/>
        <w:right w:val="none" w:sz="0" w:space="0" w:color="auto"/>
      </w:divBdr>
    </w:div>
    <w:div w:id="394475645">
      <w:bodyDiv w:val="1"/>
      <w:marLeft w:val="0"/>
      <w:marRight w:val="0"/>
      <w:marTop w:val="0"/>
      <w:marBottom w:val="0"/>
      <w:divBdr>
        <w:top w:val="none" w:sz="0" w:space="0" w:color="auto"/>
        <w:left w:val="none" w:sz="0" w:space="0" w:color="auto"/>
        <w:bottom w:val="none" w:sz="0" w:space="0" w:color="auto"/>
        <w:right w:val="none" w:sz="0" w:space="0" w:color="auto"/>
      </w:divBdr>
    </w:div>
    <w:div w:id="498354118">
      <w:bodyDiv w:val="1"/>
      <w:marLeft w:val="0"/>
      <w:marRight w:val="0"/>
      <w:marTop w:val="0"/>
      <w:marBottom w:val="0"/>
      <w:divBdr>
        <w:top w:val="none" w:sz="0" w:space="0" w:color="auto"/>
        <w:left w:val="none" w:sz="0" w:space="0" w:color="auto"/>
        <w:bottom w:val="none" w:sz="0" w:space="0" w:color="auto"/>
        <w:right w:val="none" w:sz="0" w:space="0" w:color="auto"/>
      </w:divBdr>
    </w:div>
    <w:div w:id="612788281">
      <w:bodyDiv w:val="1"/>
      <w:marLeft w:val="0"/>
      <w:marRight w:val="0"/>
      <w:marTop w:val="0"/>
      <w:marBottom w:val="0"/>
      <w:divBdr>
        <w:top w:val="none" w:sz="0" w:space="0" w:color="auto"/>
        <w:left w:val="none" w:sz="0" w:space="0" w:color="auto"/>
        <w:bottom w:val="none" w:sz="0" w:space="0" w:color="auto"/>
        <w:right w:val="none" w:sz="0" w:space="0" w:color="auto"/>
      </w:divBdr>
    </w:div>
    <w:div w:id="621575416">
      <w:bodyDiv w:val="1"/>
      <w:marLeft w:val="0"/>
      <w:marRight w:val="0"/>
      <w:marTop w:val="0"/>
      <w:marBottom w:val="0"/>
      <w:divBdr>
        <w:top w:val="none" w:sz="0" w:space="0" w:color="auto"/>
        <w:left w:val="none" w:sz="0" w:space="0" w:color="auto"/>
        <w:bottom w:val="none" w:sz="0" w:space="0" w:color="auto"/>
        <w:right w:val="none" w:sz="0" w:space="0" w:color="auto"/>
      </w:divBdr>
    </w:div>
    <w:div w:id="657997284">
      <w:bodyDiv w:val="1"/>
      <w:marLeft w:val="0"/>
      <w:marRight w:val="0"/>
      <w:marTop w:val="0"/>
      <w:marBottom w:val="0"/>
      <w:divBdr>
        <w:top w:val="none" w:sz="0" w:space="0" w:color="auto"/>
        <w:left w:val="none" w:sz="0" w:space="0" w:color="auto"/>
        <w:bottom w:val="none" w:sz="0" w:space="0" w:color="auto"/>
        <w:right w:val="none" w:sz="0" w:space="0" w:color="auto"/>
      </w:divBdr>
      <w:divsChild>
        <w:div w:id="1938438127">
          <w:marLeft w:val="0"/>
          <w:marRight w:val="0"/>
          <w:marTop w:val="0"/>
          <w:marBottom w:val="0"/>
          <w:divBdr>
            <w:top w:val="none" w:sz="0" w:space="0" w:color="auto"/>
            <w:left w:val="none" w:sz="0" w:space="0" w:color="auto"/>
            <w:bottom w:val="none" w:sz="0" w:space="0" w:color="auto"/>
            <w:right w:val="none" w:sz="0" w:space="0" w:color="auto"/>
          </w:divBdr>
        </w:div>
        <w:div w:id="1768766663">
          <w:marLeft w:val="0"/>
          <w:marRight w:val="0"/>
          <w:marTop w:val="0"/>
          <w:marBottom w:val="0"/>
          <w:divBdr>
            <w:top w:val="none" w:sz="0" w:space="0" w:color="auto"/>
            <w:left w:val="none" w:sz="0" w:space="0" w:color="auto"/>
            <w:bottom w:val="none" w:sz="0" w:space="0" w:color="auto"/>
            <w:right w:val="none" w:sz="0" w:space="0" w:color="auto"/>
          </w:divBdr>
        </w:div>
      </w:divsChild>
    </w:div>
    <w:div w:id="776947382">
      <w:bodyDiv w:val="1"/>
      <w:marLeft w:val="0"/>
      <w:marRight w:val="0"/>
      <w:marTop w:val="0"/>
      <w:marBottom w:val="0"/>
      <w:divBdr>
        <w:top w:val="none" w:sz="0" w:space="0" w:color="auto"/>
        <w:left w:val="none" w:sz="0" w:space="0" w:color="auto"/>
        <w:bottom w:val="none" w:sz="0" w:space="0" w:color="auto"/>
        <w:right w:val="none" w:sz="0" w:space="0" w:color="auto"/>
      </w:divBdr>
    </w:div>
    <w:div w:id="810100691">
      <w:bodyDiv w:val="1"/>
      <w:marLeft w:val="0"/>
      <w:marRight w:val="0"/>
      <w:marTop w:val="0"/>
      <w:marBottom w:val="0"/>
      <w:divBdr>
        <w:top w:val="none" w:sz="0" w:space="0" w:color="auto"/>
        <w:left w:val="none" w:sz="0" w:space="0" w:color="auto"/>
        <w:bottom w:val="none" w:sz="0" w:space="0" w:color="auto"/>
        <w:right w:val="none" w:sz="0" w:space="0" w:color="auto"/>
      </w:divBdr>
    </w:div>
    <w:div w:id="871765293">
      <w:bodyDiv w:val="1"/>
      <w:marLeft w:val="0"/>
      <w:marRight w:val="0"/>
      <w:marTop w:val="0"/>
      <w:marBottom w:val="0"/>
      <w:divBdr>
        <w:top w:val="none" w:sz="0" w:space="0" w:color="auto"/>
        <w:left w:val="none" w:sz="0" w:space="0" w:color="auto"/>
        <w:bottom w:val="none" w:sz="0" w:space="0" w:color="auto"/>
        <w:right w:val="none" w:sz="0" w:space="0" w:color="auto"/>
      </w:divBdr>
    </w:div>
    <w:div w:id="942567240">
      <w:bodyDiv w:val="1"/>
      <w:marLeft w:val="0"/>
      <w:marRight w:val="0"/>
      <w:marTop w:val="0"/>
      <w:marBottom w:val="0"/>
      <w:divBdr>
        <w:top w:val="none" w:sz="0" w:space="0" w:color="auto"/>
        <w:left w:val="none" w:sz="0" w:space="0" w:color="auto"/>
        <w:bottom w:val="none" w:sz="0" w:space="0" w:color="auto"/>
        <w:right w:val="none" w:sz="0" w:space="0" w:color="auto"/>
      </w:divBdr>
    </w:div>
    <w:div w:id="1155147416">
      <w:bodyDiv w:val="1"/>
      <w:marLeft w:val="0"/>
      <w:marRight w:val="0"/>
      <w:marTop w:val="0"/>
      <w:marBottom w:val="0"/>
      <w:divBdr>
        <w:top w:val="none" w:sz="0" w:space="0" w:color="auto"/>
        <w:left w:val="none" w:sz="0" w:space="0" w:color="auto"/>
        <w:bottom w:val="none" w:sz="0" w:space="0" w:color="auto"/>
        <w:right w:val="none" w:sz="0" w:space="0" w:color="auto"/>
      </w:divBdr>
    </w:div>
    <w:div w:id="1335494269">
      <w:bodyDiv w:val="1"/>
      <w:marLeft w:val="0"/>
      <w:marRight w:val="0"/>
      <w:marTop w:val="0"/>
      <w:marBottom w:val="0"/>
      <w:divBdr>
        <w:top w:val="none" w:sz="0" w:space="0" w:color="auto"/>
        <w:left w:val="none" w:sz="0" w:space="0" w:color="auto"/>
        <w:bottom w:val="none" w:sz="0" w:space="0" w:color="auto"/>
        <w:right w:val="none" w:sz="0" w:space="0" w:color="auto"/>
      </w:divBdr>
    </w:div>
    <w:div w:id="1457262047">
      <w:bodyDiv w:val="1"/>
      <w:marLeft w:val="0"/>
      <w:marRight w:val="0"/>
      <w:marTop w:val="0"/>
      <w:marBottom w:val="0"/>
      <w:divBdr>
        <w:top w:val="none" w:sz="0" w:space="0" w:color="auto"/>
        <w:left w:val="none" w:sz="0" w:space="0" w:color="auto"/>
        <w:bottom w:val="none" w:sz="0" w:space="0" w:color="auto"/>
        <w:right w:val="none" w:sz="0" w:space="0" w:color="auto"/>
      </w:divBdr>
    </w:div>
    <w:div w:id="1474635028">
      <w:bodyDiv w:val="1"/>
      <w:marLeft w:val="0"/>
      <w:marRight w:val="0"/>
      <w:marTop w:val="0"/>
      <w:marBottom w:val="0"/>
      <w:divBdr>
        <w:top w:val="none" w:sz="0" w:space="0" w:color="auto"/>
        <w:left w:val="none" w:sz="0" w:space="0" w:color="auto"/>
        <w:bottom w:val="none" w:sz="0" w:space="0" w:color="auto"/>
        <w:right w:val="none" w:sz="0" w:space="0" w:color="auto"/>
      </w:divBdr>
    </w:div>
    <w:div w:id="1625648879">
      <w:bodyDiv w:val="1"/>
      <w:marLeft w:val="0"/>
      <w:marRight w:val="0"/>
      <w:marTop w:val="0"/>
      <w:marBottom w:val="0"/>
      <w:divBdr>
        <w:top w:val="none" w:sz="0" w:space="0" w:color="auto"/>
        <w:left w:val="none" w:sz="0" w:space="0" w:color="auto"/>
        <w:bottom w:val="none" w:sz="0" w:space="0" w:color="auto"/>
        <w:right w:val="none" w:sz="0" w:space="0" w:color="auto"/>
      </w:divBdr>
    </w:div>
    <w:div w:id="1628193155">
      <w:bodyDiv w:val="1"/>
      <w:marLeft w:val="0"/>
      <w:marRight w:val="0"/>
      <w:marTop w:val="0"/>
      <w:marBottom w:val="0"/>
      <w:divBdr>
        <w:top w:val="none" w:sz="0" w:space="0" w:color="auto"/>
        <w:left w:val="none" w:sz="0" w:space="0" w:color="auto"/>
        <w:bottom w:val="none" w:sz="0" w:space="0" w:color="auto"/>
        <w:right w:val="none" w:sz="0" w:space="0" w:color="auto"/>
      </w:divBdr>
    </w:div>
    <w:div w:id="1696496886">
      <w:bodyDiv w:val="1"/>
      <w:marLeft w:val="0"/>
      <w:marRight w:val="0"/>
      <w:marTop w:val="0"/>
      <w:marBottom w:val="0"/>
      <w:divBdr>
        <w:top w:val="none" w:sz="0" w:space="0" w:color="auto"/>
        <w:left w:val="none" w:sz="0" w:space="0" w:color="auto"/>
        <w:bottom w:val="none" w:sz="0" w:space="0" w:color="auto"/>
        <w:right w:val="none" w:sz="0" w:space="0" w:color="auto"/>
      </w:divBdr>
    </w:div>
    <w:div w:id="1840778231">
      <w:bodyDiv w:val="1"/>
      <w:marLeft w:val="0"/>
      <w:marRight w:val="0"/>
      <w:marTop w:val="0"/>
      <w:marBottom w:val="0"/>
      <w:divBdr>
        <w:top w:val="none" w:sz="0" w:space="0" w:color="auto"/>
        <w:left w:val="none" w:sz="0" w:space="0" w:color="auto"/>
        <w:bottom w:val="none" w:sz="0" w:space="0" w:color="auto"/>
        <w:right w:val="none" w:sz="0" w:space="0" w:color="auto"/>
      </w:divBdr>
    </w:div>
    <w:div w:id="1840804655">
      <w:bodyDiv w:val="1"/>
      <w:marLeft w:val="0"/>
      <w:marRight w:val="0"/>
      <w:marTop w:val="0"/>
      <w:marBottom w:val="0"/>
      <w:divBdr>
        <w:top w:val="none" w:sz="0" w:space="0" w:color="auto"/>
        <w:left w:val="none" w:sz="0" w:space="0" w:color="auto"/>
        <w:bottom w:val="none" w:sz="0" w:space="0" w:color="auto"/>
        <w:right w:val="none" w:sz="0" w:space="0" w:color="auto"/>
      </w:divBdr>
    </w:div>
    <w:div w:id="2038969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3.xml"/><Relationship Id="rId18" Type="http://schemas.openxmlformats.org/officeDocument/2006/relationships/hyperlink" Target="http://www.environment.alberta.ca/documents/Oil_Sands_Opportunity_Balance.pdf" TargetMode="External"/><Relationship Id="rId26" Type="http://schemas.openxmlformats.org/officeDocument/2006/relationships/hyperlink" Target="http://www.energy.alberta.ca/Electricity/681.asp" TargetMode="External"/><Relationship Id="rId3" Type="http://schemas.openxmlformats.org/officeDocument/2006/relationships/styles" Target="styles.xml"/><Relationship Id="rId21" Type="http://schemas.openxmlformats.org/officeDocument/2006/relationships/hyperlink" Target="http://www.capp.ca/forecast/Pages/default.aspx" TargetMode="External"/><Relationship Id="rId7" Type="http://schemas.openxmlformats.org/officeDocument/2006/relationships/footnotes" Target="footnotes.xml"/><Relationship Id="rId12" Type="http://schemas.openxmlformats.org/officeDocument/2006/relationships/chart" Target="charts/chart2.xml"/><Relationship Id="rId17" Type="http://schemas.openxmlformats.org/officeDocument/2006/relationships/hyperlink" Target="http://en.wikipedia.org/wiki/World_Energy_Council" TargetMode="External"/><Relationship Id="rId25" Type="http://schemas.openxmlformats.org/officeDocument/2006/relationships/hyperlink" Target="http://oilprice.com/Alternative-Energy/Nuclear-Power/Canada-Considering-Nuclear-Reactors-in-Alberta-Tar-Sands-Fields.html"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en.wikipedia.org/wiki/Polycyclic_aromatic_hydrocarbons" TargetMode="External"/><Relationship Id="rId20" Type="http://schemas.openxmlformats.org/officeDocument/2006/relationships/hyperlink" Target="http://www.pnas.org/content/early/2013/01/02/1217675110.full.pdf" TargetMode="External"/><Relationship Id="rId29" Type="http://schemas.openxmlformats.org/officeDocument/2006/relationships/hyperlink" Target="http://www.macleans.ca/economy/economicanalysis/rubin-oil-sands-and-the-bitumen-bubbl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24" Type="http://schemas.openxmlformats.org/officeDocument/2006/relationships/hyperlink" Target="http://www.neb.gc.ca/clf-nsi/rnrgynfmtn/nrgyrprt/lsnd/pprtntsndchllngs20152006/qapprtntsndchllngs20152006-eng.html"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ww.businessweek.com/articles/2013-06-13/amid-u-dot-s-dot-oil-boom-railroads-are-beating-pipelines-in-crude-transport" TargetMode="External"/><Relationship Id="rId23" Type="http://schemas.openxmlformats.org/officeDocument/2006/relationships/hyperlink" Target="http://theenergycollective.com/robertrapier/314966/cost-production-and-energy-return-oil-sands" TargetMode="External"/><Relationship Id="rId28" Type="http://schemas.openxmlformats.org/officeDocument/2006/relationships/hyperlink" Target="http://switchboard.nrdc.org/blogs/aswift/a_deeper_dive_states_environme.html" TargetMode="External"/><Relationship Id="rId10" Type="http://schemas.openxmlformats.org/officeDocument/2006/relationships/image" Target="media/image1.png"/><Relationship Id="rId19" Type="http://schemas.openxmlformats.org/officeDocument/2006/relationships/hyperlink" Target="http://spectrum.ieee.org/energywise/green-tech/solar/report-counts-up-solar-power-land-use-needs" TargetMode="External"/><Relationship Id="rId31"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image" Target="media/image2.png"/><Relationship Id="rId22" Type="http://schemas.openxmlformats.org/officeDocument/2006/relationships/hyperlink" Target="http://www.forbes.com/sites/peterdetwiler/2013/07/16/as-solar-panel-efficiencies-keep-improving-its-time-to-adopt-some-new-metrics/" TargetMode="External"/><Relationship Id="rId27" Type="http://schemas.openxmlformats.org/officeDocument/2006/relationships/hyperlink" Target="http://www.businessweek.com/articles/2013-12-03/why-canadas-oil-sands-look-like-a-shaky-investment" TargetMode="External"/><Relationship Id="rId30" Type="http://schemas.openxmlformats.org/officeDocument/2006/relationships/header" Target="header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Santiago\Desktop\tar_sands_CO2_renewable_energy_v14%20Before%20Messing%20UP.xlsx" TargetMode="Externa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Users\Santiago\Desktop\tar_sands_CO2_renewable_energy_v14%20Before%20Messing%20UP.xlsx" TargetMode="External"/></Relationships>
</file>

<file path=word/charts/_rels/chart3.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file:///C:\Users\Santiago\Desktop\tar_sands_CO2_renewable_energy_v14%20Before%20Messing%20UP.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latin typeface="Arial" panose="020B0604020202020204" pitchFamily="34" charset="0"/>
                <a:cs typeface="Arial" panose="020B0604020202020204" pitchFamily="34" charset="0"/>
              </a:defRPr>
            </a:pPr>
            <a:r>
              <a:rPr lang="en-US">
                <a:latin typeface="Arial" panose="020B0604020202020204" pitchFamily="34" charset="0"/>
                <a:cs typeface="Arial" panose="020B0604020202020204" pitchFamily="34" charset="0"/>
              </a:rPr>
              <a:t>Cumulative Ratio Carbon Saved</a:t>
            </a:r>
            <a:r>
              <a:rPr lang="en-US" baseline="0">
                <a:latin typeface="Arial" panose="020B0604020202020204" pitchFamily="34" charset="0"/>
                <a:cs typeface="Arial" panose="020B0604020202020204" pitchFamily="34" charset="0"/>
              </a:rPr>
              <a:t> vs </a:t>
            </a:r>
            <a:r>
              <a:rPr lang="en-US">
                <a:latin typeface="Arial" panose="020B0604020202020204" pitchFamily="34" charset="0"/>
                <a:cs typeface="Arial" panose="020B0604020202020204" pitchFamily="34" charset="0"/>
              </a:rPr>
              <a:t>Carbon Burned</a:t>
            </a:r>
          </a:p>
        </c:rich>
      </c:tx>
      <c:overlay val="0"/>
    </c:title>
    <c:autoTitleDeleted val="0"/>
    <c:plotArea>
      <c:layout>
        <c:manualLayout>
          <c:layoutTarget val="inner"/>
          <c:xMode val="edge"/>
          <c:yMode val="edge"/>
          <c:x val="0.16434631113051901"/>
          <c:y val="0.15258464685333401"/>
          <c:w val="0.71744301459717896"/>
          <c:h val="0.65764436659984105"/>
        </c:manualLayout>
      </c:layout>
      <c:lineChart>
        <c:grouping val="standard"/>
        <c:varyColors val="0"/>
        <c:ser>
          <c:idx val="2"/>
          <c:order val="0"/>
          <c:tx>
            <c:strRef>
              <c:f>'Dev Plan (Wind)'!$D$20</c:f>
              <c:strCache>
                <c:ptCount val="1"/>
                <c:pt idx="0">
                  <c:v>Cumulative ratio carbon saved/carbon burned</c:v>
                </c:pt>
              </c:strCache>
            </c:strRef>
          </c:tx>
          <c:marker>
            <c:symbol val="none"/>
          </c:marker>
          <c:dPt>
            <c:idx val="47"/>
            <c:bubble3D val="0"/>
            <c:spPr>
              <a:ln w="44450"/>
            </c:spPr>
          </c:dPt>
          <c:cat>
            <c:numRef>
              <c:f>'Dev Plan (Wind)'!$B$21:$B$74</c:f>
              <c:numCache>
                <c:formatCode>General</c:formatCode>
                <c:ptCount val="5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numCache>
            </c:numRef>
          </c:cat>
          <c:val>
            <c:numRef>
              <c:f>'Dev Plan (Wind)'!$D$21:$D$74</c:f>
              <c:numCache>
                <c:formatCode>0%</c:formatCode>
                <c:ptCount val="54"/>
                <c:pt idx="0">
                  <c:v>0</c:v>
                </c:pt>
                <c:pt idx="1">
                  <c:v>1.2707035291178E-2</c:v>
                </c:pt>
                <c:pt idx="2">
                  <c:v>2.57866392690956E-2</c:v>
                </c:pt>
                <c:pt idx="3">
                  <c:v>3.9261715746462297E-2</c:v>
                </c:pt>
                <c:pt idx="4">
                  <c:v>5.31441747058869E-2</c:v>
                </c:pt>
                <c:pt idx="5">
                  <c:v>6.7444093824961596E-2</c:v>
                </c:pt>
                <c:pt idx="6">
                  <c:v>8.2181497579940893E-2</c:v>
                </c:pt>
                <c:pt idx="7">
                  <c:v>9.7366398208952099E-2</c:v>
                </c:pt>
                <c:pt idx="8">
                  <c:v>0.113016573433289</c:v>
                </c:pt>
                <c:pt idx="9">
                  <c:v>0.12915001910579399</c:v>
                </c:pt>
                <c:pt idx="10">
                  <c:v>0.145781518596489</c:v>
                </c:pt>
                <c:pt idx="11">
                  <c:v>0.16292703516877699</c:v>
                </c:pt>
                <c:pt idx="12">
                  <c:v>0.18060607710509199</c:v>
                </c:pt>
                <c:pt idx="13">
                  <c:v>0.19883519647148301</c:v>
                </c:pt>
                <c:pt idx="14">
                  <c:v>0.21763386066978399</c:v>
                </c:pt>
                <c:pt idx="15">
                  <c:v>0.237021251013914</c:v>
                </c:pt>
                <c:pt idx="16">
                  <c:v>0.25701850252634101</c:v>
                </c:pt>
                <c:pt idx="17">
                  <c:v>0.27764816124126102</c:v>
                </c:pt>
                <c:pt idx="18">
                  <c:v>0.298931884143603</c:v>
                </c:pt>
                <c:pt idx="19">
                  <c:v>0.32089249373635798</c:v>
                </c:pt>
                <c:pt idx="20">
                  <c:v>0.34355195548388601</c:v>
                </c:pt>
                <c:pt idx="21">
                  <c:v>0.36577971903061701</c:v>
                </c:pt>
                <c:pt idx="22">
                  <c:v>0.38765360250511099</c:v>
                </c:pt>
                <c:pt idx="23">
                  <c:v>0.40923616396656698</c:v>
                </c:pt>
                <c:pt idx="24">
                  <c:v>0.43057848634069601</c:v>
                </c:pt>
                <c:pt idx="25">
                  <c:v>0.45172379364156101</c:v>
                </c:pt>
                <c:pt idx="26">
                  <c:v>0.47270483453666301</c:v>
                </c:pt>
                <c:pt idx="27">
                  <c:v>0.49354967931242899</c:v>
                </c:pt>
                <c:pt idx="28">
                  <c:v>0.51427999917437595</c:v>
                </c:pt>
                <c:pt idx="29">
                  <c:v>0.53491213276059801</c:v>
                </c:pt>
                <c:pt idx="30">
                  <c:v>0.55546031049782096</c:v>
                </c:pt>
                <c:pt idx="31">
                  <c:v>0.57593354843752398</c:v>
                </c:pt>
                <c:pt idx="32">
                  <c:v>0.59633754880068301</c:v>
                </c:pt>
                <c:pt idx="33">
                  <c:v>0.61667518730578896</c:v>
                </c:pt>
                <c:pt idx="34">
                  <c:v>0.63694586992347302</c:v>
                </c:pt>
                <c:pt idx="35">
                  <c:v>0.65714703273316799</c:v>
                </c:pt>
                <c:pt idx="36">
                  <c:v>0.67727341768947702</c:v>
                </c:pt>
                <c:pt idx="37">
                  <c:v>0.69731646274121895</c:v>
                </c:pt>
                <c:pt idx="38">
                  <c:v>0.71726660470911097</c:v>
                </c:pt>
                <c:pt idx="39">
                  <c:v>0.73711157212176803</c:v>
                </c:pt>
                <c:pt idx="40">
                  <c:v>0.75683760930254596</c:v>
                </c:pt>
                <c:pt idx="41">
                  <c:v>0.77642703548205505</c:v>
                </c:pt>
                <c:pt idx="42">
                  <c:v>0.79588767719060005</c:v>
                </c:pt>
                <c:pt idx="43">
                  <c:v>0.81522498372389895</c:v>
                </c:pt>
                <c:pt idx="44">
                  <c:v>0.83444391999582601</c:v>
                </c:pt>
                <c:pt idx="45">
                  <c:v>0.85354822253426099</c:v>
                </c:pt>
                <c:pt idx="46">
                  <c:v>0.87254130986471001</c:v>
                </c:pt>
                <c:pt idx="47">
                  <c:v>0.89142555217513098</c:v>
                </c:pt>
                <c:pt idx="48">
                  <c:v>0.91020312616874999</c:v>
                </c:pt>
                <c:pt idx="49">
                  <c:v>0.92887456856852002</c:v>
                </c:pt>
                <c:pt idx="50">
                  <c:v>0.94744037400147996</c:v>
                </c:pt>
                <c:pt idx="51">
                  <c:v>0.96590099904643001</c:v>
                </c:pt>
                <c:pt idx="52">
                  <c:v>0.98425617438754198</c:v>
                </c:pt>
                <c:pt idx="53">
                  <c:v>1.0025063292897951</c:v>
                </c:pt>
              </c:numCache>
            </c:numRef>
          </c:val>
          <c:smooth val="0"/>
        </c:ser>
        <c:dLbls>
          <c:showLegendKey val="0"/>
          <c:showVal val="0"/>
          <c:showCatName val="0"/>
          <c:showSerName val="0"/>
          <c:showPercent val="0"/>
          <c:showBubbleSize val="0"/>
        </c:dLbls>
        <c:hiLowLines/>
        <c:marker val="1"/>
        <c:smooth val="0"/>
        <c:axId val="83038592"/>
        <c:axId val="83040512"/>
      </c:lineChart>
      <c:catAx>
        <c:axId val="83038592"/>
        <c:scaling>
          <c:orientation val="minMax"/>
        </c:scaling>
        <c:delete val="0"/>
        <c:axPos val="b"/>
        <c:title>
          <c:tx>
            <c:rich>
              <a:bodyPr/>
              <a:lstStyle/>
              <a:p>
                <a:pPr>
                  <a:defRPr sz="1100">
                    <a:latin typeface="Arial" panose="020B0604020202020204" pitchFamily="34" charset="0"/>
                    <a:cs typeface="Arial" panose="020B0604020202020204" pitchFamily="34" charset="0"/>
                  </a:defRPr>
                </a:pPr>
                <a:r>
                  <a:rPr lang="en-US" sz="1100">
                    <a:latin typeface="Arial" panose="020B0604020202020204" pitchFamily="34" charset="0"/>
                    <a:cs typeface="Arial" panose="020B0604020202020204" pitchFamily="34" charset="0"/>
                  </a:rPr>
                  <a:t>Year</a:t>
                </a:r>
              </a:p>
            </c:rich>
          </c:tx>
          <c:layout>
            <c:manualLayout>
              <c:xMode val="edge"/>
              <c:yMode val="edge"/>
              <c:x val="0.47958546587926498"/>
              <c:y val="0.90498420748253905"/>
            </c:manualLayout>
          </c:layout>
          <c:overlay val="0"/>
        </c:title>
        <c:numFmt formatCode="General" sourceLinked="0"/>
        <c:majorTickMark val="in"/>
        <c:minorTickMark val="none"/>
        <c:tickLblPos val="nextTo"/>
        <c:crossAx val="83040512"/>
        <c:crosses val="autoZero"/>
        <c:auto val="0"/>
        <c:lblAlgn val="ctr"/>
        <c:lblOffset val="100"/>
        <c:tickLblSkip val="5"/>
        <c:tickMarkSkip val="5"/>
        <c:noMultiLvlLbl val="0"/>
      </c:catAx>
      <c:valAx>
        <c:axId val="83040512"/>
        <c:scaling>
          <c:orientation val="minMax"/>
        </c:scaling>
        <c:delete val="0"/>
        <c:axPos val="l"/>
        <c:majorGridlines/>
        <c:title>
          <c:tx>
            <c:rich>
              <a:bodyPr/>
              <a:lstStyle/>
              <a:p>
                <a:pPr>
                  <a:defRPr b="1"/>
                </a:pPr>
                <a:r>
                  <a:rPr lang="en-US" sz="1000" b="1">
                    <a:latin typeface="Arial" panose="020B0604020202020204" pitchFamily="34" charset="0"/>
                    <a:cs typeface="Arial" panose="020B0604020202020204" pitchFamily="34" charset="0"/>
                  </a:rPr>
                  <a:t>CO</a:t>
                </a:r>
                <a:r>
                  <a:rPr lang="en-US" sz="700" b="1">
                    <a:latin typeface="Arial" panose="020B0604020202020204" pitchFamily="34" charset="0"/>
                    <a:cs typeface="Arial" panose="020B0604020202020204" pitchFamily="34" charset="0"/>
                  </a:rPr>
                  <a:t>2</a:t>
                </a:r>
                <a:r>
                  <a:rPr lang="en-US" sz="1000" b="1" baseline="0">
                    <a:latin typeface="Arial" panose="020B0604020202020204" pitchFamily="34" charset="0"/>
                    <a:cs typeface="Arial" panose="020B0604020202020204" pitchFamily="34" charset="0"/>
                  </a:rPr>
                  <a:t> saved by wind energy/tar sands CO</a:t>
                </a:r>
                <a:r>
                  <a:rPr lang="en-US" sz="800" b="1" baseline="0">
                    <a:latin typeface="Arial" panose="020B0604020202020204" pitchFamily="34" charset="0"/>
                    <a:cs typeface="Arial" panose="020B0604020202020204" pitchFamily="34" charset="0"/>
                  </a:rPr>
                  <a:t>2</a:t>
                </a:r>
                <a:endParaRPr lang="en-US" sz="1000" b="1">
                  <a:latin typeface="Arial" panose="020B0604020202020204" pitchFamily="34" charset="0"/>
                  <a:cs typeface="Arial" panose="020B0604020202020204" pitchFamily="34" charset="0"/>
                </a:endParaRPr>
              </a:p>
            </c:rich>
          </c:tx>
          <c:layout>
            <c:manualLayout>
              <c:xMode val="edge"/>
              <c:yMode val="edge"/>
              <c:x val="4.0497603716801903E-2"/>
              <c:y val="0.109066536174504"/>
            </c:manualLayout>
          </c:layout>
          <c:overlay val="0"/>
        </c:title>
        <c:numFmt formatCode="0%" sourceLinked="1"/>
        <c:majorTickMark val="out"/>
        <c:minorTickMark val="none"/>
        <c:tickLblPos val="nextTo"/>
        <c:crossAx val="83038592"/>
        <c:crosses val="autoZero"/>
        <c:crossBetween val="between"/>
      </c:valAx>
    </c:plotArea>
    <c:plotVisOnly val="1"/>
    <c:dispBlanksAs val="gap"/>
    <c:showDLblsOverMax val="0"/>
  </c:chart>
  <c:spPr>
    <a:ln w="73025">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marL="0" marR="0" indent="0" algn="ctr"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800" b="1" i="0" baseline="0">
                <a:effectLst/>
              </a:rPr>
              <a:t>Cumulative Ratio Carbon Saved vs Carbon Burned Using $0.05/kWh Reinvestment Policy</a:t>
            </a:r>
            <a:endParaRPr lang="en-CA">
              <a:effectLst/>
            </a:endParaRPr>
          </a:p>
        </c:rich>
      </c:tx>
      <c:layout>
        <c:manualLayout>
          <c:xMode val="edge"/>
          <c:yMode val="edge"/>
          <c:x val="0.16057692307692301"/>
          <c:y val="0"/>
        </c:manualLayout>
      </c:layout>
      <c:overlay val="1"/>
    </c:title>
    <c:autoTitleDeleted val="0"/>
    <c:plotArea>
      <c:layout>
        <c:manualLayout>
          <c:layoutTarget val="inner"/>
          <c:xMode val="edge"/>
          <c:yMode val="edge"/>
          <c:x val="0.187341734053901"/>
          <c:y val="0.19927106883916701"/>
          <c:w val="0.60466335802262305"/>
          <c:h val="0.64839972973675297"/>
        </c:manualLayout>
      </c:layout>
      <c:scatterChart>
        <c:scatterStyle val="smoothMarker"/>
        <c:varyColors val="0"/>
        <c:ser>
          <c:idx val="0"/>
          <c:order val="0"/>
          <c:tx>
            <c:v>$10/bbl</c:v>
          </c:tx>
          <c:marker>
            <c:symbol val="none"/>
          </c:marker>
          <c:xVal>
            <c:numRef>
              <c:f>'Wind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Graphs'!$C$5:$C$64</c:f>
              <c:numCache>
                <c:formatCode>0%</c:formatCode>
                <c:ptCount val="60"/>
                <c:pt idx="0">
                  <c:v>0</c:v>
                </c:pt>
                <c:pt idx="1">
                  <c:v>6.3535176455889802E-3</c:v>
                </c:pt>
                <c:pt idx="2">
                  <c:v>1.28933196345478E-2</c:v>
                </c:pt>
                <c:pt idx="3">
                  <c:v>1.9626277110689198E-2</c:v>
                </c:pt>
                <c:pt idx="4">
                  <c:v>2.6561093522842898E-2</c:v>
                </c:pt>
                <c:pt idx="5">
                  <c:v>3.3706777704007901E-2</c:v>
                </c:pt>
                <c:pt idx="6">
                  <c:v>4.1072425739802902E-2</c:v>
                </c:pt>
                <c:pt idx="7">
                  <c:v>4.8662585673037599E-2</c:v>
                </c:pt>
                <c:pt idx="8">
                  <c:v>5.6483855983087597E-2</c:v>
                </c:pt>
                <c:pt idx="9">
                  <c:v>6.4543860367612005E-2</c:v>
                </c:pt>
                <c:pt idx="10">
                  <c:v>7.2854113197909201E-2</c:v>
                </c:pt>
                <c:pt idx="11">
                  <c:v>8.1422290721511498E-2</c:v>
                </c:pt>
                <c:pt idx="12">
                  <c:v>9.0256526194428699E-2</c:v>
                </c:pt>
                <c:pt idx="13">
                  <c:v>9.9365246663834297E-2</c:v>
                </c:pt>
                <c:pt idx="14">
                  <c:v>0.108759518111034</c:v>
                </c:pt>
                <c:pt idx="15">
                  <c:v>0.118447640022006</c:v>
                </c:pt>
                <c:pt idx="16">
                  <c:v>0.12844027036842201</c:v>
                </c:pt>
                <c:pt idx="17">
                  <c:v>0.138747734578266</c:v>
                </c:pt>
                <c:pt idx="18">
                  <c:v>0.14938204178945499</c:v>
                </c:pt>
                <c:pt idx="19">
                  <c:v>0.16035463161734101</c:v>
                </c:pt>
                <c:pt idx="20">
                  <c:v>0.17167650975531901</c:v>
                </c:pt>
                <c:pt idx="21">
                  <c:v>0.18336001232528901</c:v>
                </c:pt>
                <c:pt idx="22">
                  <c:v>0.19541851665406501</c:v>
                </c:pt>
                <c:pt idx="23">
                  <c:v>0.20786469743484101</c:v>
                </c:pt>
                <c:pt idx="24">
                  <c:v>0.220712133097928</c:v>
                </c:pt>
                <c:pt idx="25">
                  <c:v>0.23397513201515099</c:v>
                </c:pt>
                <c:pt idx="26">
                  <c:v>0.24766859732549701</c:v>
                </c:pt>
                <c:pt idx="27">
                  <c:v>0.26180792072669501</c:v>
                </c:pt>
                <c:pt idx="28">
                  <c:v>0.276408898240946</c:v>
                </c:pt>
                <c:pt idx="29">
                  <c:v>0.29148766282751498</c:v>
                </c:pt>
                <c:pt idx="30">
                  <c:v>0.30706063003804102</c:v>
                </c:pt>
                <c:pt idx="31">
                  <c:v>0.32314559905211399</c:v>
                </c:pt>
                <c:pt idx="32">
                  <c:v>0.33976043254878802</c:v>
                </c:pt>
                <c:pt idx="33">
                  <c:v>0.35692412519490502</c:v>
                </c:pt>
                <c:pt idx="34">
                  <c:v>0.37465664193255599</c:v>
                </c:pt>
                <c:pt idx="35">
                  <c:v>0.39297878321862301</c:v>
                </c:pt>
                <c:pt idx="36">
                  <c:v>0.411911081682239</c:v>
                </c:pt>
                <c:pt idx="37">
                  <c:v>0.43147576610739902</c:v>
                </c:pt>
                <c:pt idx="38">
                  <c:v>0.451695604333611</c:v>
                </c:pt>
                <c:pt idx="39">
                  <c:v>0.47259383587395798</c:v>
                </c:pt>
                <c:pt idx="40">
                  <c:v>0.494195008201255</c:v>
                </c:pt>
                <c:pt idx="41">
                  <c:v>0.51652482103855701</c:v>
                </c:pt>
                <c:pt idx="42">
                  <c:v>0.53960999237657303</c:v>
                </c:pt>
                <c:pt idx="43">
                  <c:v>0.56347730989551303</c:v>
                </c:pt>
                <c:pt idx="44">
                  <c:v>0.58815525193738905</c:v>
                </c:pt>
                <c:pt idx="45">
                  <c:v>0.61367380373841696</c:v>
                </c:pt>
                <c:pt idx="46">
                  <c:v>0.64006351741686995</c:v>
                </c:pt>
                <c:pt idx="47">
                  <c:v>0.66735621638327902</c:v>
                </c:pt>
                <c:pt idx="48">
                  <c:v>0.69558486561674004</c:v>
                </c:pt>
                <c:pt idx="49">
                  <c:v>0.72478345750805395</c:v>
                </c:pt>
                <c:pt idx="50">
                  <c:v>0.75498762968407795</c:v>
                </c:pt>
                <c:pt idx="51">
                  <c:v>0.78623450681194695</c:v>
                </c:pt>
                <c:pt idx="52">
                  <c:v>0.81856256031226005</c:v>
                </c:pt>
                <c:pt idx="53">
                  <c:v>0.85201148365968304</c:v>
                </c:pt>
                <c:pt idx="54">
                  <c:v>0.88662208128712205</c:v>
                </c:pt>
                <c:pt idx="55">
                  <c:v>0.92243747818232702</c:v>
                </c:pt>
                <c:pt idx="56">
                  <c:v>0.95950227341640304</c:v>
                </c:pt>
                <c:pt idx="57">
                  <c:v>0.99786241306765899</c:v>
                </c:pt>
                <c:pt idx="58">
                  <c:v>1.0375663183091479</c:v>
                </c:pt>
                <c:pt idx="59">
                  <c:v>1.0786634576140941</c:v>
                </c:pt>
              </c:numCache>
            </c:numRef>
          </c:yVal>
          <c:smooth val="1"/>
        </c:ser>
        <c:ser>
          <c:idx val="1"/>
          <c:order val="1"/>
          <c:tx>
            <c:v>$15/bbl</c:v>
          </c:tx>
          <c:marker>
            <c:symbol val="none"/>
          </c:marker>
          <c:xVal>
            <c:numRef>
              <c:f>'Wind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Graphs'!$D$5:$D$64</c:f>
              <c:numCache>
                <c:formatCode>0%</c:formatCode>
                <c:ptCount val="60"/>
                <c:pt idx="0">
                  <c:v>0</c:v>
                </c:pt>
                <c:pt idx="1">
                  <c:v>9.5302764683834699E-3</c:v>
                </c:pt>
                <c:pt idx="2">
                  <c:v>1.9339979451821698E-2</c:v>
                </c:pt>
                <c:pt idx="3">
                  <c:v>2.9439415666033902E-2</c:v>
                </c:pt>
                <c:pt idx="4">
                  <c:v>3.9845304894297898E-2</c:v>
                </c:pt>
                <c:pt idx="5">
                  <c:v>5.0569328081095502E-2</c:v>
                </c:pt>
                <c:pt idx="6">
                  <c:v>6.1621726502681197E-2</c:v>
                </c:pt>
                <c:pt idx="7">
                  <c:v>7.3012201559723905E-2</c:v>
                </c:pt>
                <c:pt idx="8">
                  <c:v>8.4750214708188096E-2</c:v>
                </c:pt>
                <c:pt idx="9">
                  <c:v>9.6848772041719502E-2</c:v>
                </c:pt>
                <c:pt idx="10">
                  <c:v>0.109319481629032</c:v>
                </c:pt>
                <c:pt idx="11">
                  <c:v>0.122176189865992</c:v>
                </c:pt>
                <c:pt idx="12">
                  <c:v>0.135431301649761</c:v>
                </c:pt>
                <c:pt idx="13">
                  <c:v>0.14909891277836099</c:v>
                </c:pt>
                <c:pt idx="14">
                  <c:v>0.16319424631705301</c:v>
                </c:pt>
                <c:pt idx="15">
                  <c:v>0.17773100994605401</c:v>
                </c:pt>
                <c:pt idx="16">
                  <c:v>0.19272615296793999</c:v>
                </c:pt>
                <c:pt idx="17">
                  <c:v>0.20819489406806899</c:v>
                </c:pt>
                <c:pt idx="18">
                  <c:v>0.22415310548228301</c:v>
                </c:pt>
                <c:pt idx="19">
                  <c:v>0.240618981914308</c:v>
                </c:pt>
                <c:pt idx="20">
                  <c:v>0.257608997462412</c:v>
                </c:pt>
                <c:pt idx="21">
                  <c:v>0.275141628129771</c:v>
                </c:pt>
                <c:pt idx="22">
                  <c:v>0.29323691662774698</c:v>
                </c:pt>
                <c:pt idx="23">
                  <c:v>0.31191461905750401</c:v>
                </c:pt>
                <c:pt idx="24">
                  <c:v>0.33119426223204501</c:v>
                </c:pt>
                <c:pt idx="25">
                  <c:v>0.35109800670088598</c:v>
                </c:pt>
                <c:pt idx="26">
                  <c:v>0.37164744449512199</c:v>
                </c:pt>
                <c:pt idx="27">
                  <c:v>0.392865009437871</c:v>
                </c:pt>
                <c:pt idx="28">
                  <c:v>0.41477509566634602</c:v>
                </c:pt>
                <c:pt idx="29">
                  <c:v>0.437401287839492</c:v>
                </c:pt>
                <c:pt idx="30">
                  <c:v>0.46076885596352601</c:v>
                </c:pt>
                <c:pt idx="31">
                  <c:v>0.48490449205643399</c:v>
                </c:pt>
                <c:pt idx="32">
                  <c:v>0.50983609469163504</c:v>
                </c:pt>
                <c:pt idx="33">
                  <c:v>0.53559151373688296</c:v>
                </c:pt>
                <c:pt idx="34">
                  <c:v>0.56220065137509101</c:v>
                </c:pt>
                <c:pt idx="35">
                  <c:v>0.589694159113334</c:v>
                </c:pt>
                <c:pt idx="36">
                  <c:v>0.61810333652282001</c:v>
                </c:pt>
                <c:pt idx="37">
                  <c:v>0.64746197470942102</c:v>
                </c:pt>
                <c:pt idx="38">
                  <c:v>0.67780415759895496</c:v>
                </c:pt>
                <c:pt idx="39">
                  <c:v>0.709165141487196</c:v>
                </c:pt>
                <c:pt idx="40">
                  <c:v>0.74158121206793803</c:v>
                </c:pt>
                <c:pt idx="41">
                  <c:v>0.77509043441179903</c:v>
                </c:pt>
                <c:pt idx="42">
                  <c:v>0.80973244606194705</c:v>
                </c:pt>
                <c:pt idx="43">
                  <c:v>0.84554911120995202</c:v>
                </c:pt>
                <c:pt idx="44">
                  <c:v>0.88258264457483704</c:v>
                </c:pt>
                <c:pt idx="45">
                  <c:v>0.92087716661097696</c:v>
                </c:pt>
                <c:pt idx="46">
                  <c:v>0.96047928047455999</c:v>
                </c:pt>
                <c:pt idx="47">
                  <c:v>1.001436286487968</c:v>
                </c:pt>
                <c:pt idx="48">
                  <c:v>1.043797606759564</c:v>
                </c:pt>
                <c:pt idx="49">
                  <c:v>1.0876145730050979</c:v>
                </c:pt>
                <c:pt idx="50">
                  <c:v>1.132940957882278</c:v>
                </c:pt>
                <c:pt idx="51">
                  <c:v>1.1798320355521199</c:v>
                </c:pt>
                <c:pt idx="52">
                  <c:v>1.2283451314635401</c:v>
                </c:pt>
                <c:pt idx="53">
                  <c:v>1.278540111050787</c:v>
                </c:pt>
                <c:pt idx="54">
                  <c:v>1.330478482532943</c:v>
                </c:pt>
                <c:pt idx="55">
                  <c:v>1.3842245590260089</c:v>
                </c:pt>
                <c:pt idx="56">
                  <c:v>1.4398452124993131</c:v>
                </c:pt>
                <c:pt idx="57">
                  <c:v>1.497410285014023</c:v>
                </c:pt>
                <c:pt idx="58">
                  <c:v>1.5569917159001041</c:v>
                </c:pt>
                <c:pt idx="59">
                  <c:v>1.618663977752256</c:v>
                </c:pt>
              </c:numCache>
            </c:numRef>
          </c:yVal>
          <c:smooth val="1"/>
        </c:ser>
        <c:ser>
          <c:idx val="2"/>
          <c:order val="2"/>
          <c:tx>
            <c:v>$20/bbl</c:v>
          </c:tx>
          <c:marker>
            <c:symbol val="none"/>
          </c:marker>
          <c:xVal>
            <c:numRef>
              <c:f>'Wind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Graphs'!$E$5:$E$64</c:f>
              <c:numCache>
                <c:formatCode>0%</c:formatCode>
                <c:ptCount val="60"/>
                <c:pt idx="0">
                  <c:v>0</c:v>
                </c:pt>
                <c:pt idx="1">
                  <c:v>1.2707035291178E-2</c:v>
                </c:pt>
                <c:pt idx="2">
                  <c:v>2.57866392690956E-2</c:v>
                </c:pt>
                <c:pt idx="3">
                  <c:v>3.9261715746462297E-2</c:v>
                </c:pt>
                <c:pt idx="4">
                  <c:v>5.31441747058869E-2</c:v>
                </c:pt>
                <c:pt idx="5">
                  <c:v>6.7444093824961596E-2</c:v>
                </c:pt>
                <c:pt idx="6">
                  <c:v>8.2181497579940893E-2</c:v>
                </c:pt>
                <c:pt idx="7">
                  <c:v>9.7366398208952099E-2</c:v>
                </c:pt>
                <c:pt idx="8">
                  <c:v>0.113016573433289</c:v>
                </c:pt>
                <c:pt idx="9">
                  <c:v>0.12915001910579399</c:v>
                </c:pt>
                <c:pt idx="10">
                  <c:v>0.145781518596489</c:v>
                </c:pt>
                <c:pt idx="11">
                  <c:v>0.16292703516877699</c:v>
                </c:pt>
                <c:pt idx="12">
                  <c:v>0.18060607710509199</c:v>
                </c:pt>
                <c:pt idx="13">
                  <c:v>0.19883519647148301</c:v>
                </c:pt>
                <c:pt idx="14">
                  <c:v>0.21763386066978399</c:v>
                </c:pt>
                <c:pt idx="15">
                  <c:v>0.237021251013914</c:v>
                </c:pt>
                <c:pt idx="16">
                  <c:v>0.25701850252634101</c:v>
                </c:pt>
                <c:pt idx="17">
                  <c:v>0.27764816124126102</c:v>
                </c:pt>
                <c:pt idx="18">
                  <c:v>0.298931884143602</c:v>
                </c:pt>
                <c:pt idx="19">
                  <c:v>0.32089249373635798</c:v>
                </c:pt>
                <c:pt idx="20">
                  <c:v>0.34355195548388601</c:v>
                </c:pt>
                <c:pt idx="21">
                  <c:v>0.36693490405708701</c:v>
                </c:pt>
                <c:pt idx="22">
                  <c:v>0.39106806307111103</c:v>
                </c:pt>
                <c:pt idx="23">
                  <c:v>0.41597675604694501</c:v>
                </c:pt>
                <c:pt idx="24">
                  <c:v>0.44168811811826902</c:v>
                </c:pt>
                <c:pt idx="25">
                  <c:v>0.46823074764440398</c:v>
                </c:pt>
                <c:pt idx="26">
                  <c:v>0.49563443524259998</c:v>
                </c:pt>
                <c:pt idx="27">
                  <c:v>0.52392995088483296</c:v>
                </c:pt>
                <c:pt idx="28">
                  <c:v>0.55314887504354004</c:v>
                </c:pt>
                <c:pt idx="29">
                  <c:v>0.58332346360821297</c:v>
                </c:pt>
                <c:pt idx="30">
                  <c:v>0.61448772107943195</c:v>
                </c:pt>
                <c:pt idx="31">
                  <c:v>0.64667712734838101</c:v>
                </c:pt>
                <c:pt idx="32">
                  <c:v>0.67992730366492804</c:v>
                </c:pt>
                <c:pt idx="33">
                  <c:v>0.71427614750254598</c:v>
                </c:pt>
                <c:pt idx="34">
                  <c:v>0.74976350738351305</c:v>
                </c:pt>
                <c:pt idx="35">
                  <c:v>0.78642989395267604</c:v>
                </c:pt>
                <c:pt idx="36">
                  <c:v>0.82431837137171704</c:v>
                </c:pt>
                <c:pt idx="37">
                  <c:v>0.86347229258797997</c:v>
                </c:pt>
                <c:pt idx="38">
                  <c:v>0.90393714159785399</c:v>
                </c:pt>
                <c:pt idx="39">
                  <c:v>0.94576026706565197</c:v>
                </c:pt>
                <c:pt idx="40">
                  <c:v>0.98899065492507598</c:v>
                </c:pt>
                <c:pt idx="41">
                  <c:v>1.0336796059923981</c:v>
                </c:pt>
                <c:pt idx="42">
                  <c:v>1.0798796145591749</c:v>
                </c:pt>
                <c:pt idx="43">
                  <c:v>1.127645898501892</c:v>
                </c:pt>
                <c:pt idx="44">
                  <c:v>1.1770352823036261</c:v>
                </c:pt>
                <c:pt idx="45">
                  <c:v>1.2281068190772539</c:v>
                </c:pt>
                <c:pt idx="46">
                  <c:v>1.280921553477173</c:v>
                </c:pt>
                <c:pt idx="47">
                  <c:v>1.335543077707485</c:v>
                </c:pt>
                <c:pt idx="48">
                  <c:v>1.3920372715679421</c:v>
                </c:pt>
                <c:pt idx="49">
                  <c:v>1.450472806616391</c:v>
                </c:pt>
                <c:pt idx="50">
                  <c:v>1.510920872466996</c:v>
                </c:pt>
                <c:pt idx="51">
                  <c:v>1.5734556394021451</c:v>
                </c:pt>
                <c:pt idx="52">
                  <c:v>1.638153285741468</c:v>
                </c:pt>
                <c:pt idx="53">
                  <c:v>1.705093847806934</c:v>
                </c:pt>
                <c:pt idx="54">
                  <c:v>1.7743595366098981</c:v>
                </c:pt>
                <c:pt idx="55">
                  <c:v>1.8460365068663469</c:v>
                </c:pt>
                <c:pt idx="56">
                  <c:v>1.9202138681438621</c:v>
                </c:pt>
                <c:pt idx="57">
                  <c:v>1.996984061962348</c:v>
                </c:pt>
                <c:pt idx="58">
                  <c:v>2.0764432005455342</c:v>
                </c:pt>
                <c:pt idx="59">
                  <c:v>2.1586907609289909</c:v>
                </c:pt>
              </c:numCache>
            </c:numRef>
          </c:yVal>
          <c:smooth val="1"/>
        </c:ser>
        <c:ser>
          <c:idx val="3"/>
          <c:order val="3"/>
          <c:tx>
            <c:v>$25/bbl</c:v>
          </c:tx>
          <c:marker>
            <c:symbol val="none"/>
          </c:marker>
          <c:xVal>
            <c:numRef>
              <c:f>'Wind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Graphs'!$F$5:$F$64</c:f>
              <c:numCache>
                <c:formatCode>0%</c:formatCode>
                <c:ptCount val="60"/>
                <c:pt idx="0">
                  <c:v>0</c:v>
                </c:pt>
                <c:pt idx="1">
                  <c:v>1.5883794113972401E-2</c:v>
                </c:pt>
                <c:pt idx="2">
                  <c:v>3.2233299086369502E-2</c:v>
                </c:pt>
                <c:pt idx="3">
                  <c:v>4.90748543018069E-2</c:v>
                </c:pt>
                <c:pt idx="4">
                  <c:v>6.6428386077341903E-2</c:v>
                </c:pt>
                <c:pt idx="5">
                  <c:v>8.4306644202049294E-2</c:v>
                </c:pt>
                <c:pt idx="6">
                  <c:v>0.10273079834281899</c:v>
                </c:pt>
                <c:pt idx="7">
                  <c:v>0.12171601409563799</c:v>
                </c:pt>
                <c:pt idx="8">
                  <c:v>0.141282932158389</c:v>
                </c:pt>
                <c:pt idx="9">
                  <c:v>0.16145126616986799</c:v>
                </c:pt>
                <c:pt idx="10">
                  <c:v>0.182243555563945</c:v>
                </c:pt>
                <c:pt idx="11">
                  <c:v>0.20367788047156199</c:v>
                </c:pt>
                <c:pt idx="12">
                  <c:v>0.225778033629629</c:v>
                </c:pt>
                <c:pt idx="13">
                  <c:v>0.24856624500741401</c:v>
                </c:pt>
                <c:pt idx="14">
                  <c:v>0.27206614580244798</c:v>
                </c:pt>
                <c:pt idx="15">
                  <c:v>0.29630233055669097</c:v>
                </c:pt>
                <c:pt idx="16">
                  <c:v>0.32130222947289799</c:v>
                </c:pt>
                <c:pt idx="17">
                  <c:v>0.347091248942138</c:v>
                </c:pt>
                <c:pt idx="18">
                  <c:v>0.373697161610062</c:v>
                </c:pt>
                <c:pt idx="19">
                  <c:v>0.40114768250824001</c:v>
                </c:pt>
                <c:pt idx="20">
                  <c:v>0.42947222782420003</c:v>
                </c:pt>
                <c:pt idx="21">
                  <c:v>0.45870152827506899</c:v>
                </c:pt>
                <c:pt idx="22">
                  <c:v>0.48886734334027099</c:v>
                </c:pt>
                <c:pt idx="23">
                  <c:v>0.520003773856898</c:v>
                </c:pt>
                <c:pt idx="24">
                  <c:v>0.55214386206014399</c:v>
                </c:pt>
                <c:pt idx="25">
                  <c:v>0.58532402355679203</c:v>
                </c:pt>
                <c:pt idx="26">
                  <c:v>0.619580708100817</c:v>
                </c:pt>
                <c:pt idx="27">
                  <c:v>0.65495170228497102</c:v>
                </c:pt>
                <c:pt idx="28">
                  <c:v>0.69147589905133999</c:v>
                </c:pt>
                <c:pt idx="29">
                  <c:v>0.72919433483646501</c:v>
                </c:pt>
                <c:pt idx="30">
                  <c:v>0.76814984384643203</c:v>
                </c:pt>
                <c:pt idx="31">
                  <c:v>0.80838677715537599</c:v>
                </c:pt>
                <c:pt idx="32">
                  <c:v>0.84995077287699505</c:v>
                </c:pt>
                <c:pt idx="33">
                  <c:v>0.89288856689402096</c:v>
                </c:pt>
                <c:pt idx="34">
                  <c:v>0.93724993009695101</c:v>
                </c:pt>
                <c:pt idx="35">
                  <c:v>0.98308521096072599</c:v>
                </c:pt>
                <c:pt idx="36">
                  <c:v>1.0304482287982151</c:v>
                </c:pt>
                <c:pt idx="37">
                  <c:v>1.0793929239578239</c:v>
                </c:pt>
                <c:pt idx="38">
                  <c:v>1.1299771008805191</c:v>
                </c:pt>
                <c:pt idx="39">
                  <c:v>1.1822591966307281</c:v>
                </c:pt>
                <c:pt idx="40">
                  <c:v>1.2363008851691111</c:v>
                </c:pt>
                <c:pt idx="41">
                  <c:v>1.2921658194815799</c:v>
                </c:pt>
                <c:pt idx="42">
                  <c:v>1.3499202536949639</c:v>
                </c:pt>
                <c:pt idx="43">
                  <c:v>1.409632747492827</c:v>
                </c:pt>
                <c:pt idx="44">
                  <c:v>1.4713739099424841</c:v>
                </c:pt>
                <c:pt idx="45">
                  <c:v>1.535217770044621</c:v>
                </c:pt>
                <c:pt idx="46">
                  <c:v>1.60124063320632</c:v>
                </c:pt>
                <c:pt idx="47">
                  <c:v>1.669522371036253</c:v>
                </c:pt>
                <c:pt idx="48">
                  <c:v>1.740145309566953</c:v>
                </c:pt>
                <c:pt idx="49">
                  <c:v>1.8131954496564431</c:v>
                </c:pt>
                <c:pt idx="50">
                  <c:v>1.8887613881602441</c:v>
                </c:pt>
                <c:pt idx="51">
                  <c:v>1.9669354777816259</c:v>
                </c:pt>
                <c:pt idx="52">
                  <c:v>2.0478134727463462</c:v>
                </c:pt>
                <c:pt idx="53">
                  <c:v>2.131494892478353</c:v>
                </c:pt>
                <c:pt idx="54">
                  <c:v>2.2180833456017779</c:v>
                </c:pt>
                <c:pt idx="55">
                  <c:v>2.307686164833771</c:v>
                </c:pt>
                <c:pt idx="56">
                  <c:v>2.4004147232237192</c:v>
                </c:pt>
                <c:pt idx="57">
                  <c:v>2.4963847176780569</c:v>
                </c:pt>
                <c:pt idx="58">
                  <c:v>2.5957158025317031</c:v>
                </c:pt>
                <c:pt idx="59">
                  <c:v>2.698532481299035</c:v>
                </c:pt>
              </c:numCache>
            </c:numRef>
          </c:yVal>
          <c:smooth val="1"/>
        </c:ser>
        <c:ser>
          <c:idx val="4"/>
          <c:order val="4"/>
          <c:tx>
            <c:v>$30/bbl</c:v>
          </c:tx>
          <c:marker>
            <c:symbol val="none"/>
          </c:marker>
          <c:xVal>
            <c:numRef>
              <c:f>'Wind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Graphs'!$G$5:$G$64</c:f>
              <c:numCache>
                <c:formatCode>0%</c:formatCode>
                <c:ptCount val="60"/>
                <c:pt idx="0">
                  <c:v>0</c:v>
                </c:pt>
                <c:pt idx="1">
                  <c:v>1.9060552936766902E-2</c:v>
                </c:pt>
                <c:pt idx="2">
                  <c:v>3.8692174270421702E-2</c:v>
                </c:pt>
                <c:pt idx="3">
                  <c:v>5.8906315907318998E-2</c:v>
                </c:pt>
                <c:pt idx="4">
                  <c:v>7.9734585108997905E-2</c:v>
                </c:pt>
                <c:pt idx="5">
                  <c:v>0.101193625312694</c:v>
                </c:pt>
                <c:pt idx="6">
                  <c:v>0.123306274891651</c:v>
                </c:pt>
                <c:pt idx="7">
                  <c:v>0.14609311455757601</c:v>
                </c:pt>
                <c:pt idx="8">
                  <c:v>0.16957779340597201</c:v>
                </c:pt>
                <c:pt idx="9">
                  <c:v>0.193785494724243</c:v>
                </c:pt>
                <c:pt idx="10">
                  <c:v>0.21873890716806901</c:v>
                </c:pt>
                <c:pt idx="11">
                  <c:v>0.24446537187468301</c:v>
                </c:pt>
                <c:pt idx="12">
                  <c:v>0.27098945518529599</c:v>
                </c:pt>
                <c:pt idx="13">
                  <c:v>0.29833917480087102</c:v>
                </c:pt>
                <c:pt idx="14">
                  <c:v>0.32654484932887001</c:v>
                </c:pt>
                <c:pt idx="15">
                  <c:v>0.35563608886869902</c:v>
                </c:pt>
                <c:pt idx="16">
                  <c:v>0.385642003396438</c:v>
                </c:pt>
                <c:pt idx="17">
                  <c:v>0.41659541347690698</c:v>
                </c:pt>
                <c:pt idx="18">
                  <c:v>0.44852801630869898</c:v>
                </c:pt>
                <c:pt idx="19">
                  <c:v>0.48147433117577598</c:v>
                </c:pt>
                <c:pt idx="20">
                  <c:v>0.51547102752237495</c:v>
                </c:pt>
                <c:pt idx="21">
                  <c:v>0.55055477054838797</c:v>
                </c:pt>
                <c:pt idx="22">
                  <c:v>0.58676381544075396</c:v>
                </c:pt>
                <c:pt idx="23">
                  <c:v>0.62413614920531302</c:v>
                </c:pt>
                <c:pt idx="24">
                  <c:v>0.66271394183506405</c:v>
                </c:pt>
                <c:pt idx="25">
                  <c:v>0.70253851349336505</c:v>
                </c:pt>
                <c:pt idx="26">
                  <c:v>0.74365456367871896</c:v>
                </c:pt>
                <c:pt idx="27">
                  <c:v>0.78610825898277104</c:v>
                </c:pt>
                <c:pt idx="28">
                  <c:v>0.829946980143216</c:v>
                </c:pt>
                <c:pt idx="29">
                  <c:v>0.87521911968612498</c:v>
                </c:pt>
                <c:pt idx="30">
                  <c:v>0.92197628299880396</c:v>
                </c:pt>
                <c:pt idx="31">
                  <c:v>0.97027049593896297</c:v>
                </c:pt>
                <c:pt idx="32">
                  <c:v>1.0201574725907381</c:v>
                </c:pt>
                <c:pt idx="33">
                  <c:v>1.071693917225494</c:v>
                </c:pt>
                <c:pt idx="34">
                  <c:v>1.1249384298779499</c:v>
                </c:pt>
                <c:pt idx="35">
                  <c:v>1.1799522609929349</c:v>
                </c:pt>
                <c:pt idx="36">
                  <c:v>1.236798953261866</c:v>
                </c:pt>
                <c:pt idx="37">
                  <c:v>1.295544040011354</c:v>
                </c:pt>
                <c:pt idx="38">
                  <c:v>1.3562566692807601</c:v>
                </c:pt>
                <c:pt idx="39">
                  <c:v>1.4190073196780819</c:v>
                </c:pt>
                <c:pt idx="40">
                  <c:v>1.483869425730143</c:v>
                </c:pt>
                <c:pt idx="41">
                  <c:v>1.5509198985136861</c:v>
                </c:pt>
                <c:pt idx="42">
                  <c:v>1.6202378691704959</c:v>
                </c:pt>
                <c:pt idx="43">
                  <c:v>1.691905269493192</c:v>
                </c:pt>
                <c:pt idx="44">
                  <c:v>1.76600814945738</c:v>
                </c:pt>
                <c:pt idx="45">
                  <c:v>1.8426346362843491</c:v>
                </c:pt>
                <c:pt idx="46">
                  <c:v>1.9218770525702831</c:v>
                </c:pt>
                <c:pt idx="47">
                  <c:v>2.003830715807613</c:v>
                </c:pt>
                <c:pt idx="48">
                  <c:v>2.0885943806629599</c:v>
                </c:pt>
                <c:pt idx="49">
                  <c:v>2.176271361103725</c:v>
                </c:pt>
                <c:pt idx="50">
                  <c:v>2.2669683648568428</c:v>
                </c:pt>
                <c:pt idx="51">
                  <c:v>2.3607958718184321</c:v>
                </c:pt>
                <c:pt idx="52">
                  <c:v>2.4578691610604988</c:v>
                </c:pt>
                <c:pt idx="53">
                  <c:v>2.5583071878313102</c:v>
                </c:pt>
                <c:pt idx="54">
                  <c:v>2.6622342482357451</c:v>
                </c:pt>
                <c:pt idx="55">
                  <c:v>2.7697788479784609</c:v>
                </c:pt>
                <c:pt idx="56">
                  <c:v>2.881074618928825</c:v>
                </c:pt>
                <c:pt idx="57">
                  <c:v>2.996260509039486</c:v>
                </c:pt>
                <c:pt idx="58">
                  <c:v>3.1154803318308422</c:v>
                </c:pt>
                <c:pt idx="59">
                  <c:v>3.238883582463735</c:v>
                </c:pt>
              </c:numCache>
            </c:numRef>
          </c:yVal>
          <c:smooth val="1"/>
        </c:ser>
        <c:dLbls>
          <c:showLegendKey val="0"/>
          <c:showVal val="0"/>
          <c:showCatName val="0"/>
          <c:showSerName val="0"/>
          <c:showPercent val="0"/>
          <c:showBubbleSize val="0"/>
        </c:dLbls>
        <c:axId val="83368576"/>
        <c:axId val="83378944"/>
      </c:scatterChart>
      <c:valAx>
        <c:axId val="83368576"/>
        <c:scaling>
          <c:orientation val="minMax"/>
        </c:scaling>
        <c:delete val="0"/>
        <c:axPos val="b"/>
        <c:title>
          <c:tx>
            <c:rich>
              <a:bodyPr/>
              <a:lstStyle/>
              <a:p>
                <a:pPr>
                  <a:defRPr sz="1100">
                    <a:latin typeface="Arial" panose="020B0604020202020204" pitchFamily="34" charset="0"/>
                    <a:cs typeface="Arial" panose="020B0604020202020204" pitchFamily="34" charset="0"/>
                  </a:defRPr>
                </a:pPr>
                <a:r>
                  <a:rPr lang="en-CA" sz="1100">
                    <a:latin typeface="Arial" panose="020B0604020202020204" pitchFamily="34" charset="0"/>
                    <a:cs typeface="Arial" panose="020B0604020202020204" pitchFamily="34" charset="0"/>
                  </a:rPr>
                  <a:t>Years</a:t>
                </a:r>
              </a:p>
            </c:rich>
          </c:tx>
          <c:layout>
            <c:manualLayout>
              <c:xMode val="edge"/>
              <c:yMode val="edge"/>
              <c:x val="0.41453663969830001"/>
              <c:y val="0.92704929956044702"/>
            </c:manualLayout>
          </c:layout>
          <c:overlay val="0"/>
        </c:title>
        <c:numFmt formatCode="General" sourceLinked="1"/>
        <c:majorTickMark val="out"/>
        <c:minorTickMark val="none"/>
        <c:tickLblPos val="nextTo"/>
        <c:crossAx val="83378944"/>
        <c:crosses val="autoZero"/>
        <c:crossBetween val="midCat"/>
      </c:valAx>
      <c:valAx>
        <c:axId val="83378944"/>
        <c:scaling>
          <c:orientation val="minMax"/>
        </c:scaling>
        <c:delete val="0"/>
        <c:axPos val="l"/>
        <c:majorGridlines/>
        <c:title>
          <c:tx>
            <c:rich>
              <a:bodyPr rot="-5400000" vert="horz"/>
              <a:lstStyle/>
              <a:p>
                <a:pPr marL="0" marR="0" indent="0" algn="ctr" defTabSz="914400" rtl="0" eaLnBrk="1" fontAlgn="auto" latinLnBrk="0" hangingPunct="1">
                  <a:lnSpc>
                    <a:spcPct val="100000"/>
                  </a:lnSpc>
                  <a:spcBef>
                    <a:spcPts val="0"/>
                  </a:spcBef>
                  <a:spcAft>
                    <a:spcPts val="0"/>
                  </a:spcAft>
                  <a:buClrTx/>
                  <a:buSzTx/>
                  <a:buFontTx/>
                  <a:buNone/>
                  <a:tabLst/>
                  <a:defRPr sz="1000" b="1" i="0" u="none" strike="noStrike" kern="1200" baseline="0">
                    <a:solidFill>
                      <a:sysClr val="windowText" lastClr="000000"/>
                    </a:solidFill>
                    <a:latin typeface="+mn-lt"/>
                    <a:ea typeface="+mn-ea"/>
                    <a:cs typeface="+mn-cs"/>
                  </a:defRPr>
                </a:pPr>
                <a:r>
                  <a:rPr lang="en-US" sz="1100" b="1" i="0" baseline="0">
                    <a:effectLst/>
                    <a:latin typeface="Arial" panose="020B0604020202020204" pitchFamily="34" charset="0"/>
                    <a:cs typeface="Arial" panose="020B0604020202020204" pitchFamily="34" charset="0"/>
                  </a:rPr>
                  <a:t>CO</a:t>
                </a:r>
                <a:r>
                  <a:rPr lang="en-US" sz="800" b="1" i="0" baseline="0">
                    <a:effectLst/>
                    <a:latin typeface="Arial" panose="020B0604020202020204" pitchFamily="34" charset="0"/>
                    <a:cs typeface="Arial" panose="020B0604020202020204" pitchFamily="34" charset="0"/>
                  </a:rPr>
                  <a:t>2</a:t>
                </a:r>
                <a:r>
                  <a:rPr lang="en-US" sz="1100" b="1" i="0" baseline="0">
                    <a:effectLst/>
                    <a:latin typeface="Arial" panose="020B0604020202020204" pitchFamily="34" charset="0"/>
                    <a:cs typeface="Arial" panose="020B0604020202020204" pitchFamily="34" charset="0"/>
                  </a:rPr>
                  <a:t> saved by wind energy/oil sands CO</a:t>
                </a:r>
                <a:r>
                  <a:rPr lang="en-US" sz="800" b="1" i="0" baseline="0">
                    <a:effectLst/>
                    <a:latin typeface="Arial" panose="020B0604020202020204" pitchFamily="34" charset="0"/>
                    <a:cs typeface="Arial" panose="020B0604020202020204" pitchFamily="34" charset="0"/>
                  </a:rPr>
                  <a:t>2</a:t>
                </a:r>
                <a:endParaRPr lang="en-CA" sz="800">
                  <a:effectLst/>
                  <a:latin typeface="Arial" panose="020B0604020202020204" pitchFamily="34" charset="0"/>
                  <a:cs typeface="Arial" panose="020B0604020202020204" pitchFamily="34" charset="0"/>
                </a:endParaRPr>
              </a:p>
            </c:rich>
          </c:tx>
          <c:layout>
            <c:manualLayout>
              <c:xMode val="edge"/>
              <c:yMode val="edge"/>
              <c:x val="5.1668060885306698E-2"/>
              <c:y val="0.176039603960396"/>
            </c:manualLayout>
          </c:layout>
          <c:overlay val="0"/>
        </c:title>
        <c:numFmt formatCode="0%" sourceLinked="1"/>
        <c:majorTickMark val="out"/>
        <c:minorTickMark val="none"/>
        <c:tickLblPos val="nextTo"/>
        <c:crossAx val="83368576"/>
        <c:crosses val="autoZero"/>
        <c:crossBetween val="midCat"/>
      </c:valAx>
    </c:plotArea>
    <c:legend>
      <c:legendPos val="r"/>
      <c:layout>
        <c:manualLayout>
          <c:xMode val="edge"/>
          <c:yMode val="edge"/>
          <c:x val="0.82304941970103895"/>
          <c:y val="0.36765240489517098"/>
          <c:w val="0.13827103503204699"/>
          <c:h val="0.298397910657207"/>
        </c:manualLayout>
      </c:layout>
      <c:overlay val="0"/>
    </c:legend>
    <c:plotVisOnly val="1"/>
    <c:dispBlanksAs val="gap"/>
    <c:showDLblsOverMax val="0"/>
  </c:chart>
  <c:externalData r:id="rId1">
    <c:autoUpdate val="0"/>
  </c:externalData>
  <c:userShapes r:id="rId2"/>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a:lstStyle/>
          <a:p>
            <a:pPr>
              <a:defRPr/>
            </a:pPr>
            <a:r>
              <a:rPr lang="en-US" sz="1800" b="1" i="0" baseline="0">
                <a:effectLst/>
              </a:rPr>
              <a:t>Cumulative Ratio Carbon Saved vs Carbon Burned Using $0.07/kWh Reinvestment Policy</a:t>
            </a:r>
            <a:endParaRPr lang="en-CA">
              <a:effectLst/>
            </a:endParaRPr>
          </a:p>
          <a:p>
            <a:pPr>
              <a:defRPr/>
            </a:pPr>
            <a:endParaRPr lang="en-CA"/>
          </a:p>
        </c:rich>
      </c:tx>
      <c:overlay val="1"/>
    </c:title>
    <c:autoTitleDeleted val="0"/>
    <c:plotArea>
      <c:layout>
        <c:manualLayout>
          <c:layoutTarget val="inner"/>
          <c:xMode val="edge"/>
          <c:yMode val="edge"/>
          <c:x val="0.16422416207455201"/>
          <c:y val="0.19950212312644999"/>
          <c:w val="0.59139626082777597"/>
          <c:h val="0.63423060321456404"/>
        </c:manualLayout>
      </c:layout>
      <c:scatterChart>
        <c:scatterStyle val="smoothMarker"/>
        <c:varyColors val="0"/>
        <c:ser>
          <c:idx val="0"/>
          <c:order val="0"/>
          <c:tx>
            <c:v>$10/bbl</c:v>
          </c:tx>
          <c:xVal>
            <c:numRef>
              <c:f>'Wind Graphs'!$I$5:$I$64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Graphs'!$J$5:$J$64</c:f>
              <c:numCache>
                <c:formatCode>0%</c:formatCode>
                <c:ptCount val="60"/>
                <c:pt idx="0">
                  <c:v>0</c:v>
                </c:pt>
                <c:pt idx="1">
                  <c:v>6.3535176455889802E-3</c:v>
                </c:pt>
                <c:pt idx="2">
                  <c:v>1.2966611835217899E-2</c:v>
                </c:pt>
                <c:pt idx="3">
                  <c:v>1.9855315237783298E-2</c:v>
                </c:pt>
                <c:pt idx="4">
                  <c:v>2.7037492827198601E-2</c:v>
                </c:pt>
                <c:pt idx="5">
                  <c:v>3.4525207278157298E-2</c:v>
                </c:pt>
                <c:pt idx="6">
                  <c:v>4.23340986227667E-2</c:v>
                </c:pt>
                <c:pt idx="7">
                  <c:v>5.0481148402164298E-2</c:v>
                </c:pt>
                <c:pt idx="8">
                  <c:v>5.8979862594796997E-2</c:v>
                </c:pt>
                <c:pt idx="9">
                  <c:v>6.7849338617833294E-2</c:v>
                </c:pt>
                <c:pt idx="10">
                  <c:v>7.7105060836774805E-2</c:v>
                </c:pt>
                <c:pt idx="11">
                  <c:v>8.6766513687039498E-2</c:v>
                </c:pt>
                <c:pt idx="12">
                  <c:v>9.6852824254737402E-2</c:v>
                </c:pt>
                <c:pt idx="13">
                  <c:v>0.107385507480019</c:v>
                </c:pt>
                <c:pt idx="14">
                  <c:v>0.118385227132373</c:v>
                </c:pt>
                <c:pt idx="15">
                  <c:v>0.129876642563999</c:v>
                </c:pt>
                <c:pt idx="16">
                  <c:v>0.14188292223250201</c:v>
                </c:pt>
                <c:pt idx="17">
                  <c:v>0.15442819373274</c:v>
                </c:pt>
                <c:pt idx="18">
                  <c:v>0.16753922013441</c:v>
                </c:pt>
                <c:pt idx="19">
                  <c:v>0.18124474111333599</c:v>
                </c:pt>
                <c:pt idx="20">
                  <c:v>0.19557500233096201</c:v>
                </c:pt>
                <c:pt idx="21">
                  <c:v>0.209982154919826</c:v>
                </c:pt>
                <c:pt idx="22">
                  <c:v>0.22450516381347699</c:v>
                </c:pt>
                <c:pt idx="23">
                  <c:v>0.23917688152008101</c:v>
                </c:pt>
                <c:pt idx="24">
                  <c:v>0.25402636999051398</c:v>
                </c:pt>
                <c:pt idx="25">
                  <c:v>0.26907822010628402</c:v>
                </c:pt>
                <c:pt idx="26">
                  <c:v>0.28435337965534302</c:v>
                </c:pt>
                <c:pt idx="27">
                  <c:v>0.29986980388450901</c:v>
                </c:pt>
                <c:pt idx="28">
                  <c:v>0.31564423511346001</c:v>
                </c:pt>
                <c:pt idx="29">
                  <c:v>0.33168996181590998</c:v>
                </c:pt>
                <c:pt idx="30">
                  <c:v>0.34801973995607099</c:v>
                </c:pt>
                <c:pt idx="31">
                  <c:v>0.36464473100262601</c:v>
                </c:pt>
                <c:pt idx="32">
                  <c:v>0.381573633031078</c:v>
                </c:pt>
                <c:pt idx="33">
                  <c:v>0.39881412081392698</c:v>
                </c:pt>
                <c:pt idx="34">
                  <c:v>0.41637194497537899</c:v>
                </c:pt>
                <c:pt idx="35">
                  <c:v>0.43425018128693199</c:v>
                </c:pt>
                <c:pt idx="36">
                  <c:v>0.452452563439389</c:v>
                </c:pt>
                <c:pt idx="37">
                  <c:v>0.470980503361347</c:v>
                </c:pt>
                <c:pt idx="38">
                  <c:v>0.48983244923741698</c:v>
                </c:pt>
                <c:pt idx="39">
                  <c:v>0.50900608828124405</c:v>
                </c:pt>
                <c:pt idx="40">
                  <c:v>0.52849665192218598</c:v>
                </c:pt>
                <c:pt idx="41">
                  <c:v>0.54829808068679298</c:v>
                </c:pt>
                <c:pt idx="42">
                  <c:v>0.56842107123649899</c:v>
                </c:pt>
                <c:pt idx="43">
                  <c:v>0.58887451494305598</c:v>
                </c:pt>
                <c:pt idx="44">
                  <c:v>0.60966732719184802</c:v>
                </c:pt>
                <c:pt idx="45">
                  <c:v>0.63080764811735202</c:v>
                </c:pt>
                <c:pt idx="46">
                  <c:v>0.65230370478090705</c:v>
                </c:pt>
                <c:pt idx="47">
                  <c:v>0.67416380211583204</c:v>
                </c:pt>
                <c:pt idx="48">
                  <c:v>0.69639556710170403</c:v>
                </c:pt>
                <c:pt idx="49">
                  <c:v>0.71900601655973295</c:v>
                </c:pt>
                <c:pt idx="50">
                  <c:v>0.74200233552319905</c:v>
                </c:pt>
                <c:pt idx="51">
                  <c:v>0.76539115633051502</c:v>
                </c:pt>
                <c:pt idx="52">
                  <c:v>0.78917930220210597</c:v>
                </c:pt>
                <c:pt idx="53">
                  <c:v>0.81337309093466104</c:v>
                </c:pt>
                <c:pt idx="54">
                  <c:v>0.83797904714147997</c:v>
                </c:pt>
                <c:pt idx="55">
                  <c:v>0.86300388378670601</c:v>
                </c:pt>
                <c:pt idx="56">
                  <c:v>0.88845384274927697</c:v>
                </c:pt>
                <c:pt idx="57">
                  <c:v>0.91433599909235497</c:v>
                </c:pt>
                <c:pt idx="58">
                  <c:v>0.94065756933414801</c:v>
                </c:pt>
                <c:pt idx="59">
                  <c:v>0.96742589965998704</c:v>
                </c:pt>
              </c:numCache>
            </c:numRef>
          </c:yVal>
          <c:smooth val="1"/>
        </c:ser>
        <c:ser>
          <c:idx val="1"/>
          <c:order val="1"/>
          <c:tx>
            <c:v>$15/bbl</c:v>
          </c:tx>
          <c:xVal>
            <c:numRef>
              <c:f>'Wind Graphs'!$I$5:$I$64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Graphs'!$K$5:$K$64</c:f>
              <c:numCache>
                <c:formatCode>0%</c:formatCode>
                <c:ptCount val="60"/>
                <c:pt idx="0">
                  <c:v>0</c:v>
                </c:pt>
                <c:pt idx="1">
                  <c:v>9.5302764683834699E-3</c:v>
                </c:pt>
                <c:pt idx="2">
                  <c:v>1.9449917752826801E-2</c:v>
                </c:pt>
                <c:pt idx="3">
                  <c:v>2.9787553619216801E-2</c:v>
                </c:pt>
                <c:pt idx="4">
                  <c:v>4.0563568460864799E-2</c:v>
                </c:pt>
                <c:pt idx="5">
                  <c:v>5.1796972442319698E-2</c:v>
                </c:pt>
                <c:pt idx="6">
                  <c:v>6.3511618248531604E-2</c:v>
                </c:pt>
                <c:pt idx="7">
                  <c:v>7.5733174509601306E-2</c:v>
                </c:pt>
                <c:pt idx="8">
                  <c:v>8.8484045153436899E-2</c:v>
                </c:pt>
                <c:pt idx="9">
                  <c:v>0.101788666366884</c:v>
                </c:pt>
                <c:pt idx="10">
                  <c:v>0.115672582841663</c:v>
                </c:pt>
                <c:pt idx="11">
                  <c:v>0.13016503973903201</c:v>
                </c:pt>
                <c:pt idx="12">
                  <c:v>0.145294740501479</c:v>
                </c:pt>
                <c:pt idx="13">
                  <c:v>0.161095275480899</c:v>
                </c:pt>
                <c:pt idx="14">
                  <c:v>0.177598606822083</c:v>
                </c:pt>
                <c:pt idx="15">
                  <c:v>0.194837867658709</c:v>
                </c:pt>
                <c:pt idx="16">
                  <c:v>0.21284917335780301</c:v>
                </c:pt>
                <c:pt idx="17">
                  <c:v>0.231670793121593</c:v>
                </c:pt>
                <c:pt idx="18">
                  <c:v>0.25134258318876601</c:v>
                </c:pt>
                <c:pt idx="19">
                  <c:v>0.27190559007535497</c:v>
                </c:pt>
                <c:pt idx="20">
                  <c:v>0.29340525728016598</c:v>
                </c:pt>
                <c:pt idx="21">
                  <c:v>0.31502070573699098</c:v>
                </c:pt>
                <c:pt idx="22">
                  <c:v>0.33681191821636303</c:v>
                </c:pt>
                <c:pt idx="23">
                  <c:v>0.35882716257443698</c:v>
                </c:pt>
                <c:pt idx="24">
                  <c:v>0.38110844965440099</c:v>
                </c:pt>
                <c:pt idx="25">
                  <c:v>0.40369273655819199</c:v>
                </c:pt>
                <c:pt idx="26">
                  <c:v>0.42661150526153702</c:v>
                </c:pt>
                <c:pt idx="27">
                  <c:v>0.44989174031505902</c:v>
                </c:pt>
                <c:pt idx="28">
                  <c:v>0.47355923157966001</c:v>
                </c:pt>
                <c:pt idx="29">
                  <c:v>0.49763510873144801</c:v>
                </c:pt>
                <c:pt idx="30">
                  <c:v>0.522137775036708</c:v>
                </c:pt>
                <c:pt idx="31">
                  <c:v>0.54708333335343895</c:v>
                </c:pt>
                <c:pt idx="32">
                  <c:v>0.57248593467806697</c:v>
                </c:pt>
                <c:pt idx="33">
                  <c:v>0.59835483170446602</c:v>
                </c:pt>
                <c:pt idx="34">
                  <c:v>0.62469926670721898</c:v>
                </c:pt>
                <c:pt idx="35">
                  <c:v>0.65152541914704798</c:v>
                </c:pt>
                <c:pt idx="36">
                  <c:v>0.67883780999972598</c:v>
                </c:pt>
                <c:pt idx="37">
                  <c:v>0.70663759123564995</c:v>
                </c:pt>
                <c:pt idx="38">
                  <c:v>0.73492391738721596</c:v>
                </c:pt>
                <c:pt idx="39">
                  <c:v>0.763693279076049</c:v>
                </c:pt>
                <c:pt idx="40">
                  <c:v>0.79293804026553205</c:v>
                </c:pt>
                <c:pt idx="41">
                  <c:v>0.82264954710823002</c:v>
                </c:pt>
                <c:pt idx="42">
                  <c:v>0.85284210887295098</c:v>
                </c:pt>
                <c:pt idx="43">
                  <c:v>0.88353039971771896</c:v>
                </c:pt>
                <c:pt idx="44">
                  <c:v>0.91472778943095701</c:v>
                </c:pt>
                <c:pt idx="45">
                  <c:v>0.94644728186514004</c:v>
                </c:pt>
                <c:pt idx="46">
                  <c:v>0.97870155386616298</c:v>
                </c:pt>
                <c:pt idx="47">
                  <c:v>1.011502225876094</c:v>
                </c:pt>
                <c:pt idx="48">
                  <c:v>1.044859969729482</c:v>
                </c:pt>
                <c:pt idx="49">
                  <c:v>1.0787860693581319</c:v>
                </c:pt>
                <c:pt idx="50">
                  <c:v>1.113290923679584</c:v>
                </c:pt>
                <c:pt idx="51">
                  <c:v>1.1483841316946459</c:v>
                </c:pt>
                <c:pt idx="52">
                  <c:v>1.184075950822947</c:v>
                </c:pt>
                <c:pt idx="53">
                  <c:v>1.22037655730674</c:v>
                </c:pt>
                <c:pt idx="54">
                  <c:v>1.2572953872979351</c:v>
                </c:pt>
                <c:pt idx="55">
                  <c:v>1.2948425117268869</c:v>
                </c:pt>
                <c:pt idx="56">
                  <c:v>1.333027937706037</c:v>
                </c:pt>
                <c:pt idx="57">
                  <c:v>1.371861614031457</c:v>
                </c:pt>
                <c:pt idx="58">
                  <c:v>1.411354057245261</c:v>
                </c:pt>
                <c:pt idx="59">
                  <c:v>1.4515169150917711</c:v>
                </c:pt>
              </c:numCache>
            </c:numRef>
          </c:yVal>
          <c:smooth val="1"/>
        </c:ser>
        <c:ser>
          <c:idx val="2"/>
          <c:order val="2"/>
          <c:tx>
            <c:v>$20/bbl</c:v>
          </c:tx>
          <c:xVal>
            <c:numRef>
              <c:f>'Wind Graphs'!$I$5:$I$64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Graphs'!$L$5:$L$64</c:f>
              <c:numCache>
                <c:formatCode>0%</c:formatCode>
                <c:ptCount val="60"/>
                <c:pt idx="0">
                  <c:v>0</c:v>
                </c:pt>
                <c:pt idx="1">
                  <c:v>1.2707035291178E-2</c:v>
                </c:pt>
                <c:pt idx="2">
                  <c:v>2.5945439037214101E-2</c:v>
                </c:pt>
                <c:pt idx="3">
                  <c:v>3.9738115050817903E-2</c:v>
                </c:pt>
                <c:pt idx="4">
                  <c:v>5.4111631754732201E-2</c:v>
                </c:pt>
                <c:pt idx="5">
                  <c:v>6.9099276023427997E-2</c:v>
                </c:pt>
                <c:pt idx="6">
                  <c:v>8.47310191318221E-2</c:v>
                </c:pt>
                <c:pt idx="7">
                  <c:v>0.101035589004999</c:v>
                </c:pt>
                <c:pt idx="8">
                  <c:v>0.118045232757042</c:v>
                </c:pt>
                <c:pt idx="9">
                  <c:v>0.13579395709653799</c:v>
                </c:pt>
                <c:pt idx="10">
                  <c:v>0.15431672851088801</c:v>
                </c:pt>
                <c:pt idx="11">
                  <c:v>0.17365212720016801</c:v>
                </c:pt>
                <c:pt idx="12">
                  <c:v>0.19383813825683999</c:v>
                </c:pt>
                <c:pt idx="13">
                  <c:v>0.214917599361379</c:v>
                </c:pt>
                <c:pt idx="14">
                  <c:v>0.23693414017957601</c:v>
                </c:pt>
                <c:pt idx="15">
                  <c:v>0.25993193486713201</c:v>
                </c:pt>
                <c:pt idx="16">
                  <c:v>0.28395985323148398</c:v>
                </c:pt>
                <c:pt idx="17">
                  <c:v>0.309068120489639</c:v>
                </c:pt>
                <c:pt idx="18">
                  <c:v>0.33530988932356798</c:v>
                </c:pt>
                <c:pt idx="19">
                  <c:v>0.36274050801396601</c:v>
                </c:pt>
                <c:pt idx="20">
                  <c:v>0.39142048778344402</c:v>
                </c:pt>
                <c:pt idx="21">
                  <c:v>0.42025581291049902</c:v>
                </c:pt>
                <c:pt idx="22">
                  <c:v>0.44932261613415703</c:v>
                </c:pt>
                <c:pt idx="23">
                  <c:v>0.47868815870572001</c:v>
                </c:pt>
                <c:pt idx="24">
                  <c:v>0.50840894007628401</c:v>
                </c:pt>
                <c:pt idx="25">
                  <c:v>0.53853276747370105</c:v>
                </c:pt>
                <c:pt idx="26">
                  <c:v>0.56910172283652005</c:v>
                </c:pt>
                <c:pt idx="27">
                  <c:v>0.60015449397638199</c:v>
                </c:pt>
                <c:pt idx="28">
                  <c:v>0.63172316879641199</c:v>
                </c:pt>
                <c:pt idx="29">
                  <c:v>0.66383677834933097</c:v>
                </c:pt>
                <c:pt idx="30">
                  <c:v>0.69651942561330304</c:v>
                </c:pt>
                <c:pt idx="31">
                  <c:v>0.72979220069422401</c:v>
                </c:pt>
                <c:pt idx="32">
                  <c:v>0.76367363732151405</c:v>
                </c:pt>
                <c:pt idx="33">
                  <c:v>0.79817793313287999</c:v>
                </c:pt>
                <c:pt idx="34">
                  <c:v>0.83331661614742403</c:v>
                </c:pt>
                <c:pt idx="35">
                  <c:v>0.86909789759877198</c:v>
                </c:pt>
                <c:pt idx="36">
                  <c:v>0.90552712014932901</c:v>
                </c:pt>
                <c:pt idx="37">
                  <c:v>0.94260617096280197</c:v>
                </c:pt>
                <c:pt idx="38">
                  <c:v>0.98033392471684899</c:v>
                </c:pt>
                <c:pt idx="39">
                  <c:v>1.018705704011329</c:v>
                </c:pt>
                <c:pt idx="40">
                  <c:v>1.05771192493387</c:v>
                </c:pt>
                <c:pt idx="41">
                  <c:v>1.0973404262208659</c:v>
                </c:pt>
                <c:pt idx="42">
                  <c:v>1.137611710580033</c:v>
                </c:pt>
                <c:pt idx="43">
                  <c:v>1.17854358397065</c:v>
                </c:pt>
                <c:pt idx="44">
                  <c:v>1.220154712673416</c:v>
                </c:pt>
                <c:pt idx="45">
                  <c:v>1.262462139814186</c:v>
                </c:pt>
                <c:pt idx="46">
                  <c:v>1.3054822377442821</c:v>
                </c:pt>
                <c:pt idx="47">
                  <c:v>1.349230014452415</c:v>
                </c:pt>
                <c:pt idx="48">
                  <c:v>1.3937207485445591</c:v>
                </c:pt>
                <c:pt idx="49">
                  <c:v>1.4389684963382099</c:v>
                </c:pt>
                <c:pt idx="50">
                  <c:v>1.4849876487965621</c:v>
                </c:pt>
                <c:pt idx="51">
                  <c:v>1.531792194618341</c:v>
                </c:pt>
                <c:pt idx="52">
                  <c:v>1.579395066751424</c:v>
                </c:pt>
                <c:pt idx="53">
                  <c:v>1.6278095974105251</c:v>
                </c:pt>
                <c:pt idx="54">
                  <c:v>1.6770488154874781</c:v>
                </c:pt>
                <c:pt idx="55">
                  <c:v>1.727126128028279</c:v>
                </c:pt>
                <c:pt idx="56">
                  <c:v>1.778054644147637</c:v>
                </c:pt>
                <c:pt idx="57">
                  <c:v>1.82984846437133</c:v>
                </c:pt>
                <c:pt idx="58">
                  <c:v>1.8825213543776289</c:v>
                </c:pt>
                <c:pt idx="59">
                  <c:v>1.9360879944379441</c:v>
                </c:pt>
              </c:numCache>
            </c:numRef>
          </c:yVal>
          <c:smooth val="1"/>
        </c:ser>
        <c:ser>
          <c:idx val="3"/>
          <c:order val="3"/>
          <c:tx>
            <c:v>$25/bbl</c:v>
          </c:tx>
          <c:xVal>
            <c:numRef>
              <c:f>'Wind Graphs'!$I$5:$I$64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Graphs'!$M$5:$M$64</c:f>
              <c:numCache>
                <c:formatCode>0%</c:formatCode>
                <c:ptCount val="60"/>
                <c:pt idx="0">
                  <c:v>0</c:v>
                </c:pt>
                <c:pt idx="1">
                  <c:v>1.5883794113972401E-2</c:v>
                </c:pt>
                <c:pt idx="2">
                  <c:v>3.2428744954823098E-2</c:v>
                </c:pt>
                <c:pt idx="3">
                  <c:v>4.9670353432251402E-2</c:v>
                </c:pt>
                <c:pt idx="4">
                  <c:v>6.7645036608465506E-2</c:v>
                </c:pt>
                <c:pt idx="5">
                  <c:v>8.6383256554368695E-2</c:v>
                </c:pt>
                <c:pt idx="6">
                  <c:v>0.105924244229159</c:v>
                </c:pt>
                <c:pt idx="7">
                  <c:v>0.12630593816260299</c:v>
                </c:pt>
                <c:pt idx="8">
                  <c:v>0.14756977426031301</c:v>
                </c:pt>
                <c:pt idx="9">
                  <c:v>0.16975893711582299</c:v>
                </c:pt>
                <c:pt idx="10">
                  <c:v>0.19291756515244399</c:v>
                </c:pt>
                <c:pt idx="11">
                  <c:v>0.21709035319419001</c:v>
                </c:pt>
                <c:pt idx="12">
                  <c:v>0.24232797632709599</c:v>
                </c:pt>
                <c:pt idx="13">
                  <c:v>0.26868233651276002</c:v>
                </c:pt>
                <c:pt idx="14">
                  <c:v>0.296206153629822</c:v>
                </c:pt>
                <c:pt idx="15">
                  <c:v>0.32495729063742801</c:v>
                </c:pt>
                <c:pt idx="16">
                  <c:v>0.354995085251534</c:v>
                </c:pt>
                <c:pt idx="17">
                  <c:v>0.38638401207916201</c:v>
                </c:pt>
                <c:pt idx="18">
                  <c:v>0.41919040206283997</c:v>
                </c:pt>
                <c:pt idx="19">
                  <c:v>0.45348381070173999</c:v>
                </c:pt>
                <c:pt idx="20">
                  <c:v>0.489337995352494</c:v>
                </c:pt>
                <c:pt idx="21">
                  <c:v>0.52538597897850203</c:v>
                </c:pt>
                <c:pt idx="22">
                  <c:v>0.56172496905965597</c:v>
                </c:pt>
                <c:pt idx="23">
                  <c:v>0.598436162694303</c:v>
                </c:pt>
                <c:pt idx="24">
                  <c:v>0.63559069713308303</c:v>
                </c:pt>
                <c:pt idx="25">
                  <c:v>0.67325017489962702</c:v>
                </c:pt>
                <c:pt idx="26">
                  <c:v>0.71146707221776795</c:v>
                </c:pt>
                <c:pt idx="27">
                  <c:v>0.75028898628653196</c:v>
                </c:pt>
                <c:pt idx="28">
                  <c:v>0.78975568551540998</c:v>
                </c:pt>
                <c:pt idx="29">
                  <c:v>0.82990285739597403</c:v>
                </c:pt>
                <c:pt idx="30">
                  <c:v>0.87076158458217201</c:v>
                </c:pt>
                <c:pt idx="31">
                  <c:v>0.91235906439620895</c:v>
                </c:pt>
                <c:pt idx="32">
                  <c:v>0.95471697653939802</c:v>
                </c:pt>
                <c:pt idx="33">
                  <c:v>0.99785337233347404</c:v>
                </c:pt>
                <c:pt idx="34">
                  <c:v>1.0417831930605359</c:v>
                </c:pt>
                <c:pt idx="35">
                  <c:v>1.0865166660185339</c:v>
                </c:pt>
                <c:pt idx="36">
                  <c:v>1.1320609319812951</c:v>
                </c:pt>
                <c:pt idx="37">
                  <c:v>1.1784175582069381</c:v>
                </c:pt>
                <c:pt idx="38">
                  <c:v>1.225585132278364</c:v>
                </c:pt>
                <c:pt idx="39">
                  <c:v>1.2735578022576419</c:v>
                </c:pt>
                <c:pt idx="40">
                  <c:v>1.3223240304763371</c:v>
                </c:pt>
                <c:pt idx="41">
                  <c:v>1.3718681429343911</c:v>
                </c:pt>
                <c:pt idx="42">
                  <c:v>1.4222151264832701</c:v>
                </c:pt>
                <c:pt idx="43">
                  <c:v>1.4733893621743219</c:v>
                </c:pt>
                <c:pt idx="44">
                  <c:v>1.5254122494965481</c:v>
                </c:pt>
                <c:pt idx="45">
                  <c:v>1.5783057170768819</c:v>
                </c:pt>
                <c:pt idx="46">
                  <c:v>1.632090606980398</c:v>
                </c:pt>
                <c:pt idx="47">
                  <c:v>1.6867860244334161</c:v>
                </c:pt>
                <c:pt idx="48">
                  <c:v>1.7424110108111379</c:v>
                </c:pt>
                <c:pt idx="49">
                  <c:v>1.798983084178754</c:v>
                </c:pt>
                <c:pt idx="50">
                  <c:v>1.8565198257375259</c:v>
                </c:pt>
                <c:pt idx="51">
                  <c:v>1.9150381690213221</c:v>
                </c:pt>
                <c:pt idx="52">
                  <c:v>1.974554460997308</c:v>
                </c:pt>
                <c:pt idx="53">
                  <c:v>2.0350851950091662</c:v>
                </c:pt>
                <c:pt idx="54">
                  <c:v>2.0966469974701449</c:v>
                </c:pt>
                <c:pt idx="55">
                  <c:v>2.159256615981842</c:v>
                </c:pt>
                <c:pt idx="56">
                  <c:v>2.2229302657896102</c:v>
                </c:pt>
                <c:pt idx="57">
                  <c:v>2.2876855711632782</c:v>
                </c:pt>
                <c:pt idx="58">
                  <c:v>2.3535402037476212</c:v>
                </c:pt>
                <c:pt idx="59">
                  <c:v>2.4205124893827752</c:v>
                </c:pt>
              </c:numCache>
            </c:numRef>
          </c:yVal>
          <c:smooth val="1"/>
        </c:ser>
        <c:ser>
          <c:idx val="4"/>
          <c:order val="4"/>
          <c:tx>
            <c:v>$30/bbl</c:v>
          </c:tx>
          <c:xVal>
            <c:numRef>
              <c:f>'Wind Graphs'!$I$5:$I$64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Graphs'!$N$5:$N$64</c:f>
              <c:numCache>
                <c:formatCode>0%</c:formatCode>
                <c:ptCount val="60"/>
                <c:pt idx="0">
                  <c:v>0</c:v>
                </c:pt>
                <c:pt idx="1">
                  <c:v>1.9060552936766902E-2</c:v>
                </c:pt>
                <c:pt idx="2">
                  <c:v>3.8912050872431998E-2</c:v>
                </c:pt>
                <c:pt idx="3">
                  <c:v>5.9602591813684998E-2</c:v>
                </c:pt>
                <c:pt idx="4">
                  <c:v>8.1171112242131693E-2</c:v>
                </c:pt>
                <c:pt idx="5">
                  <c:v>0.10366112940192</c:v>
                </c:pt>
                <c:pt idx="6">
                  <c:v>0.12711223416930501</c:v>
                </c:pt>
                <c:pt idx="7">
                  <c:v>0.151571706557666</c:v>
                </c:pt>
                <c:pt idx="8">
                  <c:v>0.177090243974657</c:v>
                </c:pt>
                <c:pt idx="9">
                  <c:v>0.20371658791504099</c:v>
                </c:pt>
                <c:pt idx="10">
                  <c:v>0.231505075939333</c:v>
                </c:pt>
                <c:pt idx="11">
                  <c:v>0.26051025613804502</c:v>
                </c:pt>
                <c:pt idx="12">
                  <c:v>0.29079244402019699</c:v>
                </c:pt>
                <c:pt idx="13">
                  <c:v>0.32241304514240299</c:v>
                </c:pt>
                <c:pt idx="14">
                  <c:v>0.35543907790637702</c:v>
                </c:pt>
                <c:pt idx="15">
                  <c:v>0.38993912916357498</c:v>
                </c:pt>
                <c:pt idx="16">
                  <c:v>0.425985048559405</c:v>
                </c:pt>
                <c:pt idx="17">
                  <c:v>0.46365307809603401</c:v>
                </c:pt>
                <c:pt idx="18">
                  <c:v>0.50302269624903895</c:v>
                </c:pt>
                <c:pt idx="19">
                  <c:v>0.54417764115406098</c:v>
                </c:pt>
                <c:pt idx="20">
                  <c:v>0.58720664145443102</c:v>
                </c:pt>
                <c:pt idx="21">
                  <c:v>0.63046950455516904</c:v>
                </c:pt>
                <c:pt idx="22">
                  <c:v>0.67408111603255805</c:v>
                </c:pt>
                <c:pt idx="23">
                  <c:v>0.71813988597831402</c:v>
                </c:pt>
                <c:pt idx="24">
                  <c:v>0.76272994471349198</c:v>
                </c:pt>
                <c:pt idx="25">
                  <c:v>0.80792529836362803</c:v>
                </c:pt>
                <c:pt idx="26">
                  <c:v>0.85379034644677998</c:v>
                </c:pt>
                <c:pt idx="27">
                  <c:v>0.90038159733915701</c:v>
                </c:pt>
                <c:pt idx="28">
                  <c:v>0.94774650149954498</c:v>
                </c:pt>
                <c:pt idx="29">
                  <c:v>0.99592862573224905</c:v>
                </c:pt>
                <c:pt idx="30">
                  <c:v>1.044964733186168</c:v>
                </c:pt>
                <c:pt idx="31">
                  <c:v>1.09488699161659</c:v>
                </c:pt>
                <c:pt idx="32">
                  <c:v>1.1457225591690581</c:v>
                </c:pt>
                <c:pt idx="33">
                  <c:v>1.197493243260213</c:v>
                </c:pt>
                <c:pt idx="34">
                  <c:v>1.2502152179361901</c:v>
                </c:pt>
                <c:pt idx="35">
                  <c:v>1.303901842179654</c:v>
                </c:pt>
                <c:pt idx="36">
                  <c:v>1.358561069018358</c:v>
                </c:pt>
                <c:pt idx="37">
                  <c:v>1.4141951924639229</c:v>
                </c:pt>
                <c:pt idx="38">
                  <c:v>1.470802512670339</c:v>
                </c:pt>
                <c:pt idx="39">
                  <c:v>1.528375086708637</c:v>
                </c:pt>
                <c:pt idx="40">
                  <c:v>1.5868994899184701</c:v>
                </c:pt>
                <c:pt idx="41">
                  <c:v>1.6463565959689861</c:v>
                </c:pt>
                <c:pt idx="42">
                  <c:v>1.7067776351117141</c:v>
                </c:pt>
                <c:pt idx="43">
                  <c:v>1.7681909984844091</c:v>
                </c:pt>
                <c:pt idx="44">
                  <c:v>1.8306233679259241</c:v>
                </c:pt>
                <c:pt idx="45">
                  <c:v>1.8940999017695621</c:v>
                </c:pt>
                <c:pt idx="46">
                  <c:v>1.9586459563266689</c:v>
                </c:pt>
                <c:pt idx="47">
                  <c:v>2.0242840114222198</c:v>
                </c:pt>
                <c:pt idx="48">
                  <c:v>2.091036955432231</c:v>
                </c:pt>
                <c:pt idx="49">
                  <c:v>2.1589265785846479</c:v>
                </c:pt>
                <c:pt idx="50">
                  <c:v>2.2279736806209121</c:v>
                </c:pt>
                <c:pt idx="51">
                  <c:v>2.2981988707677559</c:v>
                </c:pt>
                <c:pt idx="52">
                  <c:v>2.3696218942744278</c:v>
                </c:pt>
                <c:pt idx="53">
                  <c:v>2.4422623910420942</c:v>
                </c:pt>
                <c:pt idx="54">
                  <c:v>2.516140571493676</c:v>
                </c:pt>
                <c:pt idx="55">
                  <c:v>2.5912758568451042</c:v>
                </c:pt>
                <c:pt idx="56">
                  <c:v>2.6676882341620858</c:v>
                </c:pt>
                <c:pt idx="57">
                  <c:v>2.745398207579953</c:v>
                </c:pt>
                <c:pt idx="58">
                  <c:v>2.8244267544842021</c:v>
                </c:pt>
                <c:pt idx="59">
                  <c:v>2.9047965076096571</c:v>
                </c:pt>
              </c:numCache>
            </c:numRef>
          </c:yVal>
          <c:smooth val="1"/>
        </c:ser>
        <c:dLbls>
          <c:showLegendKey val="0"/>
          <c:showVal val="0"/>
          <c:showCatName val="0"/>
          <c:showSerName val="0"/>
          <c:showPercent val="0"/>
          <c:showBubbleSize val="0"/>
        </c:dLbls>
        <c:axId val="83406848"/>
        <c:axId val="83408768"/>
      </c:scatterChart>
      <c:valAx>
        <c:axId val="83406848"/>
        <c:scaling>
          <c:orientation val="minMax"/>
        </c:scaling>
        <c:delete val="0"/>
        <c:axPos val="b"/>
        <c:title>
          <c:tx>
            <c:rich>
              <a:bodyPr/>
              <a:lstStyle/>
              <a:p>
                <a:pPr>
                  <a:defRPr/>
                </a:pPr>
                <a:r>
                  <a:rPr lang="en-CA" sz="1100">
                    <a:latin typeface="Arial" panose="020B0604020202020204" pitchFamily="34" charset="0"/>
                    <a:cs typeface="Arial" panose="020B0604020202020204" pitchFamily="34" charset="0"/>
                  </a:rPr>
                  <a:t>Years</a:t>
                </a:r>
              </a:p>
            </c:rich>
          </c:tx>
          <c:layout>
            <c:manualLayout>
              <c:xMode val="edge"/>
              <c:yMode val="edge"/>
              <c:x val="0.42833233715395702"/>
              <c:y val="0.92504630052923997"/>
            </c:manualLayout>
          </c:layout>
          <c:overlay val="0"/>
        </c:title>
        <c:numFmt formatCode="General" sourceLinked="1"/>
        <c:majorTickMark val="out"/>
        <c:minorTickMark val="none"/>
        <c:tickLblPos val="nextTo"/>
        <c:crossAx val="83408768"/>
        <c:crosses val="autoZero"/>
        <c:crossBetween val="midCat"/>
      </c:valAx>
      <c:valAx>
        <c:axId val="83408768"/>
        <c:scaling>
          <c:orientation val="minMax"/>
        </c:scaling>
        <c:delete val="0"/>
        <c:axPos val="l"/>
        <c:majorGridlines/>
        <c:title>
          <c:tx>
            <c:rich>
              <a:bodyPr rot="-5400000" vert="horz"/>
              <a:lstStyle/>
              <a:p>
                <a:pPr marL="0" marR="0" indent="0" algn="ctr" defTabSz="914400" rtl="0" eaLnBrk="1" fontAlgn="auto" latinLnBrk="0" hangingPunct="1">
                  <a:lnSpc>
                    <a:spcPct val="100000"/>
                  </a:lnSpc>
                  <a:spcBef>
                    <a:spcPts val="0"/>
                  </a:spcBef>
                  <a:spcAft>
                    <a:spcPts val="0"/>
                  </a:spcAft>
                  <a:buClrTx/>
                  <a:buSzTx/>
                  <a:buFontTx/>
                  <a:buNone/>
                  <a:tabLst/>
                  <a:defRPr sz="1000" b="1" i="0" u="none" strike="noStrike" kern="1200" baseline="0">
                    <a:solidFill>
                      <a:sysClr val="windowText" lastClr="000000"/>
                    </a:solidFill>
                    <a:latin typeface="+mn-lt"/>
                    <a:ea typeface="+mn-ea"/>
                    <a:cs typeface="+mn-cs"/>
                  </a:defRPr>
                </a:pPr>
                <a:r>
                  <a:rPr lang="en-US" sz="1100" b="1" i="0" baseline="0">
                    <a:effectLst/>
                    <a:latin typeface="Arial" panose="020B0604020202020204" pitchFamily="34" charset="0"/>
                    <a:cs typeface="Arial" panose="020B0604020202020204" pitchFamily="34" charset="0"/>
                  </a:rPr>
                  <a:t>CO</a:t>
                </a:r>
                <a:r>
                  <a:rPr lang="en-US" sz="800" b="1" i="0" baseline="0">
                    <a:effectLst/>
                    <a:latin typeface="Arial" panose="020B0604020202020204" pitchFamily="34" charset="0"/>
                    <a:cs typeface="Arial" panose="020B0604020202020204" pitchFamily="34" charset="0"/>
                  </a:rPr>
                  <a:t>2</a:t>
                </a:r>
                <a:r>
                  <a:rPr lang="en-US" sz="1100" b="1" i="0" baseline="0">
                    <a:effectLst/>
                    <a:latin typeface="Arial" panose="020B0604020202020204" pitchFamily="34" charset="0"/>
                    <a:cs typeface="Arial" panose="020B0604020202020204" pitchFamily="34" charset="0"/>
                  </a:rPr>
                  <a:t> saved by wind energy/oil sands CO</a:t>
                </a:r>
                <a:r>
                  <a:rPr lang="en-US" sz="800" b="1" i="0" baseline="0">
                    <a:effectLst/>
                    <a:latin typeface="Arial" panose="020B0604020202020204" pitchFamily="34" charset="0"/>
                    <a:cs typeface="Arial" panose="020B0604020202020204" pitchFamily="34" charset="0"/>
                  </a:rPr>
                  <a:t>2</a:t>
                </a:r>
                <a:endParaRPr lang="en-CA" sz="800">
                  <a:effectLst/>
                  <a:latin typeface="Arial" panose="020B0604020202020204" pitchFamily="34" charset="0"/>
                  <a:cs typeface="Arial" panose="020B0604020202020204" pitchFamily="34" charset="0"/>
                </a:endParaRPr>
              </a:p>
            </c:rich>
          </c:tx>
          <c:layout>
            <c:manualLayout>
              <c:xMode val="edge"/>
              <c:yMode val="edge"/>
              <c:x val="2.6573961908607599E-2"/>
              <c:y val="0.169992254111727"/>
            </c:manualLayout>
          </c:layout>
          <c:overlay val="0"/>
        </c:title>
        <c:numFmt formatCode="0%" sourceLinked="1"/>
        <c:majorTickMark val="out"/>
        <c:minorTickMark val="none"/>
        <c:tickLblPos val="nextTo"/>
        <c:crossAx val="83406848"/>
        <c:crosses val="autoZero"/>
        <c:crossBetween val="midCat"/>
      </c:valAx>
    </c:plotArea>
    <c:legend>
      <c:legendPos val="r"/>
      <c:layout>
        <c:manualLayout>
          <c:xMode val="edge"/>
          <c:yMode val="edge"/>
          <c:x val="0.81416520217072397"/>
          <c:y val="0.36765464164134598"/>
          <c:w val="0.143756737389057"/>
          <c:h val="0.30519676927558498"/>
        </c:manualLayout>
      </c:layout>
      <c:overlay val="0"/>
    </c:legend>
    <c:plotVisOnly val="1"/>
    <c:dispBlanksAs val="gap"/>
    <c:showDLblsOverMax val="0"/>
  </c:chart>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0.81321</cdr:x>
      <cdr:y>0.30198</cdr:y>
    </cdr:from>
    <cdr:to>
      <cdr:x>0.99196</cdr:x>
      <cdr:y>0.36386</cdr:y>
    </cdr:to>
    <cdr:sp macro="" textlink="">
      <cdr:nvSpPr>
        <cdr:cNvPr id="2" name="TextBox 1"/>
        <cdr:cNvSpPr txBox="1"/>
      </cdr:nvSpPr>
      <cdr:spPr>
        <a:xfrm xmlns:a="http://schemas.openxmlformats.org/drawingml/2006/main">
          <a:off x="4523542" y="1162050"/>
          <a:ext cx="994325" cy="238125"/>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CA" sz="1100"/>
            <a:t>Investments:</a:t>
          </a:r>
        </a:p>
      </cdr:txBody>
    </cdr:sp>
  </cdr:relSizeAnchor>
</c:userShapes>
</file>

<file path=word/drawings/drawing2.xml><?xml version="1.0" encoding="utf-8"?>
<c:userShapes xmlns:c="http://schemas.openxmlformats.org/drawingml/2006/chart">
  <cdr:relSizeAnchor xmlns:cdr="http://schemas.openxmlformats.org/drawingml/2006/chartDrawing">
    <cdr:from>
      <cdr:x>0.81357</cdr:x>
      <cdr:y>0.28945</cdr:y>
    </cdr:from>
    <cdr:to>
      <cdr:x>0.97811</cdr:x>
      <cdr:y>0.35274</cdr:y>
    </cdr:to>
    <cdr:sp macro="" textlink="">
      <cdr:nvSpPr>
        <cdr:cNvPr id="2" name="TextBox 1"/>
        <cdr:cNvSpPr txBox="1"/>
      </cdr:nvSpPr>
      <cdr:spPr>
        <a:xfrm xmlns:a="http://schemas.openxmlformats.org/drawingml/2006/main">
          <a:off x="5556250" y="1089025"/>
          <a:ext cx="1123713" cy="238121"/>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CA" sz="1100"/>
            <a:t>Investments:</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63C861-78AC-4C87-B4A6-8AC40AFC05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23</Pages>
  <Words>5662</Words>
  <Characters>32276</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37863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dc:creator>
  <cp:lastModifiedBy>s</cp:lastModifiedBy>
  <cp:revision>2</cp:revision>
  <cp:lastPrinted>2014-03-26T22:47:00Z</cp:lastPrinted>
  <dcterms:created xsi:type="dcterms:W3CDTF">2014-04-06T15:38:00Z</dcterms:created>
  <dcterms:modified xsi:type="dcterms:W3CDTF">2014-04-06T15:38:00Z</dcterms:modified>
</cp:coreProperties>
</file>